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83D8A" w14:textId="6EA0E908" w:rsidR="00E01FDE" w:rsidDel="00CD65E4" w:rsidRDefault="00E01FDE" w:rsidP="00E01FDE">
      <w:pPr>
        <w:spacing w:after="0" w:line="480" w:lineRule="auto"/>
        <w:contextualSpacing/>
        <w:jc w:val="center"/>
        <w:rPr>
          <w:del w:id="0" w:author="Kim, Jaehong" w:date="2021-02-24T13:06:00Z"/>
          <w:rFonts w:ascii="Times New Roman" w:eastAsia="Malgun Gothic" w:hAnsi="Times New Roman" w:cs="Times New Roman"/>
          <w:b/>
          <w:spacing w:val="-10"/>
          <w:kern w:val="17"/>
          <w:sz w:val="24"/>
          <w:szCs w:val="24"/>
          <w:lang w:eastAsia="ko-KR"/>
        </w:rPr>
      </w:pPr>
      <w:bookmarkStart w:id="1" w:name="_Hlk41563382"/>
      <w:bookmarkEnd w:id="1"/>
      <w:r w:rsidRPr="00E01FDE">
        <w:rPr>
          <w:rFonts w:ascii="Times New Roman" w:eastAsia="Malgun Gothic" w:hAnsi="Times New Roman" w:cs="Times New Roman"/>
          <w:b/>
          <w:spacing w:val="-10"/>
          <w:kern w:val="17"/>
          <w:sz w:val="24"/>
          <w:szCs w:val="24"/>
          <w:lang w:eastAsia="ko-KR"/>
        </w:rPr>
        <w:t xml:space="preserve">Analysis of </w:t>
      </w:r>
      <w:r w:rsidR="0049211E">
        <w:rPr>
          <w:rFonts w:ascii="Times New Roman" w:eastAsia="Malgun Gothic" w:hAnsi="Times New Roman" w:cs="Times New Roman"/>
          <w:b/>
          <w:spacing w:val="-10"/>
          <w:kern w:val="17"/>
          <w:sz w:val="24"/>
          <w:szCs w:val="24"/>
          <w:lang w:eastAsia="ko-KR"/>
        </w:rPr>
        <w:t>f</w:t>
      </w:r>
      <w:r w:rsidRPr="00E01FDE">
        <w:rPr>
          <w:rFonts w:ascii="Times New Roman" w:eastAsia="Malgun Gothic" w:hAnsi="Times New Roman" w:cs="Times New Roman"/>
          <w:b/>
          <w:spacing w:val="-10"/>
          <w:kern w:val="17"/>
          <w:sz w:val="24"/>
          <w:szCs w:val="24"/>
          <w:lang w:eastAsia="ko-KR"/>
        </w:rPr>
        <w:t xml:space="preserve">ire </w:t>
      </w:r>
      <w:r w:rsidR="0049211E">
        <w:rPr>
          <w:rFonts w:ascii="Times New Roman" w:eastAsia="Malgun Gothic" w:hAnsi="Times New Roman" w:cs="Times New Roman"/>
          <w:b/>
          <w:spacing w:val="-10"/>
          <w:kern w:val="17"/>
          <w:sz w:val="24"/>
          <w:szCs w:val="24"/>
          <w:lang w:eastAsia="ko-KR"/>
        </w:rPr>
        <w:t>a</w:t>
      </w:r>
      <w:r w:rsidRPr="00E01FDE">
        <w:rPr>
          <w:rFonts w:ascii="Times New Roman" w:eastAsia="Malgun Gothic" w:hAnsi="Times New Roman" w:cs="Times New Roman"/>
          <w:b/>
          <w:spacing w:val="-10"/>
          <w:kern w:val="17"/>
          <w:sz w:val="24"/>
          <w:szCs w:val="24"/>
          <w:lang w:eastAsia="ko-KR"/>
        </w:rPr>
        <w:t xml:space="preserve">ccident </w:t>
      </w:r>
      <w:r w:rsidR="0049211E">
        <w:rPr>
          <w:rFonts w:ascii="Times New Roman" w:eastAsia="Malgun Gothic" w:hAnsi="Times New Roman" w:cs="Times New Roman"/>
          <w:b/>
          <w:spacing w:val="-10"/>
          <w:kern w:val="17"/>
          <w:sz w:val="24"/>
          <w:szCs w:val="24"/>
          <w:lang w:eastAsia="ko-KR"/>
        </w:rPr>
        <w:t>f</w:t>
      </w:r>
      <w:r w:rsidRPr="00E01FDE">
        <w:rPr>
          <w:rFonts w:ascii="Times New Roman" w:eastAsia="Malgun Gothic" w:hAnsi="Times New Roman" w:cs="Times New Roman"/>
          <w:b/>
          <w:spacing w:val="-10"/>
          <w:kern w:val="17"/>
          <w:sz w:val="24"/>
          <w:szCs w:val="24"/>
          <w:lang w:eastAsia="ko-KR"/>
        </w:rPr>
        <w:t xml:space="preserve">actors on </w:t>
      </w:r>
      <w:r w:rsidR="0049211E">
        <w:rPr>
          <w:rFonts w:ascii="Times New Roman" w:eastAsia="Malgun Gothic" w:hAnsi="Times New Roman" w:cs="Times New Roman"/>
          <w:b/>
          <w:spacing w:val="-10"/>
          <w:kern w:val="17"/>
          <w:sz w:val="24"/>
          <w:szCs w:val="24"/>
          <w:lang w:eastAsia="ko-KR"/>
        </w:rPr>
        <w:t>c</w:t>
      </w:r>
      <w:r w:rsidRPr="00E01FDE">
        <w:rPr>
          <w:rFonts w:ascii="Times New Roman" w:eastAsia="Malgun Gothic" w:hAnsi="Times New Roman" w:cs="Times New Roman"/>
          <w:b/>
          <w:spacing w:val="-10"/>
          <w:kern w:val="17"/>
          <w:sz w:val="24"/>
          <w:szCs w:val="24"/>
          <w:lang w:eastAsia="ko-KR"/>
        </w:rPr>
        <w:t xml:space="preserve">onstruction </w:t>
      </w:r>
      <w:r w:rsidR="0049211E">
        <w:rPr>
          <w:rFonts w:ascii="Times New Roman" w:eastAsia="Malgun Gothic" w:hAnsi="Times New Roman" w:cs="Times New Roman"/>
          <w:b/>
          <w:spacing w:val="-10"/>
          <w:kern w:val="17"/>
          <w:sz w:val="24"/>
          <w:szCs w:val="24"/>
          <w:lang w:eastAsia="ko-KR"/>
        </w:rPr>
        <w:t>s</w:t>
      </w:r>
      <w:r w:rsidRPr="00E01FDE">
        <w:rPr>
          <w:rFonts w:ascii="Times New Roman" w:eastAsia="Malgun Gothic" w:hAnsi="Times New Roman" w:cs="Times New Roman"/>
          <w:b/>
          <w:spacing w:val="-10"/>
          <w:kern w:val="17"/>
          <w:sz w:val="24"/>
          <w:szCs w:val="24"/>
          <w:lang w:eastAsia="ko-KR"/>
        </w:rPr>
        <w:t xml:space="preserve">ites </w:t>
      </w:r>
      <w:ins w:id="2" w:author="Kim, Jaehong" w:date="2021-02-24T13:06:00Z">
        <w:r w:rsidR="00CD65E4">
          <w:rPr>
            <w:rFonts w:ascii="Times New Roman" w:eastAsia="Malgun Gothic" w:hAnsi="Times New Roman" w:cs="Times New Roman"/>
            <w:b/>
            <w:spacing w:val="-10"/>
            <w:kern w:val="17"/>
            <w:sz w:val="24"/>
            <w:szCs w:val="24"/>
            <w:lang w:eastAsia="ko-KR"/>
          </w:rPr>
          <w:t xml:space="preserve"> </w:t>
        </w:r>
      </w:ins>
    </w:p>
    <w:p w14:paraId="66E9BFAB" w14:textId="22A19EA5" w:rsidR="00E01FDE" w:rsidDel="00CD65E4" w:rsidRDefault="0049211E" w:rsidP="00CD65E4">
      <w:pPr>
        <w:spacing w:after="0" w:line="480" w:lineRule="auto"/>
        <w:contextualSpacing/>
        <w:jc w:val="center"/>
        <w:rPr>
          <w:del w:id="3" w:author="Kim, Jaehong" w:date="2021-02-24T13:06:00Z"/>
          <w:rFonts w:ascii="Times New Roman" w:eastAsia="Malgun Gothic" w:hAnsi="Times New Roman" w:cs="Times New Roman"/>
          <w:b/>
          <w:spacing w:val="-10"/>
          <w:kern w:val="17"/>
          <w:sz w:val="24"/>
          <w:szCs w:val="24"/>
          <w:lang w:eastAsia="ko-KR"/>
        </w:rPr>
      </w:pPr>
      <w:r>
        <w:rPr>
          <w:rFonts w:ascii="Times New Roman" w:eastAsia="Malgun Gothic" w:hAnsi="Times New Roman" w:cs="Times New Roman"/>
          <w:b/>
          <w:spacing w:val="-10"/>
          <w:kern w:val="17"/>
          <w:sz w:val="24"/>
          <w:szCs w:val="24"/>
          <w:lang w:eastAsia="ko-KR"/>
        </w:rPr>
        <w:t>u</w:t>
      </w:r>
      <w:r w:rsidR="00E01FDE" w:rsidRPr="00E01FDE">
        <w:rPr>
          <w:rFonts w:ascii="Times New Roman" w:eastAsia="Malgun Gothic" w:hAnsi="Times New Roman" w:cs="Times New Roman"/>
          <w:b/>
          <w:spacing w:val="-10"/>
          <w:kern w:val="17"/>
          <w:sz w:val="24"/>
          <w:szCs w:val="24"/>
          <w:lang w:eastAsia="ko-KR"/>
        </w:rPr>
        <w:t xml:space="preserve">sing </w:t>
      </w:r>
      <w:r>
        <w:rPr>
          <w:rFonts w:ascii="Times New Roman" w:eastAsia="Malgun Gothic" w:hAnsi="Times New Roman" w:cs="Times New Roman"/>
          <w:b/>
          <w:spacing w:val="-10"/>
          <w:kern w:val="17"/>
          <w:sz w:val="24"/>
          <w:szCs w:val="24"/>
          <w:lang w:eastAsia="ko-KR"/>
        </w:rPr>
        <w:t>w</w:t>
      </w:r>
      <w:r w:rsidR="006233C4">
        <w:rPr>
          <w:rFonts w:ascii="Times New Roman" w:eastAsia="Malgun Gothic" w:hAnsi="Times New Roman" w:cs="Times New Roman"/>
          <w:b/>
          <w:spacing w:val="-10"/>
          <w:kern w:val="17"/>
          <w:sz w:val="24"/>
          <w:szCs w:val="24"/>
          <w:lang w:eastAsia="ko-KR"/>
        </w:rPr>
        <w:t xml:space="preserve">eb </w:t>
      </w:r>
      <w:r>
        <w:rPr>
          <w:rFonts w:ascii="Times New Roman" w:eastAsia="Malgun Gothic" w:hAnsi="Times New Roman" w:cs="Times New Roman"/>
          <w:b/>
          <w:spacing w:val="-10"/>
          <w:kern w:val="17"/>
          <w:sz w:val="24"/>
          <w:szCs w:val="24"/>
          <w:lang w:eastAsia="ko-KR"/>
        </w:rPr>
        <w:t>c</w:t>
      </w:r>
      <w:r w:rsidR="006233C4">
        <w:rPr>
          <w:rFonts w:ascii="Times New Roman" w:eastAsia="Malgun Gothic" w:hAnsi="Times New Roman" w:cs="Times New Roman"/>
          <w:b/>
          <w:spacing w:val="-10"/>
          <w:kern w:val="17"/>
          <w:sz w:val="24"/>
          <w:szCs w:val="24"/>
          <w:lang w:eastAsia="ko-KR"/>
        </w:rPr>
        <w:t xml:space="preserve">rawling and </w:t>
      </w:r>
      <w:r>
        <w:rPr>
          <w:rFonts w:ascii="Times New Roman" w:eastAsia="Malgun Gothic" w:hAnsi="Times New Roman" w:cs="Times New Roman"/>
          <w:b/>
          <w:spacing w:val="-10"/>
          <w:kern w:val="17"/>
          <w:sz w:val="24"/>
          <w:szCs w:val="24"/>
          <w:lang w:eastAsia="ko-KR"/>
        </w:rPr>
        <w:t>d</w:t>
      </w:r>
      <w:r w:rsidR="004F32BD">
        <w:rPr>
          <w:rFonts w:ascii="Times New Roman" w:eastAsia="Malgun Gothic" w:hAnsi="Times New Roman" w:cs="Times New Roman"/>
          <w:b/>
          <w:spacing w:val="-10"/>
          <w:kern w:val="17"/>
          <w:sz w:val="24"/>
          <w:szCs w:val="24"/>
          <w:lang w:eastAsia="ko-KR"/>
        </w:rPr>
        <w:t xml:space="preserve">eep </w:t>
      </w:r>
      <w:r>
        <w:rPr>
          <w:rFonts w:ascii="Times New Roman" w:eastAsia="Malgun Gothic" w:hAnsi="Times New Roman" w:cs="Times New Roman"/>
          <w:b/>
          <w:spacing w:val="-10"/>
          <w:kern w:val="17"/>
          <w:sz w:val="24"/>
          <w:szCs w:val="24"/>
          <w:lang w:eastAsia="ko-KR"/>
        </w:rPr>
        <w:t>l</w:t>
      </w:r>
      <w:r w:rsidR="004F32BD">
        <w:rPr>
          <w:rFonts w:ascii="Times New Roman" w:eastAsia="Malgun Gothic" w:hAnsi="Times New Roman" w:cs="Times New Roman"/>
          <w:b/>
          <w:spacing w:val="-10"/>
          <w:kern w:val="17"/>
          <w:sz w:val="24"/>
          <w:szCs w:val="24"/>
          <w:lang w:eastAsia="ko-KR"/>
        </w:rPr>
        <w:t xml:space="preserve">earning </w:t>
      </w:r>
      <w:r>
        <w:rPr>
          <w:rFonts w:ascii="Times New Roman" w:eastAsia="Malgun Gothic" w:hAnsi="Times New Roman" w:cs="Times New Roman"/>
          <w:b/>
          <w:spacing w:val="-10"/>
          <w:kern w:val="17"/>
          <w:sz w:val="24"/>
          <w:szCs w:val="24"/>
          <w:lang w:eastAsia="ko-KR"/>
        </w:rPr>
        <w:t>a</w:t>
      </w:r>
      <w:r w:rsidR="004F32BD">
        <w:rPr>
          <w:rFonts w:ascii="Times New Roman" w:eastAsia="Malgun Gothic" w:hAnsi="Times New Roman" w:cs="Times New Roman"/>
          <w:b/>
          <w:spacing w:val="-10"/>
          <w:kern w:val="17"/>
          <w:sz w:val="24"/>
          <w:szCs w:val="24"/>
          <w:lang w:eastAsia="ko-KR"/>
        </w:rPr>
        <w:t>pproach</w:t>
      </w:r>
    </w:p>
    <w:p w14:paraId="3BE2AFC8" w14:textId="77777777" w:rsidR="00B6573E" w:rsidRPr="00E01FDE" w:rsidRDefault="00B6573E" w:rsidP="00CD65E4">
      <w:pPr>
        <w:spacing w:after="0" w:line="480" w:lineRule="auto"/>
        <w:contextualSpacing/>
        <w:jc w:val="center"/>
        <w:rPr>
          <w:rFonts w:ascii="Times New Roman" w:eastAsia="Malgun Gothic" w:hAnsi="Times New Roman" w:cs="Times New Roman"/>
          <w:b/>
          <w:spacing w:val="-10"/>
          <w:kern w:val="17"/>
          <w:sz w:val="24"/>
          <w:szCs w:val="24"/>
          <w:lang w:eastAsia="ko-KR"/>
        </w:rPr>
      </w:pPr>
    </w:p>
    <w:p w14:paraId="485576A9" w14:textId="1C45BCB6" w:rsidR="00E33091" w:rsidRPr="00FB6D58" w:rsidDel="00CD65E4" w:rsidRDefault="00E33091" w:rsidP="00E33091">
      <w:pPr>
        <w:spacing w:after="0" w:line="480" w:lineRule="auto"/>
        <w:jc w:val="center"/>
        <w:rPr>
          <w:del w:id="4" w:author="Kim, Jaehong" w:date="2021-02-24T13:07:00Z"/>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sidR="00E01FDE">
        <w:rPr>
          <w:rFonts w:ascii="Times New Roman" w:eastAsia="Times New Roman" w:hAnsi="Times New Roman" w:cs="Times New Roman"/>
          <w:kern w:val="17"/>
          <w:sz w:val="24"/>
          <w:szCs w:val="24"/>
          <w:lang w:eastAsia="en-US"/>
        </w:rPr>
        <w:t>Sangpil</w:t>
      </w:r>
      <w:proofErr w:type="spellEnd"/>
      <w:r w:rsidR="00E01FDE">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sidR="00B6573E">
        <w:rPr>
          <w:rFonts w:ascii="Times New Roman" w:eastAsia="Times New Roman" w:hAnsi="Times New Roman" w:cs="Times New Roman"/>
          <w:kern w:val="17"/>
          <w:sz w:val="24"/>
          <w:szCs w:val="24"/>
          <w:lang w:eastAsia="en-US"/>
        </w:rPr>
        <w:t>Yongwei</w:t>
      </w:r>
      <w:proofErr w:type="spellEnd"/>
      <w:r w:rsidR="00B6573E">
        <w:rPr>
          <w:rFonts w:ascii="Times New Roman" w:eastAsia="Times New Roman" w:hAnsi="Times New Roman" w:cs="Times New Roman"/>
          <w:kern w:val="17"/>
          <w:sz w:val="24"/>
          <w:szCs w:val="24"/>
          <w:lang w:eastAsia="en-US"/>
        </w:rPr>
        <w:t xml:space="preserve"> Shan</w:t>
      </w:r>
      <w:r w:rsidR="000B76F9" w:rsidRPr="000B76F9">
        <w:rPr>
          <w:rFonts w:ascii="Times New Roman" w:eastAsia="Times New Roman" w:hAnsi="Times New Roman" w:cs="Times New Roman"/>
          <w:b/>
          <w:bCs/>
          <w:spacing w:val="-20"/>
          <w:kern w:val="17"/>
          <w:sz w:val="24"/>
          <w:szCs w:val="24"/>
          <w:lang w:eastAsia="en-US"/>
        </w:rPr>
        <w:t>*</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pPr>
        <w:spacing w:after="0" w:line="480" w:lineRule="auto"/>
        <w:jc w:val="center"/>
        <w:rPr>
          <w:rFonts w:ascii="Times New Roman" w:eastAsia="Times New Roman" w:hAnsi="Times New Roman" w:cs="Times New Roman"/>
          <w:kern w:val="17"/>
          <w:sz w:val="24"/>
          <w:szCs w:val="24"/>
          <w:lang w:eastAsia="en-US"/>
        </w:rPr>
        <w:pPrChange w:id="5" w:author="Kim, Jaehong" w:date="2021-02-24T13:07:00Z">
          <w:pPr>
            <w:spacing w:after="0" w:line="480" w:lineRule="auto"/>
            <w:jc w:val="both"/>
          </w:pPr>
        </w:pPrChange>
      </w:pPr>
    </w:p>
    <w:p w14:paraId="5DC08EBD" w14:textId="0AF28A27" w:rsidR="00DB3417" w:rsidRPr="00FB6D58" w:rsidRDefault="00DB3417">
      <w:pPr>
        <w:spacing w:after="0" w:line="276" w:lineRule="auto"/>
        <w:jc w:val="both"/>
        <w:rPr>
          <w:rFonts w:ascii="Times New Roman" w:eastAsia="Times New Roman" w:hAnsi="Times New Roman" w:cs="Times New Roman"/>
          <w:kern w:val="17"/>
          <w:sz w:val="24"/>
          <w:szCs w:val="24"/>
          <w:lang w:eastAsia="en-US"/>
        </w:rPr>
        <w:pPrChange w:id="6" w:author="Kim, Jaehong" w:date="2021-02-24T13:07:00Z">
          <w:pPr>
            <w:spacing w:after="0" w:line="480" w:lineRule="auto"/>
            <w:jc w:val="both"/>
          </w:pPr>
        </w:pPrChange>
      </w:pPr>
      <w:r w:rsidRPr="00FB6D58">
        <w:rPr>
          <w:rFonts w:ascii="Times New Roman" w:eastAsia="Times New Roman" w:hAnsi="Times New Roman" w:cs="Times New Roman"/>
          <w:kern w:val="17"/>
          <w:sz w:val="24"/>
          <w:szCs w:val="24"/>
          <w:vertAlign w:val="superscript"/>
          <w:lang w:eastAsia="en-US"/>
        </w:rPr>
        <w:t>1</w:t>
      </w:r>
      <w:r w:rsidR="00AA2B1E" w:rsidRPr="00AA2B1E">
        <w:rPr>
          <w:rFonts w:ascii="Times New Roman" w:eastAsia="Times New Roman" w:hAnsi="Times New Roman" w:cs="Times New Roman"/>
          <w:kern w:val="17"/>
          <w:sz w:val="24"/>
          <w:szCs w:val="24"/>
          <w:lang w:eastAsia="en-US"/>
        </w:rPr>
        <w:t xml:space="preserve"> </w:t>
      </w:r>
      <w:r w:rsidR="000B76F9">
        <w:rPr>
          <w:rFonts w:ascii="Times New Roman" w:hAnsi="Times New Roman" w:hint="eastAsia"/>
          <w:sz w:val="24"/>
          <w:szCs w:val="24"/>
          <w:lang w:eastAsia="ko-KR"/>
        </w:rPr>
        <w:t>Ph.D.</w:t>
      </w:r>
      <w:r w:rsidR="000B76F9" w:rsidRPr="00FB6D58">
        <w:rPr>
          <w:rFonts w:ascii="Times New Roman" w:eastAsia="Times New Roman" w:hAnsi="Times New Roman" w:cs="Times New Roman"/>
          <w:kern w:val="17"/>
          <w:sz w:val="24"/>
          <w:szCs w:val="24"/>
          <w:lang w:eastAsia="en-US"/>
        </w:rPr>
        <w:t xml:space="preserve"> </w:t>
      </w:r>
      <w:r w:rsidR="000B76F9">
        <w:rPr>
          <w:rFonts w:ascii="Times New Roman" w:eastAsia="Times New Roman" w:hAnsi="Times New Roman" w:cs="Times New Roman"/>
          <w:kern w:val="17"/>
          <w:sz w:val="24"/>
          <w:szCs w:val="24"/>
          <w:lang w:eastAsia="en-US"/>
        </w:rPr>
        <w:t>Candidate</w:t>
      </w:r>
      <w:r w:rsidR="000B76F9" w:rsidRPr="00FB6D58">
        <w:rPr>
          <w:rFonts w:ascii="Times New Roman" w:eastAsia="Times New Roman" w:hAnsi="Times New Roman" w:cs="Times New Roman"/>
          <w:kern w:val="17"/>
          <w:sz w:val="24"/>
          <w:szCs w:val="24"/>
          <w:lang w:eastAsia="en-US"/>
        </w:rPr>
        <w:t>, School of Civil &amp; Environmental Engineering, Oklahoma State University,</w:t>
      </w:r>
      <w:r w:rsidR="000B76F9">
        <w:rPr>
          <w:rFonts w:ascii="Times New Roman" w:eastAsia="Times New Roman" w:hAnsi="Times New Roman" w:cs="Times New Roman"/>
          <w:kern w:val="17"/>
          <w:sz w:val="24"/>
          <w:szCs w:val="24"/>
          <w:lang w:eastAsia="en-US"/>
        </w:rPr>
        <w:t xml:space="preserve"> </w:t>
      </w:r>
      <w:r w:rsidR="000B76F9" w:rsidRPr="00FB6D58">
        <w:rPr>
          <w:rFonts w:ascii="Times New Roman" w:eastAsia="Times New Roman" w:hAnsi="Times New Roman" w:cs="Times New Roman"/>
          <w:kern w:val="17"/>
          <w:sz w:val="24"/>
          <w:szCs w:val="24"/>
          <w:lang w:eastAsia="en-US"/>
        </w:rPr>
        <w:t>Stillwater, OK</w:t>
      </w:r>
      <w:r w:rsidR="000B76F9">
        <w:rPr>
          <w:rFonts w:ascii="Times New Roman" w:eastAsia="Times New Roman" w:hAnsi="Times New Roman" w:cs="Times New Roman"/>
          <w:kern w:val="17"/>
          <w:sz w:val="24"/>
          <w:szCs w:val="24"/>
          <w:lang w:eastAsia="en-US"/>
        </w:rPr>
        <w:t xml:space="preserve">, </w:t>
      </w:r>
      <w:r w:rsidR="000B76F9">
        <w:fldChar w:fldCharType="begin"/>
      </w:r>
      <w:r w:rsidR="000B76F9">
        <w:instrText xml:space="preserve"> HYPERLINK "mailto:jaehong.kim@okstate.edu" </w:instrText>
      </w:r>
      <w:r w:rsidR="000B76F9">
        <w:fldChar w:fldCharType="separate"/>
      </w:r>
      <w:r w:rsidR="000B76F9" w:rsidRPr="009F45BF">
        <w:rPr>
          <w:rStyle w:val="Hyperlink"/>
          <w:rFonts w:ascii="Times New Roman" w:eastAsia="Times New Roman" w:hAnsi="Times New Roman" w:cs="Times New Roman"/>
          <w:kern w:val="17"/>
          <w:sz w:val="24"/>
          <w:szCs w:val="24"/>
          <w:lang w:eastAsia="en-US"/>
        </w:rPr>
        <w:t>jaehong.kim@okstate.edu</w:t>
      </w:r>
      <w:r w:rsidR="000B76F9">
        <w:rPr>
          <w:rStyle w:val="Hyperlink"/>
          <w:rFonts w:ascii="Times New Roman" w:eastAsia="Times New Roman" w:hAnsi="Times New Roman" w:cs="Times New Roman"/>
          <w:kern w:val="17"/>
          <w:sz w:val="24"/>
          <w:szCs w:val="24"/>
          <w:lang w:eastAsia="en-US"/>
        </w:rPr>
        <w:fldChar w:fldCharType="end"/>
      </w:r>
    </w:p>
    <w:p w14:paraId="3F30D3F5" w14:textId="11F10B59" w:rsidR="00DB3417" w:rsidRPr="00FB6D58" w:rsidRDefault="00DB3417">
      <w:pPr>
        <w:spacing w:after="0" w:line="276" w:lineRule="auto"/>
        <w:jc w:val="both"/>
        <w:rPr>
          <w:rFonts w:ascii="Times New Roman" w:eastAsia="Times New Roman" w:hAnsi="Times New Roman" w:cs="Times New Roman"/>
          <w:kern w:val="17"/>
          <w:sz w:val="24"/>
          <w:szCs w:val="24"/>
          <w:lang w:eastAsia="en-US"/>
        </w:rPr>
        <w:pPrChange w:id="7" w:author="Kim, Jaehong" w:date="2021-02-24T13:07:00Z">
          <w:pPr>
            <w:spacing w:after="0" w:line="480" w:lineRule="auto"/>
            <w:jc w:val="both"/>
          </w:pPr>
        </w:pPrChange>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004D404B" w:rsidRPr="004D404B">
        <w:rPr>
          <w:rFonts w:ascii="Times New Roman" w:eastAsia="Times New Roman" w:hAnsi="Times New Roman" w:cs="Times New Roman"/>
          <w:kern w:val="17"/>
          <w:sz w:val="24"/>
          <w:szCs w:val="24"/>
          <w:lang w:eastAsia="en-US"/>
        </w:rPr>
        <w:t xml:space="preserve">Master Student, </w:t>
      </w:r>
      <w:proofErr w:type="spellStart"/>
      <w:r w:rsidR="004D404B" w:rsidRPr="004D404B">
        <w:rPr>
          <w:rFonts w:ascii="Times New Roman" w:eastAsia="Times New Roman" w:hAnsi="Times New Roman" w:cs="Times New Roman"/>
          <w:kern w:val="17"/>
          <w:sz w:val="24"/>
          <w:szCs w:val="24"/>
          <w:lang w:eastAsia="en-US"/>
        </w:rPr>
        <w:t>Luddy</w:t>
      </w:r>
      <w:proofErr w:type="spellEnd"/>
      <w:r w:rsidR="004D404B"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004D404B" w:rsidRPr="004D404B">
        <w:rPr>
          <w:rFonts w:ascii="Malgun Gothic" w:eastAsia="Malgun Gothic" w:hAnsi="Malgun Gothic" w:cs="Times New Roman"/>
          <w:color w:val="FF0000"/>
          <w:kern w:val="17"/>
          <w:sz w:val="24"/>
          <w:szCs w:val="24"/>
          <w:lang w:eastAsia="ko-KR"/>
        </w:rPr>
        <w:t xml:space="preserve"> </w:t>
      </w:r>
      <w:r w:rsidR="004D404B" w:rsidRPr="004D404B">
        <w:rPr>
          <w:rStyle w:val="Hyperlink"/>
          <w:rFonts w:ascii="Times New Roman" w:eastAsia="Times New Roman" w:hAnsi="Times New Roman"/>
          <w:lang w:eastAsia="en-US"/>
        </w:rPr>
        <w:t>youms@iu.edu</w:t>
      </w:r>
    </w:p>
    <w:p w14:paraId="4F403C0A" w14:textId="040C188B" w:rsidR="00DB3417" w:rsidRPr="00B90473" w:rsidRDefault="000B76F9">
      <w:pPr>
        <w:spacing w:after="0" w:line="276" w:lineRule="auto"/>
        <w:jc w:val="both"/>
        <w:rPr>
          <w:rFonts w:ascii="Times New Roman" w:eastAsia="Times New Roman" w:hAnsi="Times New Roman" w:cs="Times New Roman"/>
          <w:kern w:val="17"/>
          <w:sz w:val="24"/>
          <w:szCs w:val="24"/>
          <w:lang w:eastAsia="en-US"/>
        </w:rPr>
        <w:pPrChange w:id="8" w:author="Kim, Jaehong" w:date="2021-02-24T13:07:00Z">
          <w:pPr>
            <w:spacing w:after="0" w:line="480" w:lineRule="auto"/>
            <w:jc w:val="both"/>
          </w:pPr>
        </w:pPrChange>
      </w:pPr>
      <w:r w:rsidRPr="000B76F9">
        <w:rPr>
          <w:rFonts w:ascii="Times New Roman" w:eastAsia="Times New Roman" w:hAnsi="Times New Roman" w:cs="Times New Roman"/>
          <w:b/>
          <w:bCs/>
          <w:spacing w:val="-20"/>
          <w:kern w:val="17"/>
          <w:sz w:val="24"/>
          <w:szCs w:val="24"/>
          <w:lang w:eastAsia="en-US"/>
        </w:rPr>
        <w:t>*</w:t>
      </w:r>
      <w:r w:rsidR="00DB3417">
        <w:rPr>
          <w:rFonts w:ascii="Times New Roman" w:eastAsia="Times New Roman" w:hAnsi="Times New Roman" w:cs="Times New Roman"/>
          <w:kern w:val="17"/>
          <w:sz w:val="24"/>
          <w:szCs w:val="24"/>
          <w:vertAlign w:val="superscript"/>
          <w:lang w:eastAsia="en-US"/>
        </w:rPr>
        <w:t>3</w:t>
      </w:r>
      <w:r w:rsidR="00AA2B1E" w:rsidRPr="00B90473">
        <w:rPr>
          <w:rFonts w:ascii="Times New Roman" w:eastAsia="Times New Roman" w:hAnsi="Times New Roman" w:cs="Times New Roman"/>
          <w:kern w:val="17"/>
          <w:sz w:val="24"/>
          <w:szCs w:val="24"/>
          <w:lang w:eastAsia="en-US"/>
        </w:rPr>
        <w:t xml:space="preserve"> </w:t>
      </w:r>
      <w:r>
        <w:rPr>
          <w:rFonts w:ascii="Times New Roman" w:eastAsia="Times New Roman" w:hAnsi="Times New Roman" w:cs="Times New Roman"/>
          <w:kern w:val="17"/>
          <w:sz w:val="24"/>
          <w:szCs w:val="24"/>
          <w:lang w:eastAsia="en-US"/>
        </w:rPr>
        <w:t xml:space="preserve">Corresponding authors, </w:t>
      </w:r>
      <w:r w:rsidRPr="00FB6D58">
        <w:rPr>
          <w:rFonts w:ascii="Times New Roman" w:eastAsia="Times New Roman" w:hAnsi="Times New Roman" w:cs="Times New Roman"/>
          <w:kern w:val="17"/>
          <w:sz w:val="24"/>
          <w:szCs w:val="24"/>
          <w:lang w:eastAsia="en-US"/>
        </w:rPr>
        <w:t>Ass</w:t>
      </w:r>
      <w:r>
        <w:rPr>
          <w:rFonts w:ascii="Times New Roman" w:eastAsia="Times New Roman" w:hAnsi="Times New Roman" w:cs="Times New Roman"/>
          <w:kern w:val="17"/>
          <w:sz w:val="24"/>
          <w:szCs w:val="24"/>
          <w:lang w:eastAsia="en-US"/>
        </w:rPr>
        <w:t>ociate</w:t>
      </w:r>
      <w:r w:rsidRPr="00FB6D58">
        <w:rPr>
          <w:rFonts w:ascii="Times New Roman" w:eastAsia="Times New Roman" w:hAnsi="Times New Roman" w:cs="Times New Roman"/>
          <w:kern w:val="17"/>
          <w:sz w:val="24"/>
          <w:szCs w:val="24"/>
          <w:lang w:eastAsia="en-US"/>
        </w:rPr>
        <w:t xml:space="preserve"> Professor, School of Civil &amp; Environmental Engineering, Oklahoma State University, Stillwater, OK</w:t>
      </w:r>
      <w:r>
        <w:rPr>
          <w:rFonts w:ascii="Times New Roman" w:eastAsia="Times New Roman" w:hAnsi="Times New Roman" w:cs="Times New Roman"/>
          <w:kern w:val="17"/>
          <w:sz w:val="24"/>
          <w:szCs w:val="24"/>
          <w:lang w:eastAsia="en-US"/>
        </w:rPr>
        <w:t xml:space="preserve">, </w:t>
      </w:r>
      <w:r>
        <w:fldChar w:fldCharType="begin"/>
      </w:r>
      <w:r>
        <w:instrText xml:space="preserve"> HYPERLINK "mailto:yongwei.shan@okstate.edu" </w:instrText>
      </w:r>
      <w:r>
        <w:fldChar w:fldCharType="separate"/>
      </w:r>
      <w:r w:rsidRPr="009F45BF">
        <w:rPr>
          <w:rStyle w:val="Hyperlink"/>
          <w:rFonts w:ascii="Times New Roman" w:eastAsia="Times New Roman" w:hAnsi="Times New Roman" w:cs="Times New Roman"/>
          <w:kern w:val="17"/>
          <w:sz w:val="24"/>
          <w:szCs w:val="24"/>
          <w:lang w:eastAsia="en-US"/>
        </w:rPr>
        <w:t>yongwei.shan@okstate.edu</w:t>
      </w:r>
      <w:r>
        <w:rPr>
          <w:rStyle w:val="Hyperlink"/>
          <w:rFonts w:ascii="Times New Roman" w:eastAsia="Times New Roman" w:hAnsi="Times New Roman" w:cs="Times New Roman"/>
          <w:kern w:val="17"/>
          <w:sz w:val="24"/>
          <w:szCs w:val="24"/>
          <w:lang w:eastAsia="en-US"/>
        </w:rPr>
        <w:fldChar w:fldCharType="end"/>
      </w:r>
    </w:p>
    <w:p w14:paraId="446BCAA7" w14:textId="13470120" w:rsidR="00DB3417" w:rsidDel="00CD65E4" w:rsidRDefault="00DB3417" w:rsidP="00DB3417">
      <w:pPr>
        <w:spacing w:after="0" w:line="480" w:lineRule="auto"/>
        <w:jc w:val="both"/>
        <w:rPr>
          <w:del w:id="9" w:author="Kim, Jaehong" w:date="2021-02-24T13:07:00Z"/>
          <w:rFonts w:ascii="Times New Roman" w:eastAsia="Times New Roman" w:hAnsi="Times New Roman" w:cs="Times New Roman"/>
          <w:kern w:val="17"/>
          <w:sz w:val="24"/>
          <w:szCs w:val="24"/>
          <w:vertAlign w:val="superscript"/>
          <w:lang w:eastAsia="en-US"/>
        </w:rPr>
      </w:pPr>
    </w:p>
    <w:p w14:paraId="2602F20E" w14:textId="3527E76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56E4D2B3" w14:textId="01660BF2" w:rsidR="004D404B" w:rsidRPr="00CD65E4" w:rsidDel="00CD65E4" w:rsidRDefault="004D404B" w:rsidP="00F50EE7">
      <w:pPr>
        <w:spacing w:after="0" w:line="480" w:lineRule="auto"/>
        <w:jc w:val="both"/>
        <w:rPr>
          <w:del w:id="10" w:author="Kim, Jaehong" w:date="2021-02-24T13:07:00Z"/>
          <w:rFonts w:ascii="Times New Roman" w:eastAsia="Times New Roman" w:hAnsi="Times New Roman" w:cs="Times New Roman"/>
          <w:b/>
          <w:kern w:val="17"/>
          <w:sz w:val="24"/>
          <w:szCs w:val="24"/>
          <w:lang w:eastAsia="en-US"/>
          <w:rPrChange w:id="11" w:author="Kim, Jaehong" w:date="2021-02-24T13:07:00Z">
            <w:rPr>
              <w:del w:id="12" w:author="Kim, Jaehong" w:date="2021-02-24T13:07:00Z"/>
              <w:rFonts w:ascii="Times New Roman" w:eastAsia="Times New Roman" w:hAnsi="Times New Roman" w:cs="Times New Roman"/>
              <w:kern w:val="17"/>
              <w:sz w:val="24"/>
              <w:szCs w:val="24"/>
              <w:vertAlign w:val="superscript"/>
              <w:lang w:eastAsia="en-US"/>
            </w:rPr>
          </w:rPrChange>
        </w:rPr>
      </w:pPr>
    </w:p>
    <w:p w14:paraId="38A260D8" w14:textId="42E4E814" w:rsidR="004D404B" w:rsidRPr="00CD65E4" w:rsidDel="00CD65E4" w:rsidRDefault="004D404B" w:rsidP="00F50EE7">
      <w:pPr>
        <w:spacing w:after="0" w:line="480" w:lineRule="auto"/>
        <w:jc w:val="both"/>
        <w:rPr>
          <w:del w:id="13" w:author="Kim, Jaehong" w:date="2021-02-24T13:07:00Z"/>
          <w:rFonts w:ascii="Times New Roman" w:eastAsia="Times New Roman" w:hAnsi="Times New Roman" w:cs="Times New Roman"/>
          <w:b/>
          <w:kern w:val="17"/>
          <w:sz w:val="24"/>
          <w:szCs w:val="24"/>
          <w:lang w:eastAsia="en-US"/>
          <w:rPrChange w:id="14" w:author="Kim, Jaehong" w:date="2021-02-24T13:07:00Z">
            <w:rPr>
              <w:del w:id="15" w:author="Kim, Jaehong" w:date="2021-02-24T13:07:00Z"/>
              <w:rFonts w:ascii="Times New Roman" w:eastAsia="Times New Roman" w:hAnsi="Times New Roman" w:cs="Times New Roman"/>
              <w:kern w:val="17"/>
              <w:sz w:val="24"/>
              <w:szCs w:val="24"/>
              <w:vertAlign w:val="superscript"/>
              <w:lang w:eastAsia="en-US"/>
            </w:rPr>
          </w:rPrChange>
        </w:rPr>
      </w:pPr>
    </w:p>
    <w:p w14:paraId="70B677C0" w14:textId="62A824B3" w:rsidR="004D404B" w:rsidRPr="00CD65E4" w:rsidDel="00CD65E4" w:rsidRDefault="004D404B" w:rsidP="00F50EE7">
      <w:pPr>
        <w:spacing w:after="0" w:line="480" w:lineRule="auto"/>
        <w:jc w:val="both"/>
        <w:rPr>
          <w:del w:id="16" w:author="Kim, Jaehong" w:date="2021-02-24T13:07:00Z"/>
          <w:rFonts w:ascii="Times New Roman" w:eastAsia="Times New Roman" w:hAnsi="Times New Roman" w:cs="Times New Roman"/>
          <w:b/>
          <w:kern w:val="17"/>
          <w:sz w:val="24"/>
          <w:szCs w:val="24"/>
          <w:lang w:eastAsia="en-US"/>
          <w:rPrChange w:id="17" w:author="Kim, Jaehong" w:date="2021-02-24T13:07:00Z">
            <w:rPr>
              <w:del w:id="18" w:author="Kim, Jaehong" w:date="2021-02-24T13:07:00Z"/>
              <w:rFonts w:ascii="Times New Roman" w:eastAsia="Times New Roman" w:hAnsi="Times New Roman" w:cs="Times New Roman"/>
              <w:kern w:val="17"/>
              <w:sz w:val="24"/>
              <w:szCs w:val="24"/>
              <w:vertAlign w:val="superscript"/>
              <w:lang w:eastAsia="en-US"/>
            </w:rPr>
          </w:rPrChange>
        </w:rPr>
      </w:pPr>
    </w:p>
    <w:p w14:paraId="16DF72E2" w14:textId="6794DFBC" w:rsidR="004D404B" w:rsidRPr="00CD65E4" w:rsidDel="00CD65E4" w:rsidRDefault="004D404B">
      <w:pPr>
        <w:spacing w:after="0" w:line="480" w:lineRule="auto"/>
        <w:jc w:val="both"/>
        <w:rPr>
          <w:del w:id="19" w:author="Kim, Jaehong" w:date="2021-02-24T13:07:00Z"/>
          <w:rFonts w:ascii="Times New Roman" w:eastAsia="Times New Roman" w:hAnsi="Times New Roman" w:cs="Times New Roman"/>
          <w:b/>
          <w:kern w:val="17"/>
          <w:sz w:val="24"/>
          <w:szCs w:val="24"/>
          <w:lang w:eastAsia="en-US"/>
          <w:rPrChange w:id="20" w:author="Kim, Jaehong" w:date="2021-02-24T13:07:00Z">
            <w:rPr>
              <w:del w:id="21" w:author="Kim, Jaehong" w:date="2021-02-24T13:07:00Z"/>
              <w:rFonts w:ascii="Times New Roman" w:eastAsia="Times New Roman" w:hAnsi="Times New Roman" w:cs="Times New Roman"/>
              <w:kern w:val="17"/>
              <w:sz w:val="24"/>
              <w:szCs w:val="24"/>
              <w:vertAlign w:val="superscript"/>
              <w:lang w:eastAsia="en-US"/>
            </w:rPr>
          </w:rPrChange>
        </w:rPr>
      </w:pPr>
    </w:p>
    <w:p w14:paraId="08796BD6" w14:textId="55582109" w:rsidR="004D404B" w:rsidRPr="00CD65E4" w:rsidDel="00CD65E4" w:rsidRDefault="004D404B">
      <w:pPr>
        <w:spacing w:after="0" w:line="480" w:lineRule="auto"/>
        <w:jc w:val="both"/>
        <w:rPr>
          <w:del w:id="22" w:author="Kim, Jaehong" w:date="2021-02-24T13:07:00Z"/>
          <w:rFonts w:ascii="Times New Roman" w:eastAsia="Times New Roman" w:hAnsi="Times New Roman" w:cs="Times New Roman"/>
          <w:b/>
          <w:kern w:val="17"/>
          <w:sz w:val="24"/>
          <w:szCs w:val="24"/>
          <w:lang w:eastAsia="en-US"/>
          <w:rPrChange w:id="23" w:author="Kim, Jaehong" w:date="2021-02-24T13:07:00Z">
            <w:rPr>
              <w:del w:id="24" w:author="Kim, Jaehong" w:date="2021-02-24T13:07:00Z"/>
              <w:rFonts w:ascii="Times New Roman" w:eastAsia="Times New Roman" w:hAnsi="Times New Roman" w:cs="Times New Roman"/>
              <w:kern w:val="17"/>
              <w:sz w:val="24"/>
              <w:szCs w:val="24"/>
              <w:vertAlign w:val="superscript"/>
              <w:lang w:eastAsia="en-US"/>
            </w:rPr>
          </w:rPrChange>
        </w:rPr>
      </w:pPr>
    </w:p>
    <w:p w14:paraId="278FD58F" w14:textId="30F84C22" w:rsidR="004D404B" w:rsidRPr="00CD65E4" w:rsidDel="00CD65E4" w:rsidRDefault="004D404B">
      <w:pPr>
        <w:spacing w:after="0" w:line="480" w:lineRule="auto"/>
        <w:jc w:val="both"/>
        <w:rPr>
          <w:del w:id="25" w:author="Kim, Jaehong" w:date="2021-02-24T13:07:00Z"/>
          <w:rFonts w:ascii="Times New Roman" w:eastAsia="Times New Roman" w:hAnsi="Times New Roman" w:cs="Times New Roman"/>
          <w:b/>
          <w:kern w:val="17"/>
          <w:sz w:val="24"/>
          <w:szCs w:val="24"/>
          <w:lang w:eastAsia="en-US"/>
          <w:rPrChange w:id="26" w:author="Kim, Jaehong" w:date="2021-02-24T13:07:00Z">
            <w:rPr>
              <w:del w:id="27" w:author="Kim, Jaehong" w:date="2021-02-24T13:07:00Z"/>
              <w:rFonts w:ascii="Times New Roman" w:eastAsia="Times New Roman" w:hAnsi="Times New Roman" w:cs="Times New Roman"/>
              <w:kern w:val="17"/>
              <w:sz w:val="24"/>
              <w:szCs w:val="24"/>
              <w:vertAlign w:val="superscript"/>
              <w:lang w:eastAsia="en-US"/>
            </w:rPr>
          </w:rPrChange>
        </w:rPr>
      </w:pPr>
    </w:p>
    <w:p w14:paraId="6560BF0B" w14:textId="408D837A" w:rsidR="004D404B" w:rsidRPr="00CD65E4" w:rsidDel="00CD65E4" w:rsidRDefault="004D404B">
      <w:pPr>
        <w:spacing w:after="0" w:line="480" w:lineRule="auto"/>
        <w:jc w:val="both"/>
        <w:rPr>
          <w:del w:id="28" w:author="Kim, Jaehong" w:date="2021-02-24T13:07:00Z"/>
          <w:rFonts w:ascii="Times New Roman" w:eastAsia="Times New Roman" w:hAnsi="Times New Roman" w:cs="Times New Roman"/>
          <w:b/>
          <w:kern w:val="17"/>
          <w:sz w:val="24"/>
          <w:szCs w:val="24"/>
          <w:lang w:eastAsia="en-US"/>
          <w:rPrChange w:id="29" w:author="Kim, Jaehong" w:date="2021-02-24T13:07:00Z">
            <w:rPr>
              <w:del w:id="30" w:author="Kim, Jaehong" w:date="2021-02-24T13:07:00Z"/>
              <w:rFonts w:ascii="Times New Roman" w:eastAsia="Times New Roman" w:hAnsi="Times New Roman" w:cs="Times New Roman"/>
              <w:kern w:val="17"/>
              <w:sz w:val="24"/>
              <w:szCs w:val="24"/>
              <w:vertAlign w:val="superscript"/>
              <w:lang w:eastAsia="en-US"/>
            </w:rPr>
          </w:rPrChange>
        </w:rPr>
      </w:pPr>
    </w:p>
    <w:p w14:paraId="6D029366" w14:textId="0FF9B1F8" w:rsidR="004D404B" w:rsidRPr="00CD65E4" w:rsidDel="00CD65E4" w:rsidRDefault="004D404B">
      <w:pPr>
        <w:spacing w:after="0" w:line="480" w:lineRule="auto"/>
        <w:jc w:val="both"/>
        <w:rPr>
          <w:del w:id="31" w:author="Kim, Jaehong" w:date="2021-02-24T13:07:00Z"/>
          <w:rFonts w:ascii="Times New Roman" w:eastAsia="Times New Roman" w:hAnsi="Times New Roman" w:cs="Times New Roman"/>
          <w:b/>
          <w:kern w:val="17"/>
          <w:sz w:val="24"/>
          <w:szCs w:val="24"/>
          <w:lang w:eastAsia="en-US"/>
          <w:rPrChange w:id="32" w:author="Kim, Jaehong" w:date="2021-02-24T13:07:00Z">
            <w:rPr>
              <w:del w:id="33" w:author="Kim, Jaehong" w:date="2021-02-24T13:07:00Z"/>
              <w:rFonts w:ascii="Times New Roman" w:eastAsia="Times New Roman" w:hAnsi="Times New Roman" w:cs="Times New Roman"/>
              <w:kern w:val="17"/>
              <w:sz w:val="24"/>
              <w:szCs w:val="24"/>
              <w:vertAlign w:val="superscript"/>
              <w:lang w:eastAsia="en-US"/>
            </w:rPr>
          </w:rPrChange>
        </w:rPr>
      </w:pPr>
    </w:p>
    <w:p w14:paraId="23109577" w14:textId="792D37FA" w:rsidR="004D404B" w:rsidRPr="00CD65E4" w:rsidDel="00CD65E4" w:rsidRDefault="004D404B">
      <w:pPr>
        <w:spacing w:after="0" w:line="480" w:lineRule="auto"/>
        <w:jc w:val="both"/>
        <w:rPr>
          <w:del w:id="34" w:author="Kim, Jaehong" w:date="2021-02-24T13:07:00Z"/>
          <w:rFonts w:ascii="Times New Roman" w:eastAsia="Times New Roman" w:hAnsi="Times New Roman" w:cs="Times New Roman"/>
          <w:b/>
          <w:kern w:val="17"/>
          <w:sz w:val="24"/>
          <w:szCs w:val="24"/>
          <w:lang w:eastAsia="en-US"/>
          <w:rPrChange w:id="35" w:author="Kim, Jaehong" w:date="2021-02-24T13:07:00Z">
            <w:rPr>
              <w:del w:id="36" w:author="Kim, Jaehong" w:date="2021-02-24T13:07:00Z"/>
              <w:rFonts w:ascii="Times New Roman" w:eastAsia="Times New Roman" w:hAnsi="Times New Roman" w:cs="Times New Roman"/>
              <w:kern w:val="17"/>
              <w:sz w:val="24"/>
              <w:szCs w:val="24"/>
              <w:vertAlign w:val="superscript"/>
              <w:lang w:eastAsia="en-US"/>
            </w:rPr>
          </w:rPrChange>
        </w:rPr>
      </w:pPr>
    </w:p>
    <w:p w14:paraId="0080273D" w14:textId="56C97D8F" w:rsidR="004D404B" w:rsidRPr="00CD65E4" w:rsidDel="00CD65E4" w:rsidRDefault="004D404B">
      <w:pPr>
        <w:spacing w:after="0" w:line="480" w:lineRule="auto"/>
        <w:jc w:val="both"/>
        <w:rPr>
          <w:del w:id="37" w:author="Kim, Jaehong" w:date="2021-02-24T13:07:00Z"/>
          <w:rFonts w:ascii="Times New Roman" w:eastAsia="Times New Roman" w:hAnsi="Times New Roman" w:cs="Times New Roman"/>
          <w:b/>
          <w:kern w:val="17"/>
          <w:sz w:val="24"/>
          <w:szCs w:val="24"/>
          <w:lang w:eastAsia="en-US"/>
          <w:rPrChange w:id="38" w:author="Kim, Jaehong" w:date="2021-02-24T13:07:00Z">
            <w:rPr>
              <w:del w:id="39" w:author="Kim, Jaehong" w:date="2021-02-24T13:07:00Z"/>
              <w:rFonts w:ascii="Times New Roman" w:eastAsia="Times New Roman" w:hAnsi="Times New Roman" w:cs="Times New Roman"/>
              <w:kern w:val="17"/>
              <w:sz w:val="24"/>
              <w:szCs w:val="24"/>
              <w:lang w:eastAsia="en-US"/>
            </w:rPr>
          </w:rPrChange>
        </w:rPr>
      </w:pPr>
    </w:p>
    <w:p w14:paraId="64FCBDE5" w14:textId="0AE2CE04" w:rsidR="004D404B" w:rsidRPr="00CD65E4" w:rsidDel="00CD65E4" w:rsidRDefault="004D404B">
      <w:pPr>
        <w:spacing w:after="0" w:line="480" w:lineRule="auto"/>
        <w:jc w:val="both"/>
        <w:rPr>
          <w:del w:id="40" w:author="Kim, Jaehong" w:date="2021-02-24T13:07:00Z"/>
          <w:rFonts w:ascii="Times New Roman" w:eastAsia="Times New Roman" w:hAnsi="Times New Roman" w:cs="Times New Roman"/>
          <w:b/>
          <w:kern w:val="17"/>
          <w:sz w:val="24"/>
          <w:szCs w:val="24"/>
          <w:lang w:eastAsia="en-US"/>
          <w:rPrChange w:id="41" w:author="Kim, Jaehong" w:date="2021-02-24T13:07:00Z">
            <w:rPr>
              <w:del w:id="42" w:author="Kim, Jaehong" w:date="2021-02-24T13:07:00Z"/>
              <w:rFonts w:ascii="Times New Roman" w:eastAsia="Times New Roman" w:hAnsi="Times New Roman" w:cs="Times New Roman"/>
              <w:kern w:val="17"/>
              <w:sz w:val="24"/>
              <w:szCs w:val="24"/>
              <w:lang w:eastAsia="en-US"/>
            </w:rPr>
          </w:rPrChange>
        </w:rPr>
      </w:pPr>
    </w:p>
    <w:p w14:paraId="27F138CD" w14:textId="4BF873FC" w:rsidR="004D404B" w:rsidRPr="00CD65E4" w:rsidDel="00CD65E4" w:rsidRDefault="00DB3417">
      <w:pPr>
        <w:spacing w:after="0" w:line="480" w:lineRule="auto"/>
        <w:jc w:val="both"/>
        <w:rPr>
          <w:del w:id="43" w:author="Kim, Jaehong" w:date="2021-02-24T13:07:00Z"/>
          <w:rFonts w:ascii="Times New Roman" w:eastAsia="Times New Roman" w:hAnsi="Times New Roman" w:cs="Times New Roman"/>
          <w:b/>
          <w:kern w:val="17"/>
          <w:sz w:val="24"/>
          <w:szCs w:val="24"/>
          <w:lang w:eastAsia="en-US"/>
          <w:rPrChange w:id="44" w:author="Kim, Jaehong" w:date="2021-02-24T13:07:00Z">
            <w:rPr>
              <w:del w:id="45" w:author="Kim, Jaehong" w:date="2021-02-24T13:07:00Z"/>
              <w:rFonts w:ascii="Times New Roman" w:eastAsia="Times New Roman" w:hAnsi="Times New Roman" w:cs="Times New Roman"/>
              <w:kern w:val="17"/>
              <w:sz w:val="24"/>
              <w:szCs w:val="24"/>
              <w:lang w:eastAsia="en-US"/>
            </w:rPr>
          </w:rPrChange>
        </w:rPr>
      </w:pPr>
      <w:del w:id="46" w:author="Kim, Jaehong" w:date="2021-02-24T13:07:00Z">
        <w:r w:rsidRPr="00CD65E4" w:rsidDel="00CD65E4">
          <w:rPr>
            <w:rFonts w:ascii="Times New Roman" w:eastAsia="Times New Roman" w:hAnsi="Times New Roman" w:cs="Times New Roman"/>
            <w:b/>
            <w:kern w:val="17"/>
            <w:sz w:val="24"/>
            <w:szCs w:val="24"/>
            <w:lang w:eastAsia="en-US"/>
            <w:rPrChange w:id="47" w:author="Kim, Jaehong" w:date="2021-02-24T13:07:00Z">
              <w:rPr>
                <w:rFonts w:ascii="Times New Roman" w:eastAsia="Times New Roman" w:hAnsi="Times New Roman" w:cs="Times New Roman"/>
                <w:kern w:val="17"/>
                <w:sz w:val="24"/>
                <w:szCs w:val="24"/>
                <w:lang w:eastAsia="en-US"/>
              </w:rPr>
            </w:rPrChange>
          </w:rPr>
          <w:delText xml:space="preserve">*Corresponding author: </w:delText>
        </w:r>
        <w:r w:rsidR="006E1869" w:rsidRPr="00CD65E4" w:rsidDel="00CD65E4">
          <w:rPr>
            <w:rFonts w:ascii="Times New Roman" w:eastAsia="Times New Roman" w:hAnsi="Times New Roman" w:cs="Times New Roman"/>
            <w:b/>
            <w:kern w:val="17"/>
            <w:sz w:val="24"/>
            <w:szCs w:val="24"/>
            <w:lang w:eastAsia="en-US"/>
            <w:rPrChange w:id="48" w:author="Kim, Jaehong" w:date="2021-02-24T13:07:00Z">
              <w:rPr/>
            </w:rPrChange>
          </w:rPr>
          <w:fldChar w:fldCharType="begin"/>
        </w:r>
        <w:r w:rsidR="006E1869" w:rsidRPr="00CD65E4" w:rsidDel="00CD65E4">
          <w:rPr>
            <w:rFonts w:ascii="Times New Roman" w:eastAsia="Times New Roman" w:hAnsi="Times New Roman" w:cs="Times New Roman"/>
            <w:b/>
            <w:kern w:val="17"/>
            <w:sz w:val="24"/>
            <w:szCs w:val="24"/>
            <w:lang w:eastAsia="en-US"/>
            <w:rPrChange w:id="49" w:author="Kim, Jaehong" w:date="2021-02-24T13:07:00Z">
              <w:rPr/>
            </w:rPrChange>
          </w:rPr>
          <w:delInstrText xml:space="preserve"> HYPERLINK "mailto:yongwei.shan@okstate.edu" </w:delInstrText>
        </w:r>
        <w:r w:rsidR="006E1869" w:rsidRPr="00CD65E4" w:rsidDel="00CD65E4">
          <w:rPr>
            <w:b/>
            <w:rPrChange w:id="50" w:author="Kim, Jaehong" w:date="2021-02-24T13:07:00Z">
              <w:rPr>
                <w:rStyle w:val="Hyperlink"/>
                <w:rFonts w:ascii="Times New Roman" w:eastAsia="Times New Roman" w:hAnsi="Times New Roman" w:cs="Times New Roman"/>
                <w:kern w:val="17"/>
                <w:sz w:val="24"/>
                <w:szCs w:val="24"/>
                <w:lang w:eastAsia="en-US"/>
              </w:rPr>
            </w:rPrChange>
          </w:rPr>
          <w:fldChar w:fldCharType="separate"/>
        </w:r>
        <w:r w:rsidR="00B6573E" w:rsidRPr="00CD65E4" w:rsidDel="00CD65E4">
          <w:rPr>
            <w:b/>
            <w:rPrChange w:id="51" w:author="Kim, Jaehong" w:date="2021-02-24T13:07:00Z">
              <w:rPr>
                <w:rStyle w:val="Hyperlink"/>
                <w:rFonts w:ascii="Times New Roman" w:eastAsia="Times New Roman" w:hAnsi="Times New Roman" w:cs="Times New Roman"/>
                <w:kern w:val="17"/>
                <w:sz w:val="24"/>
                <w:szCs w:val="24"/>
                <w:lang w:eastAsia="en-US"/>
              </w:rPr>
            </w:rPrChange>
          </w:rPr>
          <w:delText>yongwei.shan@okstate.edu</w:delText>
        </w:r>
        <w:r w:rsidR="006E1869" w:rsidRPr="00CD65E4" w:rsidDel="00CD65E4">
          <w:rPr>
            <w:b/>
            <w:rPrChange w:id="52" w:author="Kim, Jaehong" w:date="2021-02-24T13:07:00Z">
              <w:rPr>
                <w:rStyle w:val="Hyperlink"/>
                <w:rFonts w:ascii="Times New Roman" w:eastAsia="Times New Roman" w:hAnsi="Times New Roman" w:cs="Times New Roman"/>
                <w:kern w:val="17"/>
                <w:sz w:val="24"/>
                <w:szCs w:val="24"/>
                <w:lang w:eastAsia="en-US"/>
              </w:rPr>
            </w:rPrChange>
          </w:rPr>
          <w:fldChar w:fldCharType="end"/>
        </w:r>
      </w:del>
    </w:p>
    <w:p w14:paraId="08D8A2DE" w14:textId="24AEFE2D" w:rsidR="00A11E7E" w:rsidRPr="00CD65E4" w:rsidRDefault="00A11E7E">
      <w:pPr>
        <w:spacing w:after="0" w:line="480" w:lineRule="auto"/>
        <w:jc w:val="both"/>
        <w:rPr>
          <w:rFonts w:ascii="Times New Roman" w:eastAsia="Times New Roman" w:hAnsi="Times New Roman" w:cs="Times New Roman"/>
          <w:kern w:val="17"/>
          <w:sz w:val="24"/>
          <w:szCs w:val="24"/>
          <w:lang w:eastAsia="en-US"/>
          <w:rPrChange w:id="53" w:author="Kim, Jaehong" w:date="2021-02-24T13:08:00Z">
            <w:rPr>
              <w:rFonts w:ascii="Times New Roman" w:eastAsia="Times New Roman" w:hAnsi="Times New Roman" w:cs="Times New Roman"/>
              <w:b/>
              <w:kern w:val="17"/>
              <w:sz w:val="28"/>
              <w:szCs w:val="28"/>
              <w:lang w:eastAsia="en-US"/>
            </w:rPr>
          </w:rPrChange>
        </w:rPr>
        <w:pPrChange w:id="54" w:author="Kim, Jaehong" w:date="2021-02-24T13:07:00Z">
          <w:pPr>
            <w:spacing w:before="240" w:line="480" w:lineRule="auto"/>
            <w:jc w:val="both"/>
          </w:pPr>
        </w:pPrChange>
      </w:pPr>
      <w:del w:id="55" w:author="Kim, Jaehong" w:date="2021-02-24T13:08:00Z">
        <w:r w:rsidRPr="00CD65E4" w:rsidDel="00CD65E4">
          <w:rPr>
            <w:rFonts w:ascii="Times New Roman" w:eastAsia="Times New Roman" w:hAnsi="Times New Roman" w:cs="Times New Roman"/>
            <w:b/>
            <w:kern w:val="17"/>
            <w:sz w:val="24"/>
            <w:szCs w:val="24"/>
            <w:lang w:eastAsia="en-US"/>
            <w:rPrChange w:id="56" w:author="Kim, Jaehong" w:date="2021-02-24T13:07:00Z">
              <w:rPr>
                <w:rFonts w:ascii="Times New Roman" w:eastAsia="Times New Roman" w:hAnsi="Times New Roman" w:cs="Times New Roman"/>
                <w:b/>
                <w:kern w:val="17"/>
                <w:sz w:val="28"/>
                <w:szCs w:val="28"/>
                <w:lang w:eastAsia="en-US"/>
              </w:rPr>
            </w:rPrChange>
          </w:rPr>
          <w:delText>ABSTRACT</w:delText>
        </w:r>
      </w:del>
      <w:ins w:id="57" w:author="Kim, Jaehong" w:date="2021-02-24T13:08:00Z">
        <w:r w:rsidR="00CD65E4">
          <w:rPr>
            <w:rFonts w:ascii="Times New Roman" w:eastAsia="Times New Roman" w:hAnsi="Times New Roman" w:cs="Times New Roman"/>
            <w:b/>
            <w:kern w:val="17"/>
            <w:sz w:val="24"/>
            <w:szCs w:val="24"/>
            <w:lang w:eastAsia="en-US"/>
          </w:rPr>
          <w:t>Abstract</w:t>
        </w:r>
      </w:ins>
    </w:p>
    <w:p w14:paraId="0C2F3446" w14:textId="2E8FAA5B" w:rsidR="001F2210" w:rsidRPr="00CD65E4" w:rsidRDefault="001F2210">
      <w:pPr>
        <w:spacing w:after="0" w:line="480" w:lineRule="auto"/>
        <w:jc w:val="both"/>
        <w:rPr>
          <w:rFonts w:ascii="Times New Roman" w:hAnsi="Times New Roman" w:cs="Times New Roman"/>
          <w:kern w:val="16"/>
          <w:sz w:val="24"/>
          <w:szCs w:val="24"/>
          <w:rPrChange w:id="58" w:author="Kim, Jaehong" w:date="2021-02-24T13:08:00Z">
            <w:rPr>
              <w:rFonts w:ascii="Times New Roman" w:hAnsi="Times New Roman" w:cs="Times New Roman"/>
              <w:sz w:val="24"/>
              <w:szCs w:val="24"/>
            </w:rPr>
          </w:rPrChange>
        </w:rPr>
        <w:pPrChange w:id="59" w:author="Kim, Jaehong" w:date="2021-02-24T13:08:00Z">
          <w:pPr>
            <w:spacing w:line="480" w:lineRule="auto"/>
            <w:ind w:firstLine="720"/>
          </w:pPr>
        </w:pPrChange>
      </w:pPr>
      <w:r w:rsidRPr="00CD65E4">
        <w:rPr>
          <w:rFonts w:ascii="Times New Roman" w:hAnsi="Times New Roman" w:cs="Times New Roman"/>
          <w:kern w:val="16"/>
          <w:sz w:val="24"/>
          <w:szCs w:val="24"/>
          <w:rPrChange w:id="60" w:author="Kim, Jaehong" w:date="2021-02-24T13:08:00Z">
            <w:rPr>
              <w:rFonts w:ascii="Times New Roman" w:hAnsi="Times New Roman" w:cs="Times New Roman"/>
              <w:sz w:val="24"/>
              <w:szCs w:val="24"/>
            </w:rPr>
          </w:rPrChange>
        </w:rPr>
        <w:t xml:space="preserve">The construction site is one of the industrial sites that can be exposed to fatal accidents. Fire accident prevention on construction sites is one of the most important components in site safety planning. However, because fire accidents have fewer frequencies than other types of accidents such as falls, plans related to fire safety </w:t>
      </w:r>
      <w:r w:rsidR="003026B0" w:rsidRPr="00CD65E4">
        <w:rPr>
          <w:rFonts w:ascii="Times New Roman" w:hAnsi="Times New Roman" w:cs="Times New Roman"/>
          <w:kern w:val="16"/>
          <w:sz w:val="24"/>
          <w:szCs w:val="24"/>
          <w:rPrChange w:id="61" w:author="Kim, Jaehong" w:date="2021-02-24T13:08:00Z">
            <w:rPr>
              <w:rFonts w:ascii="Times New Roman" w:hAnsi="Times New Roman" w:cs="Times New Roman"/>
              <w:sz w:val="24"/>
              <w:szCs w:val="24"/>
            </w:rPr>
          </w:rPrChange>
        </w:rPr>
        <w:t>on</w:t>
      </w:r>
      <w:r w:rsidRPr="00CD65E4">
        <w:rPr>
          <w:rFonts w:ascii="Times New Roman" w:hAnsi="Times New Roman" w:cs="Times New Roman"/>
          <w:kern w:val="16"/>
          <w:sz w:val="24"/>
          <w:szCs w:val="24"/>
          <w:rPrChange w:id="62" w:author="Kim, Jaehong" w:date="2021-02-24T13:08:00Z">
            <w:rPr>
              <w:rFonts w:ascii="Times New Roman" w:hAnsi="Times New Roman" w:cs="Times New Roman"/>
              <w:sz w:val="24"/>
              <w:szCs w:val="24"/>
            </w:rPr>
          </w:rPrChange>
        </w:rPr>
        <w:t xml:space="preserve"> construction sites have been rarely studied. Without considering the characteristics of fire accidents, it is unreasonable to evaluate the risk-based only on the frequency of accidents. To fill the knowledge gap, this study was conducted to find factors related to accidents </w:t>
      </w:r>
      <w:r w:rsidR="003026B0" w:rsidRPr="00CD65E4">
        <w:rPr>
          <w:rFonts w:ascii="Times New Roman" w:hAnsi="Times New Roman" w:cs="Times New Roman"/>
          <w:kern w:val="16"/>
          <w:sz w:val="24"/>
          <w:szCs w:val="24"/>
          <w:rPrChange w:id="63" w:author="Kim, Jaehong" w:date="2021-02-24T13:08:00Z">
            <w:rPr>
              <w:rFonts w:ascii="Times New Roman" w:hAnsi="Times New Roman" w:cs="Times New Roman"/>
              <w:sz w:val="24"/>
              <w:szCs w:val="24"/>
            </w:rPr>
          </w:rPrChange>
        </w:rPr>
        <w:t>on</w:t>
      </w:r>
      <w:r w:rsidRPr="00CD65E4">
        <w:rPr>
          <w:rFonts w:ascii="Times New Roman" w:hAnsi="Times New Roman" w:cs="Times New Roman"/>
          <w:kern w:val="16"/>
          <w:sz w:val="24"/>
          <w:szCs w:val="24"/>
          <w:rPrChange w:id="64" w:author="Kim, Jaehong" w:date="2021-02-24T13:08:00Z">
            <w:rPr>
              <w:rFonts w:ascii="Times New Roman" w:hAnsi="Times New Roman" w:cs="Times New Roman"/>
              <w:sz w:val="24"/>
              <w:szCs w:val="24"/>
            </w:rPr>
          </w:rPrChange>
        </w:rPr>
        <w:t xml:space="preserve"> the construction site using big data analysis. In this study, web-crawling was used to collect data related to accidents </w:t>
      </w:r>
      <w:r w:rsidR="003026B0" w:rsidRPr="00CD65E4">
        <w:rPr>
          <w:rFonts w:ascii="Times New Roman" w:hAnsi="Times New Roman" w:cs="Times New Roman"/>
          <w:kern w:val="16"/>
          <w:sz w:val="24"/>
          <w:szCs w:val="24"/>
          <w:rPrChange w:id="65" w:author="Kim, Jaehong" w:date="2021-02-24T13:08:00Z">
            <w:rPr>
              <w:rFonts w:ascii="Times New Roman" w:hAnsi="Times New Roman" w:cs="Times New Roman"/>
              <w:sz w:val="24"/>
              <w:szCs w:val="24"/>
            </w:rPr>
          </w:rPrChange>
        </w:rPr>
        <w:t>on</w:t>
      </w:r>
      <w:r w:rsidRPr="00CD65E4">
        <w:rPr>
          <w:rFonts w:ascii="Times New Roman" w:hAnsi="Times New Roman" w:cs="Times New Roman"/>
          <w:kern w:val="16"/>
          <w:sz w:val="24"/>
          <w:szCs w:val="24"/>
          <w:rPrChange w:id="66" w:author="Kim, Jaehong" w:date="2021-02-24T13:08:00Z">
            <w:rPr>
              <w:rFonts w:ascii="Times New Roman" w:hAnsi="Times New Roman" w:cs="Times New Roman"/>
              <w:sz w:val="24"/>
              <w:szCs w:val="24"/>
            </w:rPr>
          </w:rPrChange>
        </w:rPr>
        <w:t xml:space="preserve"> construction sites in the past 20 years. Based on the collected data, the authors found the media exposure of keywords related to accidents and provided similarities between keywords through the deep learning approach. In particular, factors related to fire accidents were extracted and provided. The results were visualized by reducing the high-dimensional data into two-dimensional data that are easy to visualize through UMAP. In the case of fire accidents, the media exposure was higher than the actual frequency when compared to the fall accidents. This shows the possibility that fire accidents may have a greater impact on the surroundings than the actual frequency. This study contributes to the reduction of fire risks on construction sites by identifying the key factors </w:t>
      </w:r>
      <w:r w:rsidRPr="00CD65E4">
        <w:rPr>
          <w:rFonts w:ascii="Times New Roman" w:hAnsi="Times New Roman" w:cs="Times New Roman"/>
          <w:kern w:val="16"/>
          <w:sz w:val="24"/>
          <w:szCs w:val="24"/>
          <w:rPrChange w:id="67" w:author="Kim, Jaehong" w:date="2021-02-24T13:08:00Z">
            <w:rPr>
              <w:rFonts w:ascii="Times New Roman" w:hAnsi="Times New Roman" w:cs="Times New Roman"/>
              <w:sz w:val="24"/>
              <w:szCs w:val="24"/>
            </w:rPr>
          </w:rPrChange>
        </w:rPr>
        <w:lastRenderedPageBreak/>
        <w:t>related to fire accidents. It is also possible to intuitively check the factors related to each accident type and help to institutionalize ways to manage accident-related factors.</w:t>
      </w:r>
    </w:p>
    <w:p w14:paraId="53DCF3FD" w14:textId="77554438" w:rsidR="00895DA0" w:rsidRPr="00895DA0" w:rsidDel="001F2210" w:rsidRDefault="00895DA0" w:rsidP="00895DA0">
      <w:pPr>
        <w:spacing w:line="480" w:lineRule="auto"/>
        <w:ind w:firstLine="720"/>
        <w:rPr>
          <w:del w:id="68" w:author="Kim, Jaehong" w:date="2021-02-22T10:46:00Z"/>
          <w:rFonts w:ascii="Times New Roman" w:hAnsi="Times New Roman" w:cs="Times New Roman"/>
          <w:sz w:val="24"/>
          <w:szCs w:val="24"/>
        </w:rPr>
      </w:pPr>
      <w:del w:id="69" w:author="Kim, Jaehong" w:date="2021-02-22T10:44:00Z">
        <w:r w:rsidRPr="00895DA0" w:rsidDel="001F2210">
          <w:rPr>
            <w:rFonts w:ascii="Times New Roman" w:hAnsi="Times New Roman" w:cs="Times New Roman"/>
            <w:sz w:val="24"/>
            <w:szCs w:val="24"/>
          </w:rPr>
          <w:delText xml:space="preserve">The construction site is one of the industrial sites that can be exposed to fatal accidents. Fire accident prevention on construction sites is one of the most important components in site safety planning. However, because fire accidents have fewer frequencies than other types of accidents such as falls, plans related to fire safety at construction sites have been rarely studied. Without considering the characteristics of fire accidents, it is unreasonable to evaluate the risk-based only on the frequency of accidents. To fill the knowledge gap, this study was conducted to find factors related to accidents at the construction site using big data analysis. </w:delText>
        </w:r>
      </w:del>
      <w:del w:id="70" w:author="Kim, Jaehong" w:date="2021-02-22T10:46:00Z">
        <w:r w:rsidRPr="00895DA0" w:rsidDel="001F2210">
          <w:rPr>
            <w:rFonts w:ascii="Times New Roman" w:hAnsi="Times New Roman" w:cs="Times New Roman"/>
            <w:sz w:val="24"/>
            <w:szCs w:val="24"/>
          </w:rPr>
          <w:delText>In this study, web-crawling was used to collect data related to accidents at construction sites in the past 20 years. Based on the collected data, the authors</w:delText>
        </w:r>
      </w:del>
      <w:r w:rsidRPr="00895DA0">
        <w:rPr>
          <w:rFonts w:ascii="Times New Roman" w:hAnsi="Times New Roman" w:cs="Times New Roman"/>
          <w:sz w:val="24"/>
          <w:szCs w:val="24"/>
        </w:rPr>
        <w:t xml:space="preserve"> </w:t>
      </w:r>
      <w:commentRangeStart w:id="71"/>
      <w:del w:id="72" w:author="Kim, Jaehong" w:date="2021-02-22T10:46:00Z">
        <w:r w:rsidRPr="00895DA0" w:rsidDel="001F2210">
          <w:rPr>
            <w:rFonts w:ascii="Times New Roman" w:hAnsi="Times New Roman" w:cs="Times New Roman"/>
            <w:sz w:val="24"/>
            <w:szCs w:val="24"/>
          </w:rPr>
          <w:delText>found</w:delText>
        </w:r>
      </w:del>
      <w:r w:rsidRPr="00895DA0">
        <w:rPr>
          <w:rFonts w:ascii="Times New Roman" w:hAnsi="Times New Roman" w:cs="Times New Roman"/>
          <w:sz w:val="24"/>
          <w:szCs w:val="24"/>
        </w:rPr>
        <w:t xml:space="preserve"> </w:t>
      </w:r>
      <w:del w:id="73" w:author="Kim, Jaehong" w:date="2021-02-22T10:46:00Z">
        <w:r w:rsidRPr="00895DA0" w:rsidDel="001F2210">
          <w:rPr>
            <w:rFonts w:ascii="Times New Roman" w:hAnsi="Times New Roman" w:cs="Times New Roman"/>
            <w:sz w:val="24"/>
            <w:szCs w:val="24"/>
          </w:rPr>
          <w:delText>the frequency of media exposure of keywords related to accidents and provided similarity between related keywords through the deep learning approac</w:delText>
        </w:r>
      </w:del>
      <w:del w:id="74" w:author="Kim, Jaehong" w:date="2021-02-22T10:45:00Z">
        <w:r w:rsidRPr="00895DA0" w:rsidDel="001F2210">
          <w:rPr>
            <w:rFonts w:ascii="Times New Roman" w:hAnsi="Times New Roman" w:cs="Times New Roman"/>
            <w:sz w:val="24"/>
            <w:szCs w:val="24"/>
          </w:rPr>
          <w:delText>h.</w:delText>
        </w:r>
      </w:del>
      <w:commentRangeEnd w:id="71"/>
      <w:del w:id="75" w:author="Kim, Jaehong" w:date="2021-02-22T10:46:00Z">
        <w:r w:rsidRPr="00895DA0" w:rsidDel="001F2210">
          <w:rPr>
            <w:rStyle w:val="CommentReference"/>
            <w:sz w:val="24"/>
            <w:szCs w:val="24"/>
          </w:rPr>
          <w:commentReference w:id="71"/>
        </w:r>
        <w:r w:rsidRPr="00895DA0" w:rsidDel="001F2210">
          <w:rPr>
            <w:rFonts w:ascii="Times New Roman" w:hAnsi="Times New Roman" w:cs="Times New Roman"/>
            <w:sz w:val="24"/>
            <w:szCs w:val="24"/>
          </w:rPr>
          <w:delText xml:space="preserve"> In particular, factors related to fire accidents were extracted and provided.</w:delText>
        </w:r>
        <w:r w:rsidDel="001F2210">
          <w:rPr>
            <w:rFonts w:ascii="Times New Roman" w:hAnsi="Times New Roman" w:cs="Times New Roman"/>
            <w:sz w:val="24"/>
            <w:szCs w:val="24"/>
          </w:rPr>
          <w:delText xml:space="preserve"> </w:delText>
        </w:r>
        <w:r w:rsidRPr="00895DA0" w:rsidDel="001F2210">
          <w:rPr>
            <w:rFonts w:ascii="Times New Roman" w:hAnsi="Times New Roman" w:cs="Times New Roman"/>
            <w:sz w:val="24"/>
            <w:szCs w:val="24"/>
          </w:rPr>
          <w:delText>In addition, it was visualized through the Uniform Manifold Approximation and Projection (UMAP). UMAP method reduces high dimensional data into two-dimensional data which easier to be visualized.</w:delText>
        </w:r>
        <w:r w:rsidDel="001F2210">
          <w:rPr>
            <w:rFonts w:ascii="Times New Roman" w:hAnsi="Times New Roman" w:cs="Times New Roman"/>
            <w:sz w:val="24"/>
            <w:szCs w:val="24"/>
          </w:rPr>
          <w:delText xml:space="preserve"> </w:delText>
        </w:r>
        <w:r w:rsidRPr="00895DA0" w:rsidDel="001F2210">
          <w:rPr>
            <w:rFonts w:ascii="Times New Roman" w:hAnsi="Times New Roman" w:cs="Times New Roman"/>
            <w:sz w:val="24"/>
            <w:szCs w:val="24"/>
          </w:rPr>
          <w:delText>This study contributes to the reduction of fire risks on construction sites by identifying the key factors related to fire accidents. Also, this study can play an important role in establishing the regulations necessary to increase safety in construction sites.</w:delText>
        </w:r>
      </w:del>
    </w:p>
    <w:p w14:paraId="5C15F8D4" w14:textId="6DA0A5DA" w:rsidR="00B6573E" w:rsidDel="001F2210" w:rsidRDefault="00B6573E" w:rsidP="003F5044">
      <w:pPr>
        <w:spacing w:after="0" w:line="480" w:lineRule="auto"/>
        <w:jc w:val="both"/>
        <w:rPr>
          <w:del w:id="76" w:author="Kim, Jaehong" w:date="2021-02-22T10:46:00Z"/>
          <w:rFonts w:ascii="Times New Roman" w:eastAsia="Times New Roman" w:hAnsi="Times New Roman" w:cs="Times New Roman"/>
          <w:kern w:val="17"/>
          <w:sz w:val="24"/>
          <w:szCs w:val="24"/>
          <w:lang w:eastAsia="ko-KR"/>
        </w:rPr>
      </w:pPr>
    </w:p>
    <w:p w14:paraId="47078FCF" w14:textId="6A8207A4" w:rsidR="004D404B" w:rsidDel="001F2210" w:rsidRDefault="004D404B" w:rsidP="003F5044">
      <w:pPr>
        <w:spacing w:after="0" w:line="480" w:lineRule="auto"/>
        <w:jc w:val="both"/>
        <w:rPr>
          <w:del w:id="77" w:author="Kim, Jaehong" w:date="2021-02-22T10:46:00Z"/>
          <w:rFonts w:ascii="Times New Roman" w:eastAsia="Times New Roman" w:hAnsi="Times New Roman" w:cs="Times New Roman"/>
          <w:kern w:val="17"/>
          <w:sz w:val="24"/>
          <w:szCs w:val="24"/>
          <w:lang w:eastAsia="ko-KR"/>
        </w:rPr>
      </w:pPr>
    </w:p>
    <w:p w14:paraId="196C1E7C" w14:textId="13E0A9F6" w:rsidR="00D516A3" w:rsidDel="00CD65E4" w:rsidRDefault="00D516A3">
      <w:pPr>
        <w:spacing w:line="480" w:lineRule="auto"/>
        <w:ind w:firstLine="720"/>
        <w:rPr>
          <w:del w:id="78" w:author="Kim, Jaehong" w:date="2021-02-24T13:08:00Z"/>
          <w:rFonts w:ascii="Times New Roman" w:eastAsia="Times New Roman" w:hAnsi="Times New Roman" w:cs="Times New Roman"/>
          <w:kern w:val="17"/>
          <w:sz w:val="24"/>
          <w:szCs w:val="24"/>
          <w:lang w:eastAsia="ko-KR"/>
        </w:rPr>
        <w:pPrChange w:id="79" w:author="Kim, Jaehong" w:date="2021-02-22T10:46:00Z">
          <w:pPr>
            <w:spacing w:after="0" w:line="480" w:lineRule="auto"/>
            <w:jc w:val="both"/>
          </w:pPr>
        </w:pPrChange>
      </w:pPr>
    </w:p>
    <w:p w14:paraId="2CE50415" w14:textId="5E2291F1" w:rsidR="00D516A3" w:rsidDel="00CD65E4" w:rsidRDefault="00D516A3" w:rsidP="003F5044">
      <w:pPr>
        <w:spacing w:after="0" w:line="480" w:lineRule="auto"/>
        <w:jc w:val="both"/>
        <w:rPr>
          <w:del w:id="80" w:author="Kim, Jaehong" w:date="2021-02-24T13:08:00Z"/>
          <w:rFonts w:ascii="Times New Roman" w:eastAsia="Times New Roman" w:hAnsi="Times New Roman" w:cs="Times New Roman"/>
          <w:kern w:val="17"/>
          <w:sz w:val="24"/>
          <w:szCs w:val="24"/>
          <w:lang w:eastAsia="ko-KR"/>
        </w:rPr>
      </w:pPr>
    </w:p>
    <w:p w14:paraId="6F45A4C3" w14:textId="77777777" w:rsidR="00D516A3" w:rsidDel="001F2210" w:rsidRDefault="00D516A3" w:rsidP="003F5044">
      <w:pPr>
        <w:spacing w:after="0" w:line="480" w:lineRule="auto"/>
        <w:jc w:val="both"/>
        <w:rPr>
          <w:del w:id="81" w:author="Kim, Jaehong" w:date="2021-02-22T10:46:00Z"/>
          <w:rFonts w:ascii="Times New Roman" w:eastAsia="Times New Roman" w:hAnsi="Times New Roman" w:cs="Times New Roman"/>
          <w:kern w:val="17"/>
          <w:sz w:val="24"/>
          <w:szCs w:val="24"/>
          <w:lang w:eastAsia="ko-KR"/>
        </w:rPr>
      </w:pPr>
    </w:p>
    <w:p w14:paraId="589D5980" w14:textId="4FDE6F16" w:rsidR="00DF2546" w:rsidRPr="003765DE" w:rsidDel="00CD65E4" w:rsidRDefault="00DF2546" w:rsidP="003F5044">
      <w:pPr>
        <w:spacing w:after="0" w:line="480" w:lineRule="auto"/>
        <w:jc w:val="both"/>
        <w:rPr>
          <w:del w:id="82" w:author="Kim, Jaehong" w:date="2021-02-24T13:08:00Z"/>
          <w:rFonts w:ascii="Times New Roman" w:eastAsia="Times New Roman" w:hAnsi="Times New Roman" w:cs="Times New Roman"/>
          <w:kern w:val="17"/>
          <w:sz w:val="24"/>
          <w:szCs w:val="24"/>
          <w:lang w:eastAsia="ko-KR"/>
        </w:rPr>
      </w:pPr>
    </w:p>
    <w:p w14:paraId="4649D137" w14:textId="1C75971E" w:rsidR="00CD65E4" w:rsidRDefault="00DF2546" w:rsidP="00895DA0">
      <w:pPr>
        <w:spacing w:after="0" w:line="480" w:lineRule="auto"/>
        <w:rPr>
          <w:rFonts w:ascii="Times New Roman" w:eastAsia="Times New Roman" w:hAnsi="Times New Roman" w:cs="Times New Roman"/>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Fire accidents, </w:t>
      </w:r>
      <w:r w:rsidR="008D7DDD">
        <w:rPr>
          <w:rFonts w:ascii="Times New Roman" w:eastAsia="Times New Roman" w:hAnsi="Times New Roman" w:cs="Times New Roman"/>
          <w:kern w:val="17"/>
          <w:sz w:val="24"/>
          <w:szCs w:val="24"/>
          <w:lang w:eastAsia="en-US"/>
        </w:rPr>
        <w:t>Web crawling,</w:t>
      </w:r>
      <w:r w:rsidR="00D307BC">
        <w:rPr>
          <w:rFonts w:ascii="Times New Roman" w:eastAsia="Times New Roman" w:hAnsi="Times New Roman" w:cs="Times New Roman"/>
          <w:kern w:val="17"/>
          <w:sz w:val="24"/>
          <w:szCs w:val="24"/>
          <w:lang w:eastAsia="en-US"/>
        </w:rPr>
        <w:t xml:space="preserve"> </w:t>
      </w:r>
      <w:r w:rsidR="008D7DDD">
        <w:rPr>
          <w:rFonts w:ascii="Times New Roman" w:eastAsia="Times New Roman" w:hAnsi="Times New Roman" w:cs="Times New Roman"/>
          <w:kern w:val="17"/>
          <w:sz w:val="24"/>
          <w:szCs w:val="24"/>
          <w:lang w:eastAsia="en-US"/>
        </w:rPr>
        <w:t>D</w:t>
      </w:r>
      <w:r w:rsidR="008D7DDD" w:rsidRPr="008D7DDD">
        <w:rPr>
          <w:rFonts w:ascii="Times New Roman" w:eastAsia="Times New Roman" w:hAnsi="Times New Roman" w:cs="Times New Roman"/>
          <w:kern w:val="17"/>
          <w:sz w:val="24"/>
          <w:szCs w:val="24"/>
          <w:lang w:eastAsia="en-US"/>
        </w:rPr>
        <w:t>eep</w:t>
      </w:r>
      <w:r w:rsidR="00D307BC">
        <w:rPr>
          <w:rFonts w:ascii="Times New Roman" w:eastAsia="Times New Roman" w:hAnsi="Times New Roman" w:cs="Times New Roman"/>
          <w:kern w:val="17"/>
          <w:sz w:val="24"/>
          <w:szCs w:val="24"/>
          <w:lang w:eastAsia="en-US"/>
        </w:rPr>
        <w:t xml:space="preserve"> learning</w:t>
      </w:r>
    </w:p>
    <w:p w14:paraId="66332640" w14:textId="77777777" w:rsidR="00F50EE7" w:rsidRPr="00F50EE7" w:rsidRDefault="00F50EE7" w:rsidP="00895DA0">
      <w:pPr>
        <w:spacing w:after="0" w:line="480" w:lineRule="auto"/>
        <w:rPr>
          <w:rFonts w:ascii="Times New Roman" w:eastAsia="Times New Roman" w:hAnsi="Times New Roman" w:cs="Times New Roman"/>
          <w:kern w:val="17"/>
          <w:sz w:val="24"/>
          <w:szCs w:val="24"/>
          <w:lang w:eastAsia="en-US"/>
        </w:rPr>
      </w:pPr>
    </w:p>
    <w:p w14:paraId="7AE10ED9" w14:textId="4D186DBE" w:rsidR="00B9426A" w:rsidRPr="00CD65E4" w:rsidRDefault="004C7EBF">
      <w:pPr>
        <w:spacing w:after="0" w:line="480" w:lineRule="auto"/>
        <w:jc w:val="both"/>
        <w:rPr>
          <w:rFonts w:ascii="Times" w:eastAsia="Times New Roman" w:hAnsi="Times" w:cs="Times New Roman"/>
          <w:b/>
          <w:kern w:val="17"/>
          <w:sz w:val="24"/>
          <w:szCs w:val="24"/>
          <w:lang w:eastAsia="en-US"/>
          <w:rPrChange w:id="83" w:author="Kim, Jaehong" w:date="2021-02-24T13:09:00Z">
            <w:rPr>
              <w:rFonts w:ascii="Times New Roman" w:eastAsia="Times New Roman" w:hAnsi="Times New Roman" w:cs="Times New Roman"/>
              <w:b/>
              <w:kern w:val="17"/>
              <w:sz w:val="28"/>
              <w:szCs w:val="28"/>
              <w:lang w:eastAsia="ko-KR"/>
            </w:rPr>
          </w:rPrChange>
        </w:rPr>
        <w:pPrChange w:id="84" w:author="Kim, Jaehong" w:date="2021-02-24T13:09:00Z">
          <w:pPr>
            <w:spacing w:before="240" w:line="480" w:lineRule="auto"/>
            <w:jc w:val="both"/>
          </w:pPr>
        </w:pPrChange>
      </w:pPr>
      <w:r w:rsidRPr="00CD65E4">
        <w:rPr>
          <w:rFonts w:ascii="Times" w:eastAsia="Times New Roman" w:hAnsi="Times" w:cs="Times New Roman"/>
          <w:b/>
          <w:kern w:val="17"/>
          <w:sz w:val="24"/>
          <w:szCs w:val="24"/>
          <w:lang w:eastAsia="en-US"/>
          <w:rPrChange w:id="85" w:author="Kim, Jaehong" w:date="2021-02-24T13:09:00Z">
            <w:rPr>
              <w:rFonts w:ascii="Times New Roman" w:eastAsia="Times New Roman" w:hAnsi="Times New Roman" w:cs="Times New Roman"/>
              <w:b/>
              <w:kern w:val="17"/>
              <w:sz w:val="28"/>
              <w:szCs w:val="28"/>
              <w:lang w:eastAsia="ko-KR"/>
            </w:rPr>
          </w:rPrChange>
        </w:rPr>
        <w:t>Introduction</w:t>
      </w:r>
      <w:r w:rsidR="004D404B" w:rsidRPr="00CD65E4">
        <w:rPr>
          <w:rFonts w:ascii="Times" w:eastAsia="Times New Roman" w:hAnsi="Times" w:cs="Times New Roman"/>
          <w:b/>
          <w:kern w:val="17"/>
          <w:sz w:val="24"/>
          <w:szCs w:val="24"/>
          <w:lang w:eastAsia="en-US"/>
          <w:rPrChange w:id="86" w:author="Kim, Jaehong" w:date="2021-02-24T13:09:00Z">
            <w:rPr>
              <w:rFonts w:ascii="Times New Roman" w:eastAsia="Times New Roman" w:hAnsi="Times New Roman" w:cs="Times New Roman"/>
              <w:b/>
              <w:kern w:val="17"/>
              <w:sz w:val="28"/>
              <w:szCs w:val="28"/>
              <w:lang w:eastAsia="ko-KR"/>
            </w:rPr>
          </w:rPrChange>
        </w:rPr>
        <w:t xml:space="preserve"> </w:t>
      </w:r>
    </w:p>
    <w:p w14:paraId="2AFFCD18" w14:textId="35E0AA48" w:rsidR="00895DA0" w:rsidRPr="00CD65E4" w:rsidDel="001F2210" w:rsidRDefault="00895DA0">
      <w:pPr>
        <w:spacing w:line="480" w:lineRule="auto"/>
        <w:jc w:val="both"/>
        <w:rPr>
          <w:del w:id="87" w:author="Kim, Jaehong" w:date="2021-02-22T10:48:00Z"/>
          <w:rFonts w:ascii="Times New Roman" w:hAnsi="Times New Roman" w:cs="Times New Roman"/>
          <w:kern w:val="16"/>
          <w:sz w:val="24"/>
          <w:szCs w:val="24"/>
          <w:rPrChange w:id="88" w:author="Kim, Jaehong" w:date="2021-02-24T13:09:00Z">
            <w:rPr>
              <w:del w:id="89" w:author="Kim, Jaehong" w:date="2021-02-22T10:48:00Z"/>
              <w:rFonts w:ascii="Times New Roman" w:hAnsi="Times New Roman" w:cs="Times New Roman"/>
              <w:sz w:val="24"/>
              <w:szCs w:val="24"/>
            </w:rPr>
          </w:rPrChange>
        </w:rPr>
        <w:pPrChange w:id="90" w:author="Kim, Jaehong" w:date="2021-02-24T13:09:00Z">
          <w:pPr>
            <w:spacing w:line="480" w:lineRule="auto"/>
            <w:ind w:firstLine="720"/>
          </w:pPr>
        </w:pPrChange>
      </w:pPr>
      <w:bookmarkStart w:id="91" w:name="_Hlk45658651"/>
      <w:r w:rsidRPr="00CD65E4">
        <w:rPr>
          <w:rFonts w:ascii="Times New Roman" w:hAnsi="Times New Roman" w:cs="Times New Roman"/>
          <w:kern w:val="16"/>
          <w:sz w:val="24"/>
          <w:szCs w:val="24"/>
          <w:rPrChange w:id="92" w:author="Kim, Jaehong" w:date="2021-02-24T13:09:00Z">
            <w:rPr>
              <w:rFonts w:ascii="Times New Roman" w:hAnsi="Times New Roman" w:cs="Times New Roman"/>
              <w:sz w:val="24"/>
              <w:szCs w:val="24"/>
            </w:rPr>
          </w:rPrChange>
        </w:rPr>
        <w:t xml:space="preserve">Recently, due to the development of various construction technologies, skyscrapers and large-scale construction projects are under construction around the globe. The development of construction technologies has shortened the construction duration, but the safety of the construction site is developing slowly. The Bureau of Labor Statistics (BLS) recently released </w:t>
      </w:r>
      <w:ins w:id="93" w:author="Kim, Jaehong" w:date="2021-02-22T10:48:00Z">
        <w:r w:rsidR="001F2210" w:rsidRPr="00CD65E4">
          <w:rPr>
            <w:rFonts w:ascii="Times New Roman" w:hAnsi="Times New Roman" w:cs="Times New Roman"/>
            <w:kern w:val="16"/>
            <w:sz w:val="24"/>
            <w:szCs w:val="24"/>
            <w:rPrChange w:id="94" w:author="Kim, Jaehong" w:date="2021-02-24T13:09:00Z">
              <w:rPr>
                <w:rFonts w:ascii="Times New Roman" w:hAnsi="Times New Roman" w:cs="Times New Roman"/>
                <w:sz w:val="24"/>
                <w:szCs w:val="24"/>
              </w:rPr>
            </w:rPrChange>
          </w:rPr>
          <w:t xml:space="preserve">the </w:t>
        </w:r>
      </w:ins>
      <w:r w:rsidRPr="00CD65E4">
        <w:rPr>
          <w:rFonts w:ascii="Times New Roman" w:hAnsi="Times New Roman" w:cs="Times New Roman"/>
          <w:kern w:val="16"/>
          <w:sz w:val="24"/>
          <w:szCs w:val="24"/>
          <w:rPrChange w:id="95" w:author="Kim, Jaehong" w:date="2021-02-24T13:09:00Z">
            <w:rPr>
              <w:rFonts w:ascii="Times New Roman" w:hAnsi="Times New Roman" w:cs="Times New Roman"/>
              <w:sz w:val="24"/>
              <w:szCs w:val="24"/>
            </w:rPr>
          </w:rPrChange>
        </w:rPr>
        <w:t xml:space="preserve">Census of Fatal Occupational Injuries (CFOI) in 2018, and the construction industry topped the list with 1,008 worker deaths. In addition, 5,250 fatal work injuries were recorded, a 2% increase from 2017. The fatal work injury rate was about 3.5 per 100,000 full-time equivalents (FTE) workers. As such, various types of accidents occur on construction sites, including fires. Fire accidents are greatly affected by the external environment, such as weather and surrounding buildings or hazard, making it difficult to control and prevent them. This is especially dangerous on construction sites because fire safety equipment such as sprinklers and fire alarms may not be completed depending on the progress of the construction </w:t>
      </w:r>
      <w:r w:rsidRPr="00CD65E4">
        <w:rPr>
          <w:rFonts w:ascii="Times New Roman" w:hAnsi="Times New Roman" w:cs="Times New Roman"/>
          <w:kern w:val="16"/>
          <w:sz w:val="24"/>
          <w:szCs w:val="24"/>
          <w:rPrChange w:id="96" w:author="Kim, Jaehong" w:date="2021-02-24T13:09:00Z">
            <w:rPr>
              <w:rFonts w:ascii="Times New Roman" w:hAnsi="Times New Roman" w:cs="Times New Roman"/>
              <w:sz w:val="24"/>
              <w:szCs w:val="24"/>
            </w:rPr>
          </w:rPrChange>
        </w:rPr>
        <w:fldChar w:fldCharType="begin"/>
      </w:r>
      <w:r w:rsidRPr="00CD65E4">
        <w:rPr>
          <w:rFonts w:ascii="Times New Roman" w:hAnsi="Times New Roman" w:cs="Times New Roman"/>
          <w:kern w:val="16"/>
          <w:sz w:val="24"/>
          <w:szCs w:val="24"/>
          <w:rPrChange w:id="97" w:author="Kim, Jaehong" w:date="2021-02-24T13:09:00Z">
            <w:rPr>
              <w:rFonts w:ascii="Times New Roman" w:hAnsi="Times New Roman" w:cs="Times New Roman"/>
              <w:sz w:val="24"/>
              <w:szCs w:val="24"/>
            </w:rPr>
          </w:rPrChange>
        </w:rPr>
        <w:instrText xml:space="preserve"> ADDIN EN.CITE &lt;EndNote&gt;&lt;Cite&gt;&lt;Author&gt;Hamid&lt;/Author&gt;&lt;Year&gt;2003&lt;/Year&gt;&lt;RecNum&gt;73&lt;/RecNum&gt;&lt;DisplayText&gt;(Hamid et al. 2003)&lt;/DisplayText&gt;&lt;record&gt;&lt;rec-number&gt;73&lt;/rec-number&gt;&lt;foreign-keys&gt;&lt;key app="EN" db-id="2t9fxseaaf2wf4ew0r9vfpxkz0tsd0fff9xs" timestamp="1590686632"&gt;73&lt;/key&gt;&lt;/foreign-keys&gt;&lt;ref-type name="Book"&gt;6&lt;/ref-type&gt;&lt;contributors&gt;&lt;authors&gt;&lt;author&gt;Hamid, Abdul Rahim Abdul&lt;/author&gt;&lt;author&gt;Yusof, Wan Zulkifli Wan&lt;/author&gt;&lt;author&gt;Singh, Bachan Singh Besawa Jagar&lt;/author&gt;&lt;/authors&gt;&lt;/contributors&gt;&lt;titles&gt;&lt;title&gt;Hazards at construction sites&lt;/title&gt;&lt;/titles&gt;&lt;dates&gt;&lt;year&gt;2003&lt;/year&gt;&lt;/dates&gt;&lt;publisher&gt;Universiti Teknologi Malaysia&lt;/publisher&gt;&lt;urls&gt;&lt;/urls&gt;&lt;/record&gt;&lt;/Cite&gt;&lt;/EndNote&gt;</w:instrText>
      </w:r>
      <w:r w:rsidRPr="00CD65E4">
        <w:rPr>
          <w:rFonts w:ascii="Times New Roman" w:hAnsi="Times New Roman" w:cs="Times New Roman"/>
          <w:kern w:val="16"/>
          <w:sz w:val="24"/>
          <w:szCs w:val="24"/>
          <w:rPrChange w:id="98" w:author="Kim, Jaehong" w:date="2021-02-24T13:09:00Z">
            <w:rPr>
              <w:rFonts w:ascii="Times New Roman" w:hAnsi="Times New Roman" w:cs="Times New Roman"/>
              <w:sz w:val="24"/>
              <w:szCs w:val="24"/>
            </w:rPr>
          </w:rPrChange>
        </w:rPr>
        <w:fldChar w:fldCharType="separate"/>
      </w:r>
      <w:r w:rsidRPr="00CD65E4">
        <w:rPr>
          <w:rFonts w:ascii="Times New Roman" w:hAnsi="Times New Roman" w:cs="Times New Roman"/>
          <w:kern w:val="16"/>
          <w:sz w:val="24"/>
          <w:szCs w:val="24"/>
          <w:rPrChange w:id="99" w:author="Kim, Jaehong" w:date="2021-02-24T13:09:00Z">
            <w:rPr>
              <w:rFonts w:ascii="Times New Roman" w:hAnsi="Times New Roman" w:cs="Times New Roman"/>
              <w:noProof/>
              <w:sz w:val="24"/>
              <w:szCs w:val="24"/>
            </w:rPr>
          </w:rPrChange>
        </w:rPr>
        <w:t>(Hamid et al. 2003)</w:t>
      </w:r>
      <w:r w:rsidRPr="00CD65E4">
        <w:rPr>
          <w:rFonts w:ascii="Times New Roman" w:hAnsi="Times New Roman" w:cs="Times New Roman"/>
          <w:kern w:val="16"/>
          <w:sz w:val="24"/>
          <w:szCs w:val="24"/>
          <w:rPrChange w:id="100" w:author="Kim, Jaehong" w:date="2021-02-24T13:09:00Z">
            <w:rPr>
              <w:rFonts w:ascii="Times New Roman" w:hAnsi="Times New Roman" w:cs="Times New Roman"/>
              <w:sz w:val="24"/>
              <w:szCs w:val="24"/>
            </w:rPr>
          </w:rPrChange>
        </w:rPr>
        <w:fldChar w:fldCharType="end"/>
      </w:r>
      <w:r w:rsidRPr="00CD65E4">
        <w:rPr>
          <w:rFonts w:ascii="Times New Roman" w:hAnsi="Times New Roman" w:cs="Times New Roman"/>
          <w:kern w:val="16"/>
          <w:sz w:val="24"/>
          <w:szCs w:val="24"/>
          <w:rPrChange w:id="101" w:author="Kim, Jaehong" w:date="2021-02-24T13:09:00Z">
            <w:rPr>
              <w:rFonts w:ascii="Times New Roman" w:hAnsi="Times New Roman" w:cs="Times New Roman"/>
              <w:sz w:val="24"/>
              <w:szCs w:val="24"/>
            </w:rPr>
          </w:rPrChange>
        </w:rPr>
        <w:t>.</w:t>
      </w:r>
      <w:ins w:id="102" w:author="Kim, Jaehong" w:date="2021-02-22T10:48:00Z">
        <w:r w:rsidR="001F2210" w:rsidRPr="00CD65E4">
          <w:rPr>
            <w:rFonts w:ascii="Times New Roman" w:hAnsi="Times New Roman" w:cs="Times New Roman"/>
            <w:kern w:val="16"/>
            <w:sz w:val="24"/>
            <w:szCs w:val="24"/>
            <w:rPrChange w:id="103" w:author="Kim, Jaehong" w:date="2021-02-24T13:09:00Z">
              <w:rPr>
                <w:rFonts w:ascii="Times New Roman" w:hAnsi="Times New Roman" w:cs="Times New Roman"/>
                <w:sz w:val="24"/>
                <w:szCs w:val="24"/>
              </w:rPr>
            </w:rPrChange>
          </w:rPr>
          <w:t xml:space="preserve"> </w:t>
        </w:r>
      </w:ins>
    </w:p>
    <w:p w14:paraId="326BD0BC" w14:textId="338F0C10" w:rsidR="00895DA0" w:rsidRPr="00CD65E4" w:rsidDel="001F2210" w:rsidRDefault="00895DA0">
      <w:pPr>
        <w:spacing w:line="480" w:lineRule="auto"/>
        <w:jc w:val="both"/>
        <w:rPr>
          <w:del w:id="104" w:author="Kim, Jaehong" w:date="2021-02-22T10:48:00Z"/>
          <w:rFonts w:ascii="Times New Roman" w:hAnsi="Times New Roman" w:cs="Times New Roman"/>
          <w:kern w:val="16"/>
          <w:sz w:val="24"/>
          <w:szCs w:val="24"/>
          <w:rPrChange w:id="105" w:author="Kim, Jaehong" w:date="2021-02-24T13:09:00Z">
            <w:rPr>
              <w:del w:id="106" w:author="Kim, Jaehong" w:date="2021-02-22T10:48:00Z"/>
              <w:rFonts w:ascii="Times New Roman" w:hAnsi="Times New Roman" w:cs="Times New Roman"/>
              <w:sz w:val="24"/>
              <w:szCs w:val="24"/>
            </w:rPr>
          </w:rPrChange>
        </w:rPr>
        <w:pPrChange w:id="107" w:author="Kim, Jaehong" w:date="2021-02-24T13:09:00Z">
          <w:pPr>
            <w:spacing w:line="480" w:lineRule="auto"/>
            <w:ind w:firstLine="720"/>
          </w:pPr>
        </w:pPrChange>
      </w:pPr>
      <w:r w:rsidRPr="00CD65E4">
        <w:rPr>
          <w:rFonts w:ascii="Times New Roman" w:hAnsi="Times New Roman" w:cs="Times New Roman"/>
          <w:kern w:val="16"/>
          <w:sz w:val="24"/>
          <w:szCs w:val="24"/>
          <w:rPrChange w:id="108" w:author="Kim, Jaehong" w:date="2021-02-24T13:09:00Z">
            <w:rPr>
              <w:rFonts w:ascii="Times New Roman" w:hAnsi="Times New Roman" w:cs="Times New Roman"/>
              <w:sz w:val="24"/>
              <w:szCs w:val="24"/>
            </w:rPr>
          </w:rPrChange>
        </w:rPr>
        <w:t xml:space="preserve">Most construction accident-related research focuses on accidents with high frequency in the past. However, there are also limitations when analyzing only the frequent accidents. For example, fall accidents on construction sites are one of the fatal four accidents and but are less likely to lead to additional accidents to the surroundings. The frequency of fire accidents is much lower than that of fall accidents, but it can have a greater impact on the construction site. </w:t>
      </w:r>
      <w:r w:rsidR="00012A79" w:rsidRPr="00CD65E4">
        <w:rPr>
          <w:rFonts w:ascii="Times New Roman" w:hAnsi="Times New Roman" w:cs="Times New Roman"/>
          <w:kern w:val="16"/>
          <w:sz w:val="24"/>
          <w:szCs w:val="24"/>
          <w:rPrChange w:id="109" w:author="Kim, Jaehong" w:date="2021-02-24T13:09:00Z">
            <w:rPr>
              <w:rFonts w:ascii="Times New Roman" w:hAnsi="Times New Roman" w:cs="Times New Roman"/>
              <w:sz w:val="24"/>
              <w:szCs w:val="24"/>
            </w:rPr>
          </w:rPrChange>
        </w:rPr>
        <w:t xml:space="preserve">In other words, in order to improve the safety of the construction site, it is necessary to consider how the accident type affects the construction activity and the surrounding environment. The impact of each type of accident on the construction project and the surrounding environment </w:t>
      </w:r>
      <w:r w:rsidR="00012A79" w:rsidRPr="00CD65E4">
        <w:rPr>
          <w:rFonts w:ascii="Times New Roman" w:hAnsi="Times New Roman" w:cs="Times New Roman"/>
          <w:kern w:val="16"/>
          <w:sz w:val="24"/>
          <w:szCs w:val="24"/>
          <w:rPrChange w:id="110" w:author="Kim, Jaehong" w:date="2021-02-24T13:09:00Z">
            <w:rPr>
              <w:rFonts w:ascii="Times New Roman" w:hAnsi="Times New Roman" w:cs="Times New Roman"/>
              <w:sz w:val="24"/>
              <w:szCs w:val="24"/>
            </w:rPr>
          </w:rPrChange>
        </w:rPr>
        <w:lastRenderedPageBreak/>
        <w:t>involves various external conditions, and it is difficult to quantify these effects. For this reason, most construction accident studies focus on the frequency of accidents. To compensate for this limitation, this study investigated the media exposure level of related accidents under news article coverage.</w:t>
      </w:r>
      <w:del w:id="111" w:author="Kim, Jaehong" w:date="2021-02-22T10:31:00Z">
        <w:r w:rsidRPr="00CD65E4" w:rsidDel="00012A79">
          <w:rPr>
            <w:rFonts w:ascii="Times New Roman" w:hAnsi="Times New Roman" w:cs="Times New Roman"/>
            <w:kern w:val="16"/>
            <w:sz w:val="24"/>
            <w:szCs w:val="24"/>
            <w:rPrChange w:id="112" w:author="Kim, Jaehong" w:date="2021-02-24T13:09:00Z">
              <w:rPr>
                <w:rFonts w:ascii="Times New Roman" w:hAnsi="Times New Roman" w:cs="Times New Roman"/>
                <w:sz w:val="24"/>
                <w:szCs w:val="24"/>
              </w:rPr>
            </w:rPrChange>
          </w:rPr>
          <w:delText>In other words, in order to improve the safety of the construction site</w:delText>
        </w:r>
        <w:commentRangeStart w:id="113"/>
        <w:r w:rsidRPr="00CD65E4" w:rsidDel="00012A79">
          <w:rPr>
            <w:rFonts w:ascii="Times New Roman" w:hAnsi="Times New Roman" w:cs="Times New Roman"/>
            <w:kern w:val="16"/>
            <w:sz w:val="24"/>
            <w:szCs w:val="24"/>
            <w:rPrChange w:id="114" w:author="Kim, Jaehong" w:date="2021-02-24T13:09:00Z">
              <w:rPr>
                <w:rFonts w:ascii="Times New Roman" w:hAnsi="Times New Roman" w:cs="Times New Roman"/>
                <w:sz w:val="24"/>
                <w:szCs w:val="24"/>
                <w:highlight w:val="yellow"/>
              </w:rPr>
            </w:rPrChange>
          </w:rPr>
          <w:delText>, it is necessary to consider how the accident type affects the construction activity and the surrounding environment</w:delText>
        </w:r>
        <w:r w:rsidRPr="00CD65E4" w:rsidDel="00012A79">
          <w:rPr>
            <w:rFonts w:ascii="Times New Roman" w:hAnsi="Times New Roman" w:cs="Times New Roman"/>
            <w:kern w:val="16"/>
            <w:sz w:val="24"/>
            <w:szCs w:val="24"/>
            <w:rPrChange w:id="115" w:author="Kim, Jaehong" w:date="2021-02-24T13:09:00Z">
              <w:rPr>
                <w:rFonts w:ascii="Times New Roman" w:hAnsi="Times New Roman" w:cs="Times New Roman"/>
                <w:sz w:val="24"/>
                <w:szCs w:val="24"/>
              </w:rPr>
            </w:rPrChange>
          </w:rPr>
          <w:delText xml:space="preserve">. The impact of each type of accident on the construction project and the surrounding environment involves various external conditions, and it is difficult to quantify these effects. </w:delText>
        </w:r>
        <w:commentRangeStart w:id="116"/>
        <w:r w:rsidRPr="00CD65E4" w:rsidDel="00012A79">
          <w:rPr>
            <w:rFonts w:ascii="Times New Roman" w:hAnsi="Times New Roman" w:cs="Times New Roman"/>
            <w:kern w:val="16"/>
            <w:sz w:val="24"/>
            <w:szCs w:val="24"/>
            <w:rPrChange w:id="117" w:author="Kim, Jaehong" w:date="2021-02-24T13:09:00Z">
              <w:rPr>
                <w:rFonts w:ascii="Times New Roman" w:hAnsi="Times New Roman" w:cs="Times New Roman"/>
                <w:sz w:val="24"/>
                <w:szCs w:val="24"/>
              </w:rPr>
            </w:rPrChange>
          </w:rPr>
          <w:delText>For this reason, most construction accident studies focus on the frequency of accidents.</w:delText>
        </w:r>
        <w:commentRangeEnd w:id="116"/>
        <w:r w:rsidRPr="00CD65E4" w:rsidDel="00012A79">
          <w:rPr>
            <w:rFonts w:ascii="Times New Roman" w:hAnsi="Times New Roman" w:cs="Times New Roman"/>
            <w:kern w:val="16"/>
            <w:rPrChange w:id="118" w:author="Kim, Jaehong" w:date="2021-02-24T13:09:00Z">
              <w:rPr>
                <w:rStyle w:val="CommentReference"/>
                <w:sz w:val="24"/>
                <w:szCs w:val="24"/>
              </w:rPr>
            </w:rPrChange>
          </w:rPr>
          <w:commentReference w:id="116"/>
        </w:r>
        <w:r w:rsidRPr="00CD65E4" w:rsidDel="00012A79">
          <w:rPr>
            <w:rFonts w:ascii="Times New Roman" w:hAnsi="Times New Roman" w:cs="Times New Roman"/>
            <w:kern w:val="16"/>
            <w:sz w:val="24"/>
            <w:szCs w:val="24"/>
            <w:rPrChange w:id="119" w:author="Kim, Jaehong" w:date="2021-02-24T13:09:00Z">
              <w:rPr>
                <w:rFonts w:ascii="Times New Roman" w:hAnsi="Times New Roman" w:cs="Times New Roman"/>
                <w:sz w:val="24"/>
                <w:szCs w:val="24"/>
              </w:rPr>
            </w:rPrChange>
          </w:rPr>
          <w:delText xml:space="preserve"> To compensate for this limitation, this study investigated the frequency of accidents under news media coverage.</w:delText>
        </w:r>
      </w:del>
      <w:r w:rsidRPr="00CD65E4">
        <w:rPr>
          <w:rFonts w:ascii="Times New Roman" w:hAnsi="Times New Roman" w:cs="Times New Roman"/>
          <w:kern w:val="16"/>
          <w:sz w:val="24"/>
          <w:szCs w:val="24"/>
          <w:rPrChange w:id="120" w:author="Kim, Jaehong" w:date="2021-02-24T13:09:00Z">
            <w:rPr>
              <w:rFonts w:ascii="Times New Roman" w:hAnsi="Times New Roman" w:cs="Times New Roman"/>
              <w:sz w:val="24"/>
              <w:szCs w:val="24"/>
            </w:rPr>
          </w:rPrChange>
        </w:rPr>
        <w:t xml:space="preserve"> </w:t>
      </w:r>
      <w:commentRangeEnd w:id="113"/>
      <w:r w:rsidRPr="00CD65E4">
        <w:rPr>
          <w:rFonts w:ascii="Times New Roman" w:hAnsi="Times New Roman" w:cs="Times New Roman"/>
          <w:kern w:val="16"/>
          <w:rPrChange w:id="121" w:author="Kim, Jaehong" w:date="2021-02-24T13:09:00Z">
            <w:rPr>
              <w:rStyle w:val="CommentReference"/>
              <w:sz w:val="24"/>
              <w:szCs w:val="24"/>
            </w:rPr>
          </w:rPrChange>
        </w:rPr>
        <w:commentReference w:id="113"/>
      </w:r>
      <w:r w:rsidRPr="00CD65E4">
        <w:rPr>
          <w:rFonts w:ascii="Times New Roman" w:hAnsi="Times New Roman" w:cs="Times New Roman"/>
          <w:kern w:val="16"/>
          <w:sz w:val="24"/>
          <w:szCs w:val="24"/>
          <w:rPrChange w:id="122" w:author="Kim, Jaehong" w:date="2021-02-24T13:09:00Z">
            <w:rPr>
              <w:rFonts w:ascii="Times New Roman" w:hAnsi="Times New Roman" w:cs="Times New Roman"/>
              <w:sz w:val="24"/>
              <w:szCs w:val="24"/>
            </w:rPr>
          </w:rPrChange>
        </w:rPr>
        <w:t xml:space="preserve">The news media often covers issues that have a great social impact rather than minor injuries on construction sites.  Fatal accidents that can affect the surroundings are more likely to be exposed to the media. </w:t>
      </w:r>
      <w:r w:rsidRPr="0074111B">
        <w:rPr>
          <w:rFonts w:ascii="Times New Roman" w:hAnsi="Times New Roman" w:cs="Times New Roman"/>
          <w:color w:val="000000" w:themeColor="text1"/>
          <w:kern w:val="16"/>
          <w:sz w:val="24"/>
          <w:szCs w:val="24"/>
          <w:rPrChange w:id="123" w:author="Kim, Jaehong" w:date="2021-02-24T13:09:00Z">
            <w:rPr>
              <w:rFonts w:ascii="Times New Roman" w:hAnsi="Times New Roman" w:cs="Times New Roman"/>
              <w:sz w:val="24"/>
              <w:szCs w:val="24"/>
            </w:rPr>
          </w:rPrChange>
        </w:rPr>
        <w:t>The lesson from the articles provided by the media can be learned. Moreover, the articles provided by the media are organized in a similar format, which is efficient for many researchers to use the data.</w:t>
      </w:r>
      <w:ins w:id="124" w:author="Kim, Jaehong" w:date="2021-02-22T10:48:00Z">
        <w:r w:rsidR="001F2210" w:rsidRPr="0074111B">
          <w:rPr>
            <w:rFonts w:ascii="Times New Roman" w:hAnsi="Times New Roman" w:cs="Times New Roman"/>
            <w:color w:val="000000" w:themeColor="text1"/>
            <w:kern w:val="16"/>
            <w:sz w:val="24"/>
            <w:szCs w:val="24"/>
            <w:rPrChange w:id="125" w:author="Kim, Jaehong" w:date="2021-02-24T13:09:00Z">
              <w:rPr>
                <w:rFonts w:ascii="Times New Roman" w:hAnsi="Times New Roman" w:cs="Times New Roman"/>
                <w:sz w:val="24"/>
                <w:szCs w:val="24"/>
              </w:rPr>
            </w:rPrChange>
          </w:rPr>
          <w:t xml:space="preserve"> </w:t>
        </w:r>
      </w:ins>
    </w:p>
    <w:p w14:paraId="6D338CEB" w14:textId="6EE43D73" w:rsidR="00895DA0" w:rsidRPr="00CD65E4" w:rsidDel="0065562A" w:rsidRDefault="00012A79">
      <w:pPr>
        <w:spacing w:after="0" w:line="480" w:lineRule="auto"/>
        <w:jc w:val="both"/>
        <w:rPr>
          <w:del w:id="126" w:author="Kim, Jaehong" w:date="2021-02-22T13:42:00Z"/>
          <w:rFonts w:ascii="Times New Roman" w:hAnsi="Times New Roman" w:cs="Times New Roman"/>
          <w:kern w:val="16"/>
          <w:sz w:val="24"/>
          <w:szCs w:val="24"/>
          <w:rPrChange w:id="127" w:author="Kim, Jaehong" w:date="2021-02-24T13:09:00Z">
            <w:rPr>
              <w:del w:id="128" w:author="Kim, Jaehong" w:date="2021-02-22T13:42:00Z"/>
              <w:rFonts w:ascii="Times New Roman" w:hAnsi="Times New Roman" w:cs="Times New Roman"/>
              <w:sz w:val="24"/>
              <w:szCs w:val="24"/>
            </w:rPr>
          </w:rPrChange>
        </w:rPr>
        <w:pPrChange w:id="129" w:author="Kim, Jaehong" w:date="2021-02-24T13:09:00Z">
          <w:pPr>
            <w:spacing w:line="480" w:lineRule="auto"/>
            <w:ind w:firstLine="720"/>
          </w:pPr>
        </w:pPrChange>
      </w:pPr>
      <w:r w:rsidRPr="00CD65E4">
        <w:rPr>
          <w:rFonts w:ascii="Times New Roman" w:hAnsi="Times New Roman" w:cs="Times New Roman"/>
          <w:kern w:val="16"/>
          <w:sz w:val="24"/>
          <w:szCs w:val="24"/>
          <w:rPrChange w:id="130" w:author="Kim, Jaehong" w:date="2021-02-24T13:09:00Z">
            <w:rPr>
              <w:rFonts w:ascii="Times New Roman" w:hAnsi="Times New Roman" w:cs="Times New Roman"/>
              <w:sz w:val="24"/>
              <w:szCs w:val="24"/>
            </w:rPr>
          </w:rPrChange>
        </w:rPr>
        <w:t>To enhance construction safety, including fires on construction sites, this study collected articles on construction site accidents reported in the New York Times over the past 20 years. The web-crawling method was used for efficient and accurate data collection. Using collected articles, we analyzed the frequency of keywords related to construction site accidents. In addition, similarities and relationships between related keywords were analyzed through word embedding and network analysis. To intuitively visualize words that have a high relationship between fire accidents and fall accidents, the Uniform Manifold Approximation and Projection (UMAP) method was applied. In this study, the level of media exposure of construction site accidents was conducted to analyze accidents on construction sites and to present a new perspective to improve safe</w:t>
      </w:r>
      <w:del w:id="131" w:author="Kim, Jaehong" w:date="2021-02-22T10:33:00Z">
        <w:r w:rsidR="00895DA0" w:rsidRPr="00CD65E4" w:rsidDel="00012A79">
          <w:rPr>
            <w:rFonts w:ascii="Times New Roman" w:hAnsi="Times New Roman" w:cs="Times New Roman"/>
            <w:kern w:val="16"/>
            <w:sz w:val="24"/>
            <w:szCs w:val="24"/>
            <w:rPrChange w:id="132" w:author="Kim, Jaehong" w:date="2021-02-24T13:09:00Z">
              <w:rPr>
                <w:rFonts w:ascii="Times New Roman" w:hAnsi="Times New Roman" w:cs="Times New Roman"/>
                <w:sz w:val="24"/>
                <w:szCs w:val="24"/>
              </w:rPr>
            </w:rPrChange>
          </w:rPr>
          <w:delText xml:space="preserve">To enhance construction safety, including fires on construction sites, this study collected articles on construction site accidents reported in the New York Times over the past 20 years. The web-crawling method was used for efficient and accurate data collection. Using collected articles, we analyzed the frequency of keywords related to construction site accidents. In addition, similarity and relationships between related keywords were analyzed through word embedding and network analysis. To intuitively visualize words that have high relationship between fire accidents and fall accidents, the Uniform Manifold Approximation and Projection (UMAP) method was applied. In this study, the frequency of media exposure of construction site accidents was conducted to analyze accidents on construction sites and to present a new perspective to improve safety. </w:delText>
        </w:r>
        <w:commentRangeStart w:id="133"/>
        <w:r w:rsidR="00895DA0" w:rsidRPr="00CD65E4" w:rsidDel="00012A79">
          <w:rPr>
            <w:rFonts w:ascii="Times New Roman" w:hAnsi="Times New Roman" w:cs="Times New Roman"/>
            <w:kern w:val="16"/>
            <w:sz w:val="24"/>
            <w:szCs w:val="24"/>
            <w:rPrChange w:id="134" w:author="Kim, Jaehong" w:date="2021-02-24T13:09:00Z">
              <w:rPr>
                <w:rFonts w:ascii="Times New Roman" w:hAnsi="Times New Roman" w:cs="Times New Roman"/>
                <w:sz w:val="24"/>
                <w:szCs w:val="24"/>
              </w:rPr>
            </w:rPrChange>
          </w:rPr>
          <w:delText xml:space="preserve">In the case of fire accidents, the media frequency was higher than the actual frequency when compared to the fall accidents. This shows the possibility that fire accidents may have a greater impact on the surroundings than the actual frequency. The results of this study can be used as data to establish new safety regulations for construction sites. In addition, it is possible to intuitively check the factors related to each accident </w:delText>
        </w:r>
      </w:del>
      <w:r w:rsidR="00895DA0" w:rsidRPr="00CD65E4">
        <w:rPr>
          <w:rFonts w:ascii="Times New Roman" w:hAnsi="Times New Roman" w:cs="Times New Roman"/>
          <w:kern w:val="16"/>
          <w:sz w:val="24"/>
          <w:szCs w:val="24"/>
          <w:rPrChange w:id="135" w:author="Kim, Jaehong" w:date="2021-02-24T13:09:00Z">
            <w:rPr>
              <w:rFonts w:ascii="Times New Roman" w:hAnsi="Times New Roman" w:cs="Times New Roman"/>
              <w:sz w:val="24"/>
              <w:szCs w:val="24"/>
            </w:rPr>
          </w:rPrChange>
        </w:rPr>
        <w:t>t</w:t>
      </w:r>
      <w:ins w:id="136" w:author="Kim, Jaehong" w:date="2021-02-22T10:35:00Z">
        <w:r w:rsidRPr="00CD65E4">
          <w:rPr>
            <w:rFonts w:ascii="Times New Roman" w:hAnsi="Times New Roman" w:cs="Times New Roman"/>
            <w:kern w:val="16"/>
            <w:sz w:val="24"/>
            <w:szCs w:val="24"/>
            <w:rPrChange w:id="137" w:author="Kim, Jaehong" w:date="2021-02-24T13:09:00Z">
              <w:rPr>
                <w:rFonts w:ascii="Times New Roman" w:hAnsi="Times New Roman" w:cs="Times New Roman"/>
                <w:sz w:val="24"/>
                <w:szCs w:val="24"/>
              </w:rPr>
            </w:rPrChange>
          </w:rPr>
          <w:t>y.</w:t>
        </w:r>
      </w:ins>
      <w:del w:id="138" w:author="Kim, Jaehong" w:date="2021-02-22T10:33:00Z">
        <w:r w:rsidR="00895DA0" w:rsidRPr="00CD65E4" w:rsidDel="00012A79">
          <w:rPr>
            <w:rFonts w:ascii="Times New Roman" w:hAnsi="Times New Roman" w:cs="Times New Roman"/>
            <w:kern w:val="16"/>
            <w:sz w:val="24"/>
            <w:szCs w:val="24"/>
            <w:rPrChange w:id="139" w:author="Kim, Jaehong" w:date="2021-02-24T13:09:00Z">
              <w:rPr>
                <w:rFonts w:ascii="Times New Roman" w:hAnsi="Times New Roman" w:cs="Times New Roman"/>
                <w:sz w:val="24"/>
                <w:szCs w:val="24"/>
              </w:rPr>
            </w:rPrChange>
          </w:rPr>
          <w:delText>ype and help to institutionalize ways to manage accident-related factors.</w:delText>
        </w:r>
      </w:del>
      <w:commentRangeEnd w:id="133"/>
      <w:r w:rsidR="00895DA0" w:rsidRPr="00CD65E4">
        <w:rPr>
          <w:rFonts w:ascii="Times New Roman" w:hAnsi="Times New Roman" w:cs="Times New Roman"/>
          <w:kern w:val="16"/>
          <w:rPrChange w:id="140" w:author="Kim, Jaehong" w:date="2021-02-24T13:09:00Z">
            <w:rPr>
              <w:rStyle w:val="CommentReference"/>
              <w:sz w:val="24"/>
              <w:szCs w:val="24"/>
            </w:rPr>
          </w:rPrChange>
        </w:rPr>
        <w:commentReference w:id="133"/>
      </w:r>
    </w:p>
    <w:bookmarkEnd w:id="91"/>
    <w:p w14:paraId="66E1CEC5" w14:textId="459016C7" w:rsidR="00CF1AAE" w:rsidRPr="00CD65E4" w:rsidRDefault="00CF1AAE">
      <w:pPr>
        <w:spacing w:line="480" w:lineRule="auto"/>
        <w:jc w:val="both"/>
        <w:rPr>
          <w:rFonts w:ascii="Times New Roman" w:hAnsi="Times New Roman" w:cs="Times New Roman"/>
          <w:kern w:val="16"/>
          <w:sz w:val="24"/>
          <w:szCs w:val="24"/>
          <w:rPrChange w:id="141" w:author="Kim, Jaehong" w:date="2021-02-24T13:09:00Z">
            <w:rPr>
              <w:rFonts w:ascii="Times New Roman" w:eastAsia="Times New Roman" w:hAnsi="Times New Roman" w:cs="Times New Roman"/>
              <w:b/>
              <w:color w:val="0070C0"/>
              <w:kern w:val="17"/>
              <w:sz w:val="28"/>
              <w:szCs w:val="28"/>
              <w:lang w:eastAsia="en-US"/>
            </w:rPr>
          </w:rPrChange>
        </w:rPr>
        <w:pPrChange w:id="142" w:author="Kim, Jaehong" w:date="2021-02-24T13:09:00Z">
          <w:pPr/>
        </w:pPrChange>
      </w:pPr>
      <w:del w:id="143" w:author="Kim, Jaehong" w:date="2021-02-22T13:42:00Z">
        <w:r w:rsidRPr="00CD65E4" w:rsidDel="0065562A">
          <w:rPr>
            <w:rFonts w:ascii="Times New Roman" w:hAnsi="Times New Roman" w:cs="Times New Roman"/>
            <w:kern w:val="16"/>
            <w:sz w:val="24"/>
            <w:szCs w:val="24"/>
            <w:rPrChange w:id="144" w:author="Kim, Jaehong" w:date="2021-02-24T13:09:00Z">
              <w:rPr>
                <w:rFonts w:ascii="Times New Roman" w:eastAsia="Times New Roman" w:hAnsi="Times New Roman" w:cs="Times New Roman"/>
                <w:b/>
                <w:color w:val="0070C0"/>
                <w:kern w:val="17"/>
                <w:sz w:val="28"/>
                <w:szCs w:val="28"/>
                <w:lang w:eastAsia="en-US"/>
              </w:rPr>
            </w:rPrChange>
          </w:rPr>
          <w:br w:type="page"/>
        </w:r>
      </w:del>
    </w:p>
    <w:p w14:paraId="1321F607" w14:textId="348B8108" w:rsidR="008D7DDD" w:rsidRPr="00CD65E4" w:rsidRDefault="004F12AC">
      <w:pPr>
        <w:spacing w:after="0" w:line="480" w:lineRule="auto"/>
        <w:jc w:val="both"/>
        <w:rPr>
          <w:rFonts w:ascii="Times" w:eastAsia="Times New Roman" w:hAnsi="Times" w:cs="Times New Roman"/>
          <w:b/>
          <w:kern w:val="17"/>
          <w:sz w:val="24"/>
          <w:szCs w:val="24"/>
          <w:lang w:eastAsia="en-US"/>
          <w:rPrChange w:id="145" w:author="Kim, Jaehong" w:date="2021-02-24T13:09:00Z">
            <w:rPr>
              <w:rFonts w:ascii="Times New Roman" w:eastAsia="Times New Roman" w:hAnsi="Times New Roman" w:cs="Times New Roman"/>
              <w:b/>
              <w:kern w:val="17"/>
              <w:sz w:val="28"/>
              <w:szCs w:val="28"/>
              <w:lang w:eastAsia="en-US"/>
            </w:rPr>
          </w:rPrChange>
        </w:rPr>
        <w:pPrChange w:id="146" w:author="Kim, Jaehong" w:date="2021-02-24T13:09:00Z">
          <w:pPr>
            <w:spacing w:before="240" w:line="480" w:lineRule="auto"/>
            <w:jc w:val="both"/>
          </w:pPr>
        </w:pPrChange>
      </w:pPr>
      <w:r w:rsidRPr="00CD65E4">
        <w:rPr>
          <w:rFonts w:ascii="Times" w:eastAsia="Times New Roman" w:hAnsi="Times" w:cs="Times New Roman"/>
          <w:b/>
          <w:kern w:val="17"/>
          <w:sz w:val="24"/>
          <w:szCs w:val="24"/>
          <w:lang w:eastAsia="en-US"/>
          <w:rPrChange w:id="147" w:author="Kim, Jaehong" w:date="2021-02-24T13:09:00Z">
            <w:rPr>
              <w:rFonts w:ascii="Times New Roman" w:eastAsia="Times New Roman" w:hAnsi="Times New Roman" w:cs="Times New Roman"/>
              <w:b/>
              <w:kern w:val="17"/>
              <w:sz w:val="28"/>
              <w:szCs w:val="28"/>
              <w:lang w:eastAsia="en-US"/>
            </w:rPr>
          </w:rPrChange>
        </w:rPr>
        <w:t>Background</w:t>
      </w:r>
    </w:p>
    <w:p w14:paraId="036FA398" w14:textId="48258833" w:rsidR="00390FD8" w:rsidRPr="008D7DDD" w:rsidRDefault="00E46A03">
      <w:pPr>
        <w:spacing w:after="0" w:line="480" w:lineRule="auto"/>
        <w:jc w:val="both"/>
        <w:rPr>
          <w:rFonts w:ascii="Times New Roman" w:hAnsi="Times New Roman" w:cs="Times New Roman"/>
          <w:b/>
          <w:i/>
          <w:kern w:val="16"/>
          <w:sz w:val="24"/>
          <w:szCs w:val="24"/>
        </w:rPr>
        <w:pPrChange w:id="148" w:author="Kim, Jaehong" w:date="2021-02-24T13:09:00Z">
          <w:pPr>
            <w:spacing w:before="240" w:line="480" w:lineRule="auto"/>
          </w:pPr>
        </w:pPrChange>
      </w:pPr>
      <w:r>
        <w:rPr>
          <w:rFonts w:ascii="Times New Roman" w:hAnsi="Times New Roman" w:cs="Times New Roman"/>
          <w:b/>
          <w:i/>
          <w:kern w:val="16"/>
          <w:sz w:val="24"/>
          <w:szCs w:val="24"/>
        </w:rPr>
        <w:t>Construction</w:t>
      </w:r>
      <w:r w:rsidR="004D404B">
        <w:rPr>
          <w:rFonts w:ascii="Times New Roman" w:hAnsi="Times New Roman" w:cs="Times New Roman"/>
          <w:b/>
          <w:i/>
          <w:kern w:val="16"/>
          <w:sz w:val="24"/>
          <w:szCs w:val="24"/>
        </w:rPr>
        <w:t xml:space="preserve"> site</w:t>
      </w:r>
      <w:r>
        <w:rPr>
          <w:rFonts w:ascii="Times New Roman" w:hAnsi="Times New Roman" w:cs="Times New Roman"/>
          <w:b/>
          <w:i/>
          <w:kern w:val="16"/>
          <w:sz w:val="24"/>
          <w:szCs w:val="24"/>
        </w:rPr>
        <w:t xml:space="preserve"> </w:t>
      </w:r>
      <w:r w:rsidR="004D404B">
        <w:rPr>
          <w:rFonts w:ascii="Times New Roman" w:hAnsi="Times New Roman" w:cs="Times New Roman"/>
          <w:b/>
          <w:i/>
          <w:kern w:val="16"/>
          <w:sz w:val="24"/>
          <w:szCs w:val="24"/>
        </w:rPr>
        <w:t>s</w:t>
      </w:r>
      <w:r>
        <w:rPr>
          <w:rFonts w:ascii="Times New Roman" w:hAnsi="Times New Roman" w:cs="Times New Roman"/>
          <w:b/>
          <w:i/>
          <w:kern w:val="16"/>
          <w:sz w:val="24"/>
          <w:szCs w:val="24"/>
        </w:rPr>
        <w:t>afety</w:t>
      </w:r>
      <w:r w:rsidR="00DE58C8" w:rsidRPr="00CD65E4">
        <w:rPr>
          <w:rFonts w:ascii="Times New Roman" w:hAnsi="Times New Roman" w:cs="Times New Roman"/>
          <w:b/>
          <w:i/>
          <w:kern w:val="16"/>
          <w:sz w:val="24"/>
          <w:szCs w:val="24"/>
          <w:rPrChange w:id="149" w:author="Kim, Jaehong" w:date="2021-02-24T13:09:00Z">
            <w:rPr>
              <w:rFonts w:ascii="Times New Roman" w:hAnsi="Times New Roman" w:cs="Times New Roman"/>
              <w:kern w:val="16"/>
              <w:sz w:val="24"/>
              <w:szCs w:val="24"/>
            </w:rPr>
          </w:rPrChange>
        </w:rPr>
        <w:t xml:space="preserve"> </w:t>
      </w:r>
    </w:p>
    <w:p w14:paraId="4B1B6EBA" w14:textId="2F86E03A" w:rsidR="00A66CE0" w:rsidRPr="00CD65E4" w:rsidDel="005017CB" w:rsidRDefault="0074111B">
      <w:pPr>
        <w:spacing w:line="480" w:lineRule="auto"/>
        <w:jc w:val="both"/>
        <w:rPr>
          <w:del w:id="150" w:author="Kim, Jaehong" w:date="2021-02-22T10:59:00Z"/>
          <w:rFonts w:ascii="Times New Roman" w:hAnsi="Times New Roman" w:cs="Times New Roman"/>
          <w:kern w:val="16"/>
          <w:sz w:val="24"/>
          <w:szCs w:val="24"/>
          <w:rPrChange w:id="151" w:author="Kim, Jaehong" w:date="2021-02-24T13:09:00Z">
            <w:rPr>
              <w:del w:id="152" w:author="Kim, Jaehong" w:date="2021-02-22T10:59:00Z"/>
              <w:rFonts w:ascii="Times New Roman" w:hAnsi="Times New Roman" w:cs="Times New Roman"/>
              <w:sz w:val="24"/>
              <w:szCs w:val="24"/>
            </w:rPr>
          </w:rPrChange>
        </w:rPr>
        <w:pPrChange w:id="153" w:author="Kim, Jaehong" w:date="2021-02-24T13:09:00Z">
          <w:pPr>
            <w:spacing w:line="480" w:lineRule="auto"/>
          </w:pPr>
        </w:pPrChange>
      </w:pPr>
      <w:r w:rsidRPr="0074111B">
        <w:rPr>
          <w:rFonts w:ascii="Times New Roman" w:hAnsi="Times New Roman" w:cs="Times New Roman"/>
          <w:color w:val="FF0000"/>
          <w:kern w:val="16"/>
          <w:sz w:val="24"/>
          <w:szCs w:val="24"/>
        </w:rPr>
        <w:t xml:space="preserve">Although </w:t>
      </w:r>
      <w:r>
        <w:rPr>
          <w:rFonts w:ascii="Times New Roman" w:hAnsi="Times New Roman" w:cs="Times New Roman"/>
          <w:kern w:val="16"/>
          <w:sz w:val="24"/>
          <w:szCs w:val="24"/>
        </w:rPr>
        <w:t>t</w:t>
      </w:r>
      <w:r w:rsidR="005017CB" w:rsidRPr="00CD65E4">
        <w:rPr>
          <w:rFonts w:ascii="Times New Roman" w:hAnsi="Times New Roman" w:cs="Times New Roman"/>
          <w:kern w:val="16"/>
          <w:sz w:val="24"/>
          <w:szCs w:val="24"/>
          <w:rPrChange w:id="154" w:author="Kim, Jaehong" w:date="2021-02-24T13:09:00Z">
            <w:rPr>
              <w:rFonts w:ascii="Times New Roman" w:hAnsi="Times New Roman" w:cs="Times New Roman"/>
              <w:sz w:val="24"/>
              <w:szCs w:val="24"/>
            </w:rPr>
          </w:rPrChange>
        </w:rPr>
        <w:t xml:space="preserve">he construction industry always considers safety, the fatality rate </w:t>
      </w:r>
      <w:r w:rsidR="003026B0" w:rsidRPr="00CD65E4">
        <w:rPr>
          <w:rFonts w:ascii="Times New Roman" w:hAnsi="Times New Roman" w:cs="Times New Roman"/>
          <w:kern w:val="16"/>
          <w:sz w:val="24"/>
          <w:szCs w:val="24"/>
          <w:rPrChange w:id="155" w:author="Kim, Jaehong" w:date="2021-02-24T13:09:00Z">
            <w:rPr>
              <w:rFonts w:ascii="Times New Roman" w:hAnsi="Times New Roman" w:cs="Times New Roman"/>
              <w:sz w:val="24"/>
              <w:szCs w:val="24"/>
            </w:rPr>
          </w:rPrChange>
        </w:rPr>
        <w:t>on</w:t>
      </w:r>
      <w:r w:rsidR="005017CB" w:rsidRPr="00CD65E4">
        <w:rPr>
          <w:rFonts w:ascii="Times New Roman" w:hAnsi="Times New Roman" w:cs="Times New Roman"/>
          <w:kern w:val="16"/>
          <w:sz w:val="24"/>
          <w:szCs w:val="24"/>
          <w:rPrChange w:id="156" w:author="Kim, Jaehong" w:date="2021-02-24T13:09:00Z">
            <w:rPr>
              <w:rFonts w:ascii="Times New Roman" w:hAnsi="Times New Roman" w:cs="Times New Roman"/>
              <w:sz w:val="24"/>
              <w:szCs w:val="24"/>
            </w:rPr>
          </w:rPrChange>
        </w:rPr>
        <w:t xml:space="preserve"> construction sites is always high. To reduce the fatality rate of construction sites various studies have been conducted to analyze accidents on construction sites, but there are limitations. T</w:t>
      </w:r>
      <w:del w:id="157" w:author="Kim, Jaehong" w:date="2021-02-22T10:51:00Z">
        <w:r w:rsidR="004D404B" w:rsidRPr="00CD65E4" w:rsidDel="00EC6C71">
          <w:rPr>
            <w:rFonts w:ascii="Times New Roman" w:hAnsi="Times New Roman" w:cs="Times New Roman"/>
            <w:kern w:val="16"/>
            <w:sz w:val="24"/>
            <w:szCs w:val="24"/>
            <w:rPrChange w:id="158" w:author="Kim, Jaehong" w:date="2021-02-24T13:09:00Z">
              <w:rPr>
                <w:rFonts w:ascii="Times New Roman" w:hAnsi="Times New Roman" w:cs="Times New Roman"/>
                <w:sz w:val="24"/>
                <w:szCs w:val="24"/>
              </w:rPr>
            </w:rPrChange>
          </w:rPr>
          <w:delText>The construction industry always considers safety, but the fatality rate at construction sites is always high</w:delText>
        </w:r>
        <w:r w:rsidR="004D404B" w:rsidRPr="00CD65E4" w:rsidDel="00EC6C71">
          <w:rPr>
            <w:rFonts w:ascii="Times New Roman" w:hAnsi="Times New Roman" w:cs="Times New Roman"/>
            <w:kern w:val="16"/>
            <w:sz w:val="24"/>
            <w:szCs w:val="24"/>
            <w:rPrChange w:id="159" w:author="Kim, Jaehong" w:date="2021-02-24T13:09:00Z">
              <w:rPr>
                <w:rFonts w:ascii="Times New Roman" w:hAnsi="Times New Roman" w:cs="Times New Roman"/>
                <w:sz w:val="24"/>
                <w:szCs w:val="24"/>
              </w:rPr>
            </w:rPrChange>
          </w:rPr>
          <w:fldChar w:fldCharType="begin"/>
        </w:r>
        <w:r w:rsidR="004D404B" w:rsidRPr="00CD65E4" w:rsidDel="00EC6C71">
          <w:rPr>
            <w:rFonts w:ascii="Times New Roman" w:hAnsi="Times New Roman" w:cs="Times New Roman"/>
            <w:kern w:val="16"/>
            <w:sz w:val="24"/>
            <w:szCs w:val="24"/>
            <w:rPrChange w:id="160" w:author="Kim, Jaehong" w:date="2021-02-24T13:09:00Z">
              <w:rPr>
                <w:rFonts w:ascii="Times New Roman" w:hAnsi="Times New Roman" w:cs="Times New Roman"/>
                <w:sz w:val="24"/>
                <w:szCs w:val="24"/>
              </w:rPr>
            </w:rPrChange>
          </w:rPr>
          <w:del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delInstrText>
        </w:r>
        <w:r w:rsidR="004D404B" w:rsidRPr="00CD65E4" w:rsidDel="00EC6C71">
          <w:rPr>
            <w:rFonts w:ascii="Times New Roman" w:hAnsi="Times New Roman" w:cs="Times New Roman"/>
            <w:kern w:val="16"/>
            <w:sz w:val="24"/>
            <w:szCs w:val="24"/>
            <w:rPrChange w:id="161" w:author="Kim, Jaehong" w:date="2021-02-24T13:09:00Z">
              <w:rPr>
                <w:rFonts w:ascii="Times New Roman" w:hAnsi="Times New Roman" w:cs="Times New Roman"/>
                <w:sz w:val="24"/>
                <w:szCs w:val="24"/>
              </w:rPr>
            </w:rPrChange>
          </w:rPr>
          <w:fldChar w:fldCharType="separate"/>
        </w:r>
        <w:r w:rsidR="004D404B" w:rsidRPr="00CD65E4" w:rsidDel="00EC6C71">
          <w:rPr>
            <w:rFonts w:ascii="Times New Roman" w:hAnsi="Times New Roman" w:cs="Times New Roman"/>
            <w:kern w:val="16"/>
            <w:sz w:val="24"/>
            <w:szCs w:val="24"/>
            <w:rPrChange w:id="162" w:author="Kim, Jaehong" w:date="2021-02-24T13:09:00Z">
              <w:rPr>
                <w:rFonts w:ascii="Times New Roman" w:hAnsi="Times New Roman" w:cs="Times New Roman"/>
                <w:sz w:val="24"/>
                <w:szCs w:val="24"/>
              </w:rPr>
            </w:rPrChange>
          </w:rPr>
          <w:delText>(Abdullah and Wern 2011)</w:delText>
        </w:r>
        <w:r w:rsidR="004D404B" w:rsidRPr="00CD65E4" w:rsidDel="00EC6C71">
          <w:rPr>
            <w:rFonts w:ascii="Times New Roman" w:hAnsi="Times New Roman" w:cs="Times New Roman"/>
            <w:kern w:val="16"/>
            <w:sz w:val="24"/>
            <w:szCs w:val="24"/>
            <w:rPrChange w:id="163" w:author="Kim, Jaehong" w:date="2021-02-24T13:09:00Z">
              <w:rPr>
                <w:rFonts w:ascii="Times New Roman" w:hAnsi="Times New Roman" w:cs="Times New Roman"/>
                <w:sz w:val="24"/>
                <w:szCs w:val="24"/>
              </w:rPr>
            </w:rPrChange>
          </w:rPr>
          <w:fldChar w:fldCharType="end"/>
        </w:r>
        <w:r w:rsidR="004D404B" w:rsidRPr="00CD65E4" w:rsidDel="00EC6C71">
          <w:rPr>
            <w:rFonts w:ascii="Times New Roman" w:hAnsi="Times New Roman" w:cs="Times New Roman"/>
            <w:kern w:val="16"/>
            <w:sz w:val="24"/>
            <w:szCs w:val="24"/>
            <w:rPrChange w:id="164" w:author="Kim, Jaehong" w:date="2021-02-24T13:09:00Z">
              <w:rPr>
                <w:rFonts w:ascii="Times New Roman" w:hAnsi="Times New Roman" w:cs="Times New Roman"/>
                <w:sz w:val="24"/>
                <w:szCs w:val="24"/>
              </w:rPr>
            </w:rPrChange>
          </w:rPr>
          <w:delText xml:space="preserve">.  </w:delText>
        </w:r>
      </w:del>
      <w:del w:id="165" w:author="Kim, Jaehong" w:date="2021-02-22T10:55:00Z">
        <w:r w:rsidR="004D404B" w:rsidRPr="00CD65E4" w:rsidDel="005017CB">
          <w:rPr>
            <w:rFonts w:ascii="Times New Roman" w:hAnsi="Times New Roman" w:cs="Times New Roman"/>
            <w:kern w:val="16"/>
            <w:sz w:val="24"/>
            <w:szCs w:val="24"/>
            <w:rPrChange w:id="166" w:author="Kim, Jaehong" w:date="2021-02-24T13:09:00Z">
              <w:rPr>
                <w:rFonts w:ascii="Times New Roman" w:hAnsi="Times New Roman" w:cs="Times New Roman"/>
                <w:sz w:val="24"/>
                <w:szCs w:val="24"/>
              </w:rPr>
            </w:rPrChange>
          </w:rPr>
          <w:delText>T</w:delText>
        </w:r>
      </w:del>
      <w:r w:rsidR="004D404B" w:rsidRPr="00CD65E4">
        <w:rPr>
          <w:rFonts w:ascii="Times New Roman" w:hAnsi="Times New Roman" w:cs="Times New Roman"/>
          <w:kern w:val="16"/>
          <w:sz w:val="24"/>
          <w:szCs w:val="24"/>
          <w:rPrChange w:id="167" w:author="Kim, Jaehong" w:date="2021-02-24T13:09:00Z">
            <w:rPr>
              <w:rFonts w:ascii="Times New Roman" w:hAnsi="Times New Roman" w:cs="Times New Roman"/>
              <w:sz w:val="24"/>
              <w:szCs w:val="24"/>
            </w:rPr>
          </w:rPrChange>
        </w:rPr>
        <w:t>he fatality rate of the construction industry was found to be the fourth highest after agriculture, mining, and transportation</w:t>
      </w:r>
      <w:ins w:id="168" w:author="Kim, Jaehong" w:date="2021-02-22T10:55:00Z">
        <w:r w:rsidR="005017CB" w:rsidRPr="00CD65E4">
          <w:rPr>
            <w:rFonts w:ascii="Times New Roman" w:hAnsi="Times New Roman" w:cs="Times New Roman"/>
            <w:kern w:val="16"/>
            <w:sz w:val="24"/>
            <w:szCs w:val="24"/>
            <w:rPrChange w:id="169" w:author="Kim, Jaehong" w:date="2021-02-24T13:09:00Z">
              <w:rPr>
                <w:rFonts w:ascii="Times New Roman" w:hAnsi="Times New Roman" w:cs="Times New Roman"/>
                <w:sz w:val="24"/>
                <w:szCs w:val="24"/>
              </w:rPr>
            </w:rPrChange>
          </w:rPr>
          <w:t xml:space="preserve"> </w:t>
        </w:r>
        <w:r w:rsidR="005017CB" w:rsidRPr="00CD65E4">
          <w:rPr>
            <w:rFonts w:ascii="Times New Roman" w:hAnsi="Times New Roman" w:cs="Times New Roman"/>
            <w:kern w:val="16"/>
            <w:sz w:val="24"/>
            <w:szCs w:val="24"/>
            <w:rPrChange w:id="170" w:author="Kim, Jaehong" w:date="2021-02-24T13:09:00Z">
              <w:rPr>
                <w:rFonts w:ascii="Times New Roman" w:hAnsi="Times New Roman" w:cs="Times New Roman"/>
                <w:sz w:val="24"/>
                <w:szCs w:val="24"/>
              </w:rPr>
            </w:rPrChange>
          </w:rPr>
          <w:fldChar w:fldCharType="begin"/>
        </w:r>
        <w:r w:rsidR="005017CB" w:rsidRPr="00CD65E4">
          <w:rPr>
            <w:rFonts w:ascii="Times New Roman" w:hAnsi="Times New Roman" w:cs="Times New Roman"/>
            <w:kern w:val="16"/>
            <w:sz w:val="24"/>
            <w:szCs w:val="24"/>
            <w:rPrChange w:id="171" w:author="Kim, Jaehong" w:date="2021-02-24T13:09:00Z">
              <w:rPr>
                <w:rFonts w:ascii="Times New Roman" w:hAnsi="Times New Roman" w:cs="Times New Roman"/>
                <w:sz w:val="24"/>
                <w:szCs w:val="24"/>
              </w:rPr>
            </w:rPrChange>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005017CB" w:rsidRPr="00CD65E4">
          <w:rPr>
            <w:rFonts w:ascii="Times New Roman" w:hAnsi="Times New Roman" w:cs="Times New Roman"/>
            <w:kern w:val="16"/>
            <w:sz w:val="24"/>
            <w:szCs w:val="24"/>
            <w:rPrChange w:id="172" w:author="Kim, Jaehong" w:date="2021-02-24T13:09:00Z">
              <w:rPr>
                <w:rFonts w:ascii="Times New Roman" w:hAnsi="Times New Roman" w:cs="Times New Roman"/>
                <w:sz w:val="24"/>
                <w:szCs w:val="24"/>
              </w:rPr>
            </w:rPrChange>
          </w:rPr>
          <w:fldChar w:fldCharType="separate"/>
        </w:r>
        <w:r w:rsidR="005017CB" w:rsidRPr="00CD65E4">
          <w:rPr>
            <w:rFonts w:ascii="Times New Roman" w:hAnsi="Times New Roman" w:cs="Times New Roman"/>
            <w:kern w:val="16"/>
            <w:sz w:val="24"/>
            <w:szCs w:val="24"/>
            <w:rPrChange w:id="173" w:author="Kim, Jaehong" w:date="2021-02-24T13:09:00Z">
              <w:rPr>
                <w:rFonts w:ascii="Times New Roman" w:hAnsi="Times New Roman" w:cs="Times New Roman"/>
                <w:sz w:val="24"/>
                <w:szCs w:val="24"/>
              </w:rPr>
            </w:rPrChange>
          </w:rPr>
          <w:t xml:space="preserve">(Abdullah and </w:t>
        </w:r>
        <w:proofErr w:type="spellStart"/>
        <w:r w:rsidR="005017CB" w:rsidRPr="00CD65E4">
          <w:rPr>
            <w:rFonts w:ascii="Times New Roman" w:hAnsi="Times New Roman" w:cs="Times New Roman"/>
            <w:kern w:val="16"/>
            <w:sz w:val="24"/>
            <w:szCs w:val="24"/>
            <w:rPrChange w:id="174" w:author="Kim, Jaehong" w:date="2021-02-24T13:09:00Z">
              <w:rPr>
                <w:rFonts w:ascii="Times New Roman" w:hAnsi="Times New Roman" w:cs="Times New Roman"/>
                <w:sz w:val="24"/>
                <w:szCs w:val="24"/>
              </w:rPr>
            </w:rPrChange>
          </w:rPr>
          <w:t>Wern</w:t>
        </w:r>
        <w:proofErr w:type="spellEnd"/>
        <w:r w:rsidR="005017CB" w:rsidRPr="00CD65E4">
          <w:rPr>
            <w:rFonts w:ascii="Times New Roman" w:hAnsi="Times New Roman" w:cs="Times New Roman"/>
            <w:kern w:val="16"/>
            <w:sz w:val="24"/>
            <w:szCs w:val="24"/>
            <w:rPrChange w:id="175" w:author="Kim, Jaehong" w:date="2021-02-24T13:09:00Z">
              <w:rPr>
                <w:rFonts w:ascii="Times New Roman" w:hAnsi="Times New Roman" w:cs="Times New Roman"/>
                <w:sz w:val="24"/>
                <w:szCs w:val="24"/>
              </w:rPr>
            </w:rPrChange>
          </w:rPr>
          <w:t xml:space="preserve"> 2011)</w:t>
        </w:r>
        <w:r w:rsidR="005017CB" w:rsidRPr="00CD65E4">
          <w:rPr>
            <w:rFonts w:ascii="Times New Roman" w:hAnsi="Times New Roman" w:cs="Times New Roman"/>
            <w:kern w:val="16"/>
            <w:sz w:val="24"/>
            <w:szCs w:val="24"/>
            <w:rPrChange w:id="176" w:author="Kim, Jaehong" w:date="2021-02-24T13:09:00Z">
              <w:rPr>
                <w:rFonts w:ascii="Times New Roman" w:hAnsi="Times New Roman" w:cs="Times New Roman"/>
                <w:sz w:val="24"/>
                <w:szCs w:val="24"/>
              </w:rPr>
            </w:rPrChange>
          </w:rPr>
          <w:fldChar w:fldCharType="end"/>
        </w:r>
      </w:ins>
      <w:r w:rsidR="004D404B" w:rsidRPr="00CD65E4">
        <w:rPr>
          <w:rFonts w:ascii="Times New Roman" w:hAnsi="Times New Roman" w:cs="Times New Roman"/>
          <w:kern w:val="16"/>
          <w:sz w:val="24"/>
          <w:szCs w:val="24"/>
          <w:rPrChange w:id="177" w:author="Kim, Jaehong" w:date="2021-02-24T13:09:00Z">
            <w:rPr>
              <w:rFonts w:ascii="Times New Roman" w:hAnsi="Times New Roman" w:cs="Times New Roman"/>
              <w:sz w:val="24"/>
              <w:szCs w:val="24"/>
            </w:rPr>
          </w:rPrChange>
        </w:rPr>
        <w:t xml:space="preserve">. According to the Occupational Safety &amp; Health Administration (OSHA), 20.5% of fatal workplace accidents occurred on construction sites in </w:t>
      </w:r>
      <w:r w:rsidR="004D404B" w:rsidRPr="00CD65E4">
        <w:rPr>
          <w:rFonts w:ascii="Times New Roman" w:hAnsi="Times New Roman" w:cs="Times New Roman"/>
          <w:kern w:val="16"/>
          <w:sz w:val="24"/>
          <w:szCs w:val="24"/>
          <w:rPrChange w:id="178" w:author="Kim, Jaehong" w:date="2021-02-24T13:09:00Z">
            <w:rPr>
              <w:rFonts w:ascii="Times New Roman" w:hAnsi="Times New Roman" w:cs="Times New Roman"/>
              <w:sz w:val="24"/>
              <w:szCs w:val="24"/>
            </w:rPr>
          </w:rPrChange>
        </w:rPr>
        <w:lastRenderedPageBreak/>
        <w:t xml:space="preserve">2014 </w:t>
      </w:r>
      <w:r w:rsidR="004D404B" w:rsidRPr="00CD65E4">
        <w:rPr>
          <w:rFonts w:ascii="Times New Roman" w:hAnsi="Times New Roman" w:cs="Times New Roman"/>
          <w:kern w:val="16"/>
          <w:sz w:val="24"/>
          <w:szCs w:val="24"/>
          <w:rPrChange w:id="179" w:author="Kim, Jaehong" w:date="2021-02-24T13:09:00Z">
            <w:rPr>
              <w:rFonts w:ascii="Times New Roman" w:hAnsi="Times New Roman" w:cs="Times New Roman"/>
              <w:sz w:val="24"/>
              <w:szCs w:val="24"/>
            </w:rPr>
          </w:rPrChange>
        </w:rPr>
        <w:fldChar w:fldCharType="begin"/>
      </w:r>
      <w:r w:rsidR="00895DA0" w:rsidRPr="00CD65E4">
        <w:rPr>
          <w:rFonts w:ascii="Times New Roman" w:hAnsi="Times New Roman" w:cs="Times New Roman"/>
          <w:kern w:val="16"/>
          <w:sz w:val="24"/>
          <w:szCs w:val="24"/>
          <w:rPrChange w:id="180" w:author="Kim, Jaehong" w:date="2021-02-24T13:09:00Z">
            <w:rPr>
              <w:rFonts w:ascii="Times New Roman" w:hAnsi="Times New Roman" w:cs="Times New Roman"/>
              <w:sz w:val="24"/>
              <w:szCs w:val="24"/>
            </w:rPr>
          </w:rPrChange>
        </w:rPr>
        <w:instrText xml:space="preserve"> ADDIN EN.CITE &lt;EndNote&gt;&lt;Cite&gt;&lt;Author&gt;Zou&lt;/Author&gt;&lt;Year&gt;2009&lt;/Year&gt;&lt;RecNum&gt;37&lt;/RecNum&gt;&lt;DisplayText&gt;(Hosseinian and Torghabeh 2012; Zou and Zhang 2009)&lt;/DisplayText&gt;&lt;record&gt;&lt;rec-number&gt;37&lt;/rec-number&gt;&lt;foreign-keys&gt;&lt;key app="EN" db-id="2t9fxseaaf2wf4ew0r9vfpxkz0tsd0fff9xs" timestamp="1579287468"&gt;37&lt;/key&gt;&lt;/foreign-keys&gt;&lt;ref-type name="Journal Article"&gt;17&lt;/ref-type&gt;&lt;contributors&gt;&lt;authors&gt;&lt;author&gt;Zou, Patrick X&lt;/author&gt;&lt;author&gt;Zhang, Guomin&lt;/author&gt;&lt;/authors&gt;&lt;/contributors&gt;&lt;titles&gt;&lt;title&gt;Comparative study on the perception of construction safety risks in China and Australia&lt;/title&gt;&lt;secondary-title&gt;Journal of construction engineering and management&lt;/secondary-title&gt;&lt;/titles&gt;&lt;periodical&gt;&lt;full-title&gt;Journal of construction Engineering and Management&lt;/full-title&gt;&lt;/periodical&gt;&lt;pages&gt;620-627&lt;/pages&gt;&lt;volume&gt;135&lt;/volume&gt;&lt;number&gt;7&lt;/number&gt;&lt;dates&gt;&lt;year&gt;2009&lt;/year&gt;&lt;/dates&gt;&lt;isbn&gt;0733-9364&lt;/isbn&gt;&lt;urls&gt;&lt;/urls&gt;&lt;/record&gt;&lt;/Cite&gt;&lt;Cite&gt;&lt;Author&gt;Hosseinian&lt;/Author&gt;&lt;Year&gt;2012&lt;/Year&gt;&lt;RecNum&gt;16&lt;/RecNum&gt;&lt;record&gt;&lt;rec-number&gt;16&lt;/rec-number&gt;&lt;foreign-keys&gt;&lt;key app="EN" db-id="2t9fxseaaf2wf4ew0r9vfpxkz0tsd0fff9xs" timestamp="1579287209"&gt;16&lt;/key&gt;&lt;/foreign-keys&gt;&lt;ref-type name="Journal Article"&gt;17&lt;/ref-type&gt;&lt;contributors&gt;&lt;authors&gt;&lt;author&gt;Hosseinian, Seyyed Shahab&lt;/author&gt;&lt;author&gt;Torghabeh, Zahra Jabbarani&lt;/author&gt;&lt;/authors&gt;&lt;/contributors&gt;&lt;titles&gt;&lt;title&gt;Major theories of construction accident causation models: A literature review&lt;/title&gt;&lt;secondary-title&gt;International Journal of Advances in Engineering &amp;amp; Technology&lt;/secondary-title&gt;&lt;/titles&gt;&lt;periodical&gt;&lt;full-title&gt;International Journal of Advances in Engineering &amp;amp; Technology&lt;/full-title&gt;&lt;/periodical&gt;&lt;pages&gt;53&lt;/pages&gt;&lt;volume&gt;4&lt;/volume&gt;&lt;number&gt;2&lt;/number&gt;&lt;dates&gt;&lt;year&gt;2012&lt;/year&gt;&lt;/dates&gt;&lt;isbn&gt;2231-1963&lt;/isbn&gt;&lt;urls&gt;&lt;/urls&gt;&lt;/record&gt;&lt;/Cite&gt;&lt;/EndNote&gt;</w:instrText>
      </w:r>
      <w:r w:rsidR="004D404B" w:rsidRPr="00CD65E4">
        <w:rPr>
          <w:rFonts w:ascii="Times New Roman" w:hAnsi="Times New Roman" w:cs="Times New Roman"/>
          <w:kern w:val="16"/>
          <w:sz w:val="24"/>
          <w:szCs w:val="24"/>
          <w:rPrChange w:id="181" w:author="Kim, Jaehong" w:date="2021-02-24T13:09:00Z">
            <w:rPr>
              <w:rFonts w:ascii="Times New Roman" w:hAnsi="Times New Roman" w:cs="Times New Roman"/>
              <w:sz w:val="24"/>
              <w:szCs w:val="24"/>
            </w:rPr>
          </w:rPrChange>
        </w:rPr>
        <w:fldChar w:fldCharType="separate"/>
      </w:r>
      <w:r w:rsidR="00895DA0" w:rsidRPr="00CD65E4">
        <w:rPr>
          <w:rFonts w:ascii="Times New Roman" w:hAnsi="Times New Roman" w:cs="Times New Roman"/>
          <w:kern w:val="16"/>
          <w:sz w:val="24"/>
          <w:szCs w:val="24"/>
          <w:rPrChange w:id="182" w:author="Kim, Jaehong" w:date="2021-02-24T13:09:00Z">
            <w:rPr>
              <w:rFonts w:ascii="Times New Roman" w:hAnsi="Times New Roman" w:cs="Times New Roman"/>
              <w:noProof/>
              <w:sz w:val="24"/>
              <w:szCs w:val="24"/>
            </w:rPr>
          </w:rPrChange>
        </w:rPr>
        <w:t xml:space="preserve">(Hosseinian and </w:t>
      </w:r>
      <w:proofErr w:type="spellStart"/>
      <w:r w:rsidR="00895DA0" w:rsidRPr="00CD65E4">
        <w:rPr>
          <w:rFonts w:ascii="Times New Roman" w:hAnsi="Times New Roman" w:cs="Times New Roman"/>
          <w:kern w:val="16"/>
          <w:sz w:val="24"/>
          <w:szCs w:val="24"/>
          <w:rPrChange w:id="183" w:author="Kim, Jaehong" w:date="2021-02-24T13:09:00Z">
            <w:rPr>
              <w:rFonts w:ascii="Times New Roman" w:hAnsi="Times New Roman" w:cs="Times New Roman"/>
              <w:noProof/>
              <w:sz w:val="24"/>
              <w:szCs w:val="24"/>
            </w:rPr>
          </w:rPrChange>
        </w:rPr>
        <w:t>Torghabeh</w:t>
      </w:r>
      <w:proofErr w:type="spellEnd"/>
      <w:r w:rsidR="00895DA0" w:rsidRPr="00CD65E4">
        <w:rPr>
          <w:rFonts w:ascii="Times New Roman" w:hAnsi="Times New Roman" w:cs="Times New Roman"/>
          <w:kern w:val="16"/>
          <w:sz w:val="24"/>
          <w:szCs w:val="24"/>
          <w:rPrChange w:id="184" w:author="Kim, Jaehong" w:date="2021-02-24T13:09:00Z">
            <w:rPr>
              <w:rFonts w:ascii="Times New Roman" w:hAnsi="Times New Roman" w:cs="Times New Roman"/>
              <w:noProof/>
              <w:sz w:val="24"/>
              <w:szCs w:val="24"/>
            </w:rPr>
          </w:rPrChange>
        </w:rPr>
        <w:t xml:space="preserve"> 2012; Zou and Zhang 2009)</w:t>
      </w:r>
      <w:r w:rsidR="004D404B" w:rsidRPr="00CD65E4">
        <w:rPr>
          <w:rFonts w:ascii="Times New Roman" w:hAnsi="Times New Roman" w:cs="Times New Roman"/>
          <w:kern w:val="16"/>
          <w:sz w:val="24"/>
          <w:szCs w:val="24"/>
          <w:rPrChange w:id="185" w:author="Kim, Jaehong" w:date="2021-02-24T13:09:00Z">
            <w:rPr>
              <w:rFonts w:ascii="Times New Roman" w:hAnsi="Times New Roman" w:cs="Times New Roman"/>
              <w:sz w:val="24"/>
              <w:szCs w:val="24"/>
            </w:rPr>
          </w:rPrChange>
        </w:rPr>
        <w:fldChar w:fldCharType="end"/>
      </w:r>
      <w:r w:rsidR="004D404B" w:rsidRPr="00CD65E4">
        <w:rPr>
          <w:rFonts w:ascii="Times New Roman" w:hAnsi="Times New Roman" w:cs="Times New Roman"/>
          <w:kern w:val="16"/>
          <w:sz w:val="24"/>
          <w:szCs w:val="24"/>
          <w:rPrChange w:id="186" w:author="Kim, Jaehong" w:date="2021-02-24T13:09:00Z">
            <w:rPr>
              <w:rFonts w:ascii="Times New Roman" w:hAnsi="Times New Roman" w:cs="Times New Roman"/>
              <w:sz w:val="24"/>
              <w:szCs w:val="24"/>
            </w:rPr>
          </w:rPrChange>
        </w:rPr>
        <w:t xml:space="preserve">. </w:t>
      </w:r>
      <w:del w:id="187" w:author="Kim, Jaehong" w:date="2021-02-22T10:55:00Z">
        <w:r w:rsidR="004D404B" w:rsidRPr="00CD65E4" w:rsidDel="005017CB">
          <w:rPr>
            <w:rFonts w:ascii="Times New Roman" w:hAnsi="Times New Roman" w:cs="Times New Roman"/>
            <w:kern w:val="16"/>
            <w:sz w:val="24"/>
            <w:szCs w:val="24"/>
            <w:rPrChange w:id="188" w:author="Kim, Jaehong" w:date="2021-02-24T13:09:00Z">
              <w:rPr>
                <w:rFonts w:ascii="Times New Roman" w:hAnsi="Times New Roman" w:cs="Times New Roman"/>
                <w:sz w:val="24"/>
                <w:szCs w:val="24"/>
              </w:rPr>
            </w:rPrChange>
          </w:rPr>
          <w:delText xml:space="preserve">Various studies have been conducted to analyze accidents on construction sites. </w:delText>
        </w:r>
      </w:del>
      <w:r w:rsidR="004D404B" w:rsidRPr="00CD65E4">
        <w:rPr>
          <w:rFonts w:ascii="Times New Roman" w:hAnsi="Times New Roman" w:cs="Times New Roman"/>
          <w:kern w:val="16"/>
          <w:sz w:val="24"/>
          <w:szCs w:val="24"/>
          <w:rPrChange w:id="189" w:author="Kim, Jaehong" w:date="2021-02-24T13:09:00Z">
            <w:rPr>
              <w:rFonts w:ascii="Times New Roman" w:hAnsi="Times New Roman" w:cs="Times New Roman"/>
              <w:sz w:val="24"/>
              <w:szCs w:val="24"/>
            </w:rPr>
          </w:rPrChange>
        </w:rPr>
        <w:t xml:space="preserve">The OSHA provided that the main reasons for the construction worker's fatal accidents are by falls, struck by an object, electrocutions, and caught-in/between. </w:t>
      </w:r>
      <w:r w:rsidR="00A66CE0" w:rsidRPr="00CD65E4">
        <w:rPr>
          <w:rFonts w:ascii="Times New Roman" w:hAnsi="Times New Roman" w:cs="Times New Roman"/>
          <w:kern w:val="16"/>
          <w:sz w:val="24"/>
          <w:szCs w:val="24"/>
          <w:rPrChange w:id="190" w:author="Kim, Jaehong" w:date="2021-02-24T13:09:00Z">
            <w:rPr>
              <w:rFonts w:ascii="Times New Roman" w:hAnsi="Times New Roman" w:cs="Times New Roman"/>
              <w:sz w:val="24"/>
              <w:szCs w:val="24"/>
            </w:rPr>
          </w:rPrChange>
        </w:rPr>
        <w:t xml:space="preserve">Many studies related to accidents on construction sites are based on the frequency of accidents and are limited to analyzing the causes of accidents individually. </w:t>
      </w:r>
      <w:r w:rsidR="004D404B" w:rsidRPr="00CD65E4">
        <w:rPr>
          <w:rFonts w:ascii="Times New Roman" w:hAnsi="Times New Roman" w:cs="Times New Roman"/>
          <w:kern w:val="16"/>
          <w:sz w:val="24"/>
          <w:szCs w:val="24"/>
          <w:rPrChange w:id="191" w:author="Kim, Jaehong" w:date="2021-02-24T13:09:00Z">
            <w:rPr>
              <w:rFonts w:ascii="Times New Roman" w:hAnsi="Times New Roman" w:cs="Times New Roman"/>
              <w:sz w:val="24"/>
              <w:szCs w:val="24"/>
            </w:rPr>
          </w:rPrChange>
        </w:rPr>
        <w:t xml:space="preserve">One study suggested that the seven causes of accidents are lack of training, deficient enforcement of safety, no provided safety equipment, unsafe methods, unsafe site condition, no use of safety equipment, safety ignorance, and isolated sudden deviation </w:t>
      </w:r>
      <w:r w:rsidR="004D404B" w:rsidRPr="00CD65E4">
        <w:rPr>
          <w:rFonts w:ascii="Times New Roman" w:hAnsi="Times New Roman" w:cs="Times New Roman"/>
          <w:kern w:val="16"/>
          <w:sz w:val="24"/>
          <w:szCs w:val="24"/>
          <w:rPrChange w:id="192" w:author="Kim, Jaehong" w:date="2021-02-24T13:09:00Z">
            <w:rPr>
              <w:rFonts w:ascii="Times New Roman" w:hAnsi="Times New Roman" w:cs="Times New Roman"/>
              <w:sz w:val="24"/>
              <w:szCs w:val="24"/>
            </w:rPr>
          </w:rPrChange>
        </w:rPr>
        <w:fldChar w:fldCharType="begin"/>
      </w:r>
      <w:r w:rsidR="004D404B" w:rsidRPr="00CD65E4">
        <w:rPr>
          <w:rFonts w:ascii="Times New Roman" w:hAnsi="Times New Roman" w:cs="Times New Roman"/>
          <w:kern w:val="16"/>
          <w:sz w:val="24"/>
          <w:szCs w:val="24"/>
          <w:rPrChange w:id="193" w:author="Kim, Jaehong" w:date="2021-02-24T13:09:00Z">
            <w:rPr>
              <w:rFonts w:ascii="Times New Roman" w:hAnsi="Times New Roman" w:cs="Times New Roman"/>
              <w:sz w:val="24"/>
              <w:szCs w:val="24"/>
            </w:rPr>
          </w:rPrChange>
        </w:rPr>
        <w:instrText xml:space="preserve"> ADDIN EN.CITE &lt;EndNote&gt;&lt;Cite&gt;&lt;Author&gt;O&amp;apos;Toole&lt;/Author&gt;&lt;Year&gt;2002&lt;/Year&gt;&lt;RecNum&gt;33&lt;/RecNum&gt;&lt;DisplayText&gt;(O&amp;apos;Toole 2002)&lt;/DisplayText&gt;&lt;record&gt;&lt;rec-number&gt;33&lt;/rec-number&gt;&lt;foreign-keys&gt;&lt;key app="EN" db-id="2t9fxseaaf2wf4ew0r9vfpxkz0tsd0fff9xs" timestamp="1579287424"&gt;33&lt;/key&gt;&lt;/foreign-keys&gt;&lt;ref-type name="Journal Article"&gt;17&lt;/ref-type&gt;&lt;contributors&gt;&lt;authors&gt;&lt;author&gt;O&amp;apos;Toole, TM&lt;/author&gt;&lt;/authors&gt;&lt;/contributors&gt;&lt;titles&gt;&lt;title&gt;Construction site safety roles Journal of Construction Engineering and Management 128&lt;/title&gt;&lt;/titles&gt;&lt;dates&gt;&lt;year&gt;2002&lt;/year&gt;&lt;/dates&gt;&lt;urls&gt;&lt;/urls&gt;&lt;/record&gt;&lt;/Cite&gt;&lt;/EndNote&gt;</w:instrText>
      </w:r>
      <w:r w:rsidR="004D404B" w:rsidRPr="00CD65E4">
        <w:rPr>
          <w:rFonts w:ascii="Times New Roman" w:hAnsi="Times New Roman" w:cs="Times New Roman"/>
          <w:kern w:val="16"/>
          <w:sz w:val="24"/>
          <w:szCs w:val="24"/>
          <w:rPrChange w:id="194" w:author="Kim, Jaehong" w:date="2021-02-24T13:09:00Z">
            <w:rPr>
              <w:rFonts w:ascii="Times New Roman" w:hAnsi="Times New Roman" w:cs="Times New Roman"/>
              <w:sz w:val="24"/>
              <w:szCs w:val="24"/>
            </w:rPr>
          </w:rPrChange>
        </w:rPr>
        <w:fldChar w:fldCharType="separate"/>
      </w:r>
      <w:r w:rsidR="004D404B" w:rsidRPr="00CD65E4">
        <w:rPr>
          <w:rFonts w:ascii="Times New Roman" w:hAnsi="Times New Roman" w:cs="Times New Roman"/>
          <w:kern w:val="16"/>
          <w:sz w:val="24"/>
          <w:szCs w:val="24"/>
          <w:rPrChange w:id="195" w:author="Kim, Jaehong" w:date="2021-02-24T13:09:00Z">
            <w:rPr>
              <w:rFonts w:ascii="Times New Roman" w:hAnsi="Times New Roman" w:cs="Times New Roman"/>
              <w:sz w:val="24"/>
              <w:szCs w:val="24"/>
            </w:rPr>
          </w:rPrChange>
        </w:rPr>
        <w:t>(O'Toole 2002)</w:t>
      </w:r>
      <w:r w:rsidR="004D404B" w:rsidRPr="00CD65E4">
        <w:rPr>
          <w:rFonts w:ascii="Times New Roman" w:hAnsi="Times New Roman" w:cs="Times New Roman"/>
          <w:kern w:val="16"/>
          <w:sz w:val="24"/>
          <w:szCs w:val="24"/>
          <w:rPrChange w:id="196" w:author="Kim, Jaehong" w:date="2021-02-24T13:09:00Z">
            <w:rPr>
              <w:rFonts w:ascii="Times New Roman" w:hAnsi="Times New Roman" w:cs="Times New Roman"/>
              <w:sz w:val="24"/>
              <w:szCs w:val="24"/>
            </w:rPr>
          </w:rPrChange>
        </w:rPr>
        <w:fldChar w:fldCharType="end"/>
      </w:r>
      <w:r w:rsidR="004D404B" w:rsidRPr="00CD65E4">
        <w:rPr>
          <w:rFonts w:ascii="Times New Roman" w:hAnsi="Times New Roman" w:cs="Times New Roman"/>
          <w:kern w:val="16"/>
          <w:sz w:val="24"/>
          <w:szCs w:val="24"/>
          <w:rPrChange w:id="197" w:author="Kim, Jaehong" w:date="2021-02-24T13:09:00Z">
            <w:rPr>
              <w:rFonts w:ascii="Times New Roman" w:hAnsi="Times New Roman" w:cs="Times New Roman"/>
              <w:sz w:val="24"/>
              <w:szCs w:val="24"/>
            </w:rPr>
          </w:rPrChange>
        </w:rPr>
        <w:t xml:space="preserve">. Other studies have shown that construction accidents have occurred due to improper safety management due to a lack of safety awareness by managers </w:t>
      </w:r>
      <w:r w:rsidR="004D404B" w:rsidRPr="00CD65E4">
        <w:rPr>
          <w:rFonts w:ascii="Times New Roman" w:hAnsi="Times New Roman" w:cs="Times New Roman"/>
          <w:kern w:val="16"/>
          <w:sz w:val="24"/>
          <w:szCs w:val="24"/>
          <w:rPrChange w:id="198" w:author="Kim, Jaehong" w:date="2021-02-24T13:09:00Z">
            <w:rPr>
              <w:rFonts w:ascii="Times New Roman" w:hAnsi="Times New Roman" w:cs="Times New Roman"/>
              <w:sz w:val="24"/>
              <w:szCs w:val="24"/>
            </w:rPr>
          </w:rPrChange>
        </w:rPr>
        <w:fldChar w:fldCharType="begin"/>
      </w:r>
      <w:r w:rsidR="00895DA0" w:rsidRPr="00CD65E4">
        <w:rPr>
          <w:rFonts w:ascii="Times New Roman" w:hAnsi="Times New Roman" w:cs="Times New Roman"/>
          <w:kern w:val="16"/>
          <w:sz w:val="24"/>
          <w:szCs w:val="24"/>
          <w:rPrChange w:id="199" w:author="Kim, Jaehong" w:date="2021-02-24T13:09:00Z">
            <w:rPr>
              <w:rFonts w:ascii="Times New Roman" w:hAnsi="Times New Roman" w:cs="Times New Roman"/>
              <w:sz w:val="24"/>
              <w:szCs w:val="24"/>
            </w:rPr>
          </w:rPrChange>
        </w:rPr>
        <w:instrText xml:space="preserve"> ADDIN EN.CITE &lt;EndNote&gt;&lt;Cite&gt;&lt;Author&gt;Zhou&lt;/Author&gt;&lt;Year&gt;2008&lt;/Year&gt;&lt;RecNum&gt;35&lt;/RecNum&gt;&lt;DisplayText&gt;(Zhou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004D404B" w:rsidRPr="00CD65E4">
        <w:rPr>
          <w:rFonts w:ascii="Times New Roman" w:hAnsi="Times New Roman" w:cs="Times New Roman"/>
          <w:kern w:val="16"/>
          <w:sz w:val="24"/>
          <w:szCs w:val="24"/>
          <w:rPrChange w:id="200" w:author="Kim, Jaehong" w:date="2021-02-24T13:09:00Z">
            <w:rPr>
              <w:rFonts w:ascii="Times New Roman" w:hAnsi="Times New Roman" w:cs="Times New Roman"/>
              <w:sz w:val="24"/>
              <w:szCs w:val="24"/>
            </w:rPr>
          </w:rPrChange>
        </w:rPr>
        <w:fldChar w:fldCharType="separate"/>
      </w:r>
      <w:r w:rsidR="00895DA0" w:rsidRPr="00CD65E4">
        <w:rPr>
          <w:rFonts w:ascii="Times New Roman" w:hAnsi="Times New Roman" w:cs="Times New Roman"/>
          <w:kern w:val="16"/>
          <w:sz w:val="24"/>
          <w:szCs w:val="24"/>
          <w:rPrChange w:id="201" w:author="Kim, Jaehong" w:date="2021-02-24T13:09:00Z">
            <w:rPr>
              <w:rFonts w:ascii="Times New Roman" w:hAnsi="Times New Roman" w:cs="Times New Roman"/>
              <w:noProof/>
              <w:sz w:val="24"/>
              <w:szCs w:val="24"/>
            </w:rPr>
          </w:rPrChange>
        </w:rPr>
        <w:t>(Zhou et al. 2008)</w:t>
      </w:r>
      <w:r w:rsidR="004D404B" w:rsidRPr="00CD65E4">
        <w:rPr>
          <w:rFonts w:ascii="Times New Roman" w:hAnsi="Times New Roman" w:cs="Times New Roman"/>
          <w:kern w:val="16"/>
          <w:sz w:val="24"/>
          <w:szCs w:val="24"/>
          <w:rPrChange w:id="202" w:author="Kim, Jaehong" w:date="2021-02-24T13:09:00Z">
            <w:rPr>
              <w:rFonts w:ascii="Times New Roman" w:hAnsi="Times New Roman" w:cs="Times New Roman"/>
              <w:sz w:val="24"/>
              <w:szCs w:val="24"/>
            </w:rPr>
          </w:rPrChange>
        </w:rPr>
        <w:fldChar w:fldCharType="end"/>
      </w:r>
      <w:r w:rsidR="004D404B" w:rsidRPr="00CD65E4">
        <w:rPr>
          <w:rFonts w:ascii="Times New Roman" w:hAnsi="Times New Roman" w:cs="Times New Roman"/>
          <w:kern w:val="16"/>
          <w:sz w:val="24"/>
          <w:szCs w:val="24"/>
          <w:rPrChange w:id="203" w:author="Kim, Jaehong" w:date="2021-02-24T13:09:00Z">
            <w:rPr>
              <w:rFonts w:ascii="Times New Roman" w:hAnsi="Times New Roman" w:cs="Times New Roman"/>
              <w:sz w:val="24"/>
              <w:szCs w:val="24"/>
            </w:rPr>
          </w:rPrChange>
        </w:rPr>
        <w:t>.</w:t>
      </w:r>
      <w:del w:id="204" w:author="Kim, Jaehong" w:date="2021-02-22T10:59:00Z">
        <w:r w:rsidR="004D404B" w:rsidRPr="00CD65E4" w:rsidDel="005017CB">
          <w:rPr>
            <w:rFonts w:ascii="Times New Roman" w:hAnsi="Times New Roman" w:cs="Times New Roman"/>
            <w:kern w:val="16"/>
            <w:sz w:val="24"/>
            <w:szCs w:val="24"/>
            <w:rPrChange w:id="205" w:author="Kim, Jaehong" w:date="2021-02-24T13:09:00Z">
              <w:rPr>
                <w:rFonts w:ascii="Times New Roman" w:hAnsi="Times New Roman" w:cs="Times New Roman"/>
                <w:sz w:val="24"/>
                <w:szCs w:val="24"/>
              </w:rPr>
            </w:rPrChange>
          </w:rPr>
          <w:delText xml:space="preserve"> A study investigating the construction industry accident in Malaysia suggested that the accident on the construction site was due to the manager's fault and the attitude of the worker </w:delText>
        </w:r>
        <w:r w:rsidR="004D404B" w:rsidRPr="00CD65E4" w:rsidDel="005017CB">
          <w:rPr>
            <w:rFonts w:ascii="Times New Roman" w:hAnsi="Times New Roman" w:cs="Times New Roman"/>
            <w:kern w:val="16"/>
            <w:sz w:val="24"/>
            <w:szCs w:val="24"/>
            <w:rPrChange w:id="206" w:author="Kim, Jaehong" w:date="2021-02-24T13:09:00Z">
              <w:rPr>
                <w:rFonts w:ascii="Times New Roman" w:hAnsi="Times New Roman" w:cs="Times New Roman"/>
                <w:sz w:val="24"/>
                <w:szCs w:val="24"/>
              </w:rPr>
            </w:rPrChange>
          </w:rPr>
          <w:fldChar w:fldCharType="begin"/>
        </w:r>
        <w:r w:rsidR="004D404B" w:rsidRPr="00CD65E4" w:rsidDel="005017CB">
          <w:rPr>
            <w:rFonts w:ascii="Times New Roman" w:hAnsi="Times New Roman" w:cs="Times New Roman"/>
            <w:kern w:val="16"/>
            <w:sz w:val="24"/>
            <w:szCs w:val="24"/>
            <w:rPrChange w:id="207" w:author="Kim, Jaehong" w:date="2021-02-24T13:09:00Z">
              <w:rPr>
                <w:rFonts w:ascii="Times New Roman" w:hAnsi="Times New Roman" w:cs="Times New Roman"/>
                <w:sz w:val="24"/>
                <w:szCs w:val="24"/>
              </w:rPr>
            </w:rPrChange>
          </w:rPr>
          <w:del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delInstrText>
        </w:r>
        <w:r w:rsidR="004D404B" w:rsidRPr="00CD65E4" w:rsidDel="005017CB">
          <w:rPr>
            <w:rFonts w:ascii="Times New Roman" w:hAnsi="Times New Roman" w:cs="Times New Roman"/>
            <w:kern w:val="16"/>
            <w:sz w:val="24"/>
            <w:szCs w:val="24"/>
            <w:rPrChange w:id="208" w:author="Kim, Jaehong" w:date="2021-02-24T13:09:00Z">
              <w:rPr>
                <w:rFonts w:ascii="Times New Roman" w:hAnsi="Times New Roman" w:cs="Times New Roman"/>
                <w:sz w:val="24"/>
                <w:szCs w:val="24"/>
              </w:rPr>
            </w:rPrChange>
          </w:rPr>
          <w:fldChar w:fldCharType="separate"/>
        </w:r>
        <w:r w:rsidR="004D404B" w:rsidRPr="00CD65E4" w:rsidDel="005017CB">
          <w:rPr>
            <w:rFonts w:ascii="Times New Roman" w:hAnsi="Times New Roman" w:cs="Times New Roman"/>
            <w:kern w:val="16"/>
            <w:sz w:val="24"/>
            <w:szCs w:val="24"/>
            <w:rPrChange w:id="209" w:author="Kim, Jaehong" w:date="2021-02-24T13:09:00Z">
              <w:rPr>
                <w:rFonts w:ascii="Times New Roman" w:hAnsi="Times New Roman" w:cs="Times New Roman"/>
                <w:sz w:val="24"/>
                <w:szCs w:val="24"/>
              </w:rPr>
            </w:rPrChange>
          </w:rPr>
          <w:delText>(Abdullah and Wern 2011)</w:delText>
        </w:r>
        <w:r w:rsidR="004D404B" w:rsidRPr="00CD65E4" w:rsidDel="005017CB">
          <w:rPr>
            <w:rFonts w:ascii="Times New Roman" w:hAnsi="Times New Roman" w:cs="Times New Roman"/>
            <w:kern w:val="16"/>
            <w:sz w:val="24"/>
            <w:szCs w:val="24"/>
            <w:rPrChange w:id="210" w:author="Kim, Jaehong" w:date="2021-02-24T13:09:00Z">
              <w:rPr>
                <w:rFonts w:ascii="Times New Roman" w:hAnsi="Times New Roman" w:cs="Times New Roman"/>
                <w:sz w:val="24"/>
                <w:szCs w:val="24"/>
              </w:rPr>
            </w:rPrChange>
          </w:rPr>
          <w:fldChar w:fldCharType="end"/>
        </w:r>
        <w:r w:rsidR="004D404B" w:rsidRPr="00CD65E4" w:rsidDel="005017CB">
          <w:rPr>
            <w:rFonts w:ascii="Times New Roman" w:hAnsi="Times New Roman" w:cs="Times New Roman"/>
            <w:kern w:val="16"/>
            <w:sz w:val="24"/>
            <w:szCs w:val="24"/>
            <w:rPrChange w:id="211" w:author="Kim, Jaehong" w:date="2021-02-24T13:09:00Z">
              <w:rPr>
                <w:rFonts w:ascii="Times New Roman" w:hAnsi="Times New Roman" w:cs="Times New Roman"/>
                <w:sz w:val="24"/>
                <w:szCs w:val="24"/>
              </w:rPr>
            </w:rPrChange>
          </w:rPr>
          <w:delText>.</w:delText>
        </w:r>
      </w:del>
      <w:r w:rsidR="004D404B" w:rsidRPr="00CD65E4">
        <w:rPr>
          <w:rFonts w:ascii="Times New Roman" w:hAnsi="Times New Roman" w:cs="Times New Roman"/>
          <w:kern w:val="16"/>
          <w:sz w:val="24"/>
          <w:szCs w:val="24"/>
          <w:rPrChange w:id="212" w:author="Kim, Jaehong" w:date="2021-02-24T13:09:00Z">
            <w:rPr>
              <w:rFonts w:ascii="Times New Roman" w:hAnsi="Times New Roman" w:cs="Times New Roman"/>
              <w:sz w:val="24"/>
              <w:szCs w:val="24"/>
            </w:rPr>
          </w:rPrChange>
        </w:rPr>
        <w:t xml:space="preserve"> In another study, the cause of the accident was identified by analyzing 40 deaths </w:t>
      </w:r>
      <w:ins w:id="213" w:author="Kim, Jaehong" w:date="2021-02-22T12:05:00Z">
        <w:r w:rsidR="003026B0" w:rsidRPr="00CD65E4">
          <w:rPr>
            <w:rFonts w:ascii="Times New Roman" w:hAnsi="Times New Roman" w:cs="Times New Roman"/>
            <w:kern w:val="16"/>
            <w:sz w:val="24"/>
            <w:szCs w:val="24"/>
            <w:rPrChange w:id="214" w:author="Kim, Jaehong" w:date="2021-02-24T13:09:00Z">
              <w:rPr>
                <w:rFonts w:ascii="Times New Roman" w:hAnsi="Times New Roman" w:cs="Times New Roman"/>
                <w:sz w:val="24"/>
                <w:szCs w:val="24"/>
              </w:rPr>
            </w:rPrChange>
          </w:rPr>
          <w:t>on</w:t>
        </w:r>
      </w:ins>
      <w:del w:id="215" w:author="Kim, Jaehong" w:date="2021-02-22T12:05:00Z">
        <w:r w:rsidR="004D404B" w:rsidRPr="00CD65E4" w:rsidDel="003026B0">
          <w:rPr>
            <w:rFonts w:ascii="Times New Roman" w:hAnsi="Times New Roman" w:cs="Times New Roman"/>
            <w:kern w:val="16"/>
            <w:sz w:val="24"/>
            <w:szCs w:val="24"/>
            <w:rPrChange w:id="216" w:author="Kim, Jaehong" w:date="2021-02-24T13:09:00Z">
              <w:rPr>
                <w:rFonts w:ascii="Times New Roman" w:hAnsi="Times New Roman" w:cs="Times New Roman"/>
                <w:sz w:val="24"/>
                <w:szCs w:val="24"/>
              </w:rPr>
            </w:rPrChange>
          </w:rPr>
          <w:delText>at</w:delText>
        </w:r>
      </w:del>
      <w:r w:rsidR="004D404B" w:rsidRPr="00CD65E4">
        <w:rPr>
          <w:rFonts w:ascii="Times New Roman" w:hAnsi="Times New Roman" w:cs="Times New Roman"/>
          <w:kern w:val="16"/>
          <w:sz w:val="24"/>
          <w:szCs w:val="24"/>
          <w:rPrChange w:id="217" w:author="Kim, Jaehong" w:date="2021-02-24T13:09:00Z">
            <w:rPr>
              <w:rFonts w:ascii="Times New Roman" w:hAnsi="Times New Roman" w:cs="Times New Roman"/>
              <w:sz w:val="24"/>
              <w:szCs w:val="24"/>
            </w:rPr>
          </w:rPrChange>
        </w:rPr>
        <w:t xml:space="preserve"> the construction site from 2003 to 2008</w:t>
      </w:r>
      <w:r w:rsidR="004D404B" w:rsidRPr="00CD65E4">
        <w:rPr>
          <w:rFonts w:ascii="Times New Roman" w:hAnsi="Times New Roman" w:cs="Times New Roman"/>
          <w:kern w:val="16"/>
          <w:sz w:val="24"/>
          <w:szCs w:val="24"/>
          <w:rPrChange w:id="218" w:author="Kim, Jaehong" w:date="2021-02-24T13:09:00Z">
            <w:rPr>
              <w:rFonts w:ascii="Times New Roman" w:hAnsi="Times New Roman" w:cs="Times New Roman"/>
              <w:sz w:val="24"/>
              <w:szCs w:val="24"/>
            </w:rPr>
          </w:rPrChange>
        </w:rPr>
        <w:fldChar w:fldCharType="begin"/>
      </w:r>
      <w:r w:rsidR="00895DA0" w:rsidRPr="00CD65E4">
        <w:rPr>
          <w:rFonts w:ascii="Times New Roman" w:hAnsi="Times New Roman" w:cs="Times New Roman"/>
          <w:kern w:val="16"/>
          <w:sz w:val="24"/>
          <w:szCs w:val="24"/>
          <w:rPrChange w:id="219" w:author="Kim, Jaehong" w:date="2021-02-24T13:09:00Z">
            <w:rPr>
              <w:rFonts w:ascii="Times New Roman" w:hAnsi="Times New Roman" w:cs="Times New Roman"/>
              <w:sz w:val="24"/>
              <w:szCs w:val="24"/>
            </w:rPr>
          </w:rPrChange>
        </w:rPr>
        <w:instrText xml:space="preserve"> ADDIN EN.CITE &lt;EndNote&gt;&lt;Cite&gt;&lt;Author&gt;Ling&lt;/Author&gt;&lt;Year&gt;2009&lt;/Year&gt;&lt;RecNum&gt;25&lt;/RecNum&gt;&lt;DisplayText&gt;(Ling et al. 2009)&lt;/DisplayText&gt;&lt;record&gt;&lt;rec-number&gt;25&lt;/rec-number&gt;&lt;foreign-keys&gt;&lt;key app="EN" db-id="2t9fxseaaf2wf4ew0r9vfpxkz0tsd0fff9xs" timestamp="1579287332"&gt;25&lt;/key&gt;&lt;/foreign-keys&gt;&lt;ref-type name="Journal Article"&gt;17&lt;/ref-type&gt;&lt;contributors&gt;&lt;authors&gt;&lt;author&gt;Ling, Florence Yean Yng&lt;/author&gt;&lt;author&gt;Liu, Min&lt;/author&gt;&lt;author&gt;Woo, Yue Chiau&lt;/author&gt;&lt;/authors&gt;&lt;/contributors&gt;&lt;titles&gt;&lt;title&gt;Construction fatalities in Singapore&lt;/title&gt;&lt;secondary-title&gt;International Journal of Project Management&lt;/secondary-title&gt;&lt;/titles&gt;&lt;periodical&gt;&lt;full-title&gt;International Journal of Project Management&lt;/full-title&gt;&lt;/periodical&gt;&lt;pages&gt;717-726&lt;/pages&gt;&lt;volume&gt;27&lt;/volume&gt;&lt;number&gt;7&lt;/number&gt;&lt;dates&gt;&lt;year&gt;2009&lt;/year&gt;&lt;/dates&gt;&lt;isbn&gt;0263-7863&lt;/isbn&gt;&lt;urls&gt;&lt;/urls&gt;&lt;/record&gt;&lt;/Cite&gt;&lt;/EndNote&gt;</w:instrText>
      </w:r>
      <w:r w:rsidR="004D404B" w:rsidRPr="00CD65E4">
        <w:rPr>
          <w:rFonts w:ascii="Times New Roman" w:hAnsi="Times New Roman" w:cs="Times New Roman"/>
          <w:kern w:val="16"/>
          <w:sz w:val="24"/>
          <w:szCs w:val="24"/>
          <w:rPrChange w:id="220" w:author="Kim, Jaehong" w:date="2021-02-24T13:09:00Z">
            <w:rPr>
              <w:rFonts w:ascii="Times New Roman" w:hAnsi="Times New Roman" w:cs="Times New Roman"/>
              <w:sz w:val="24"/>
              <w:szCs w:val="24"/>
            </w:rPr>
          </w:rPrChange>
        </w:rPr>
        <w:fldChar w:fldCharType="separate"/>
      </w:r>
      <w:r w:rsidR="00895DA0" w:rsidRPr="00CD65E4">
        <w:rPr>
          <w:rFonts w:ascii="Times New Roman" w:hAnsi="Times New Roman" w:cs="Times New Roman"/>
          <w:kern w:val="16"/>
          <w:sz w:val="24"/>
          <w:szCs w:val="24"/>
          <w:rPrChange w:id="221" w:author="Kim, Jaehong" w:date="2021-02-24T13:09:00Z">
            <w:rPr>
              <w:rFonts w:ascii="Times New Roman" w:hAnsi="Times New Roman" w:cs="Times New Roman"/>
              <w:noProof/>
              <w:sz w:val="24"/>
              <w:szCs w:val="24"/>
            </w:rPr>
          </w:rPrChange>
        </w:rPr>
        <w:t>(Ling et al. 2009)</w:t>
      </w:r>
      <w:r w:rsidR="004D404B" w:rsidRPr="00CD65E4">
        <w:rPr>
          <w:rFonts w:ascii="Times New Roman" w:hAnsi="Times New Roman" w:cs="Times New Roman"/>
          <w:kern w:val="16"/>
          <w:sz w:val="24"/>
          <w:szCs w:val="24"/>
          <w:rPrChange w:id="222" w:author="Kim, Jaehong" w:date="2021-02-24T13:09:00Z">
            <w:rPr>
              <w:rFonts w:ascii="Times New Roman" w:hAnsi="Times New Roman" w:cs="Times New Roman"/>
              <w:sz w:val="24"/>
              <w:szCs w:val="24"/>
            </w:rPr>
          </w:rPrChange>
        </w:rPr>
        <w:fldChar w:fldCharType="end"/>
      </w:r>
      <w:r w:rsidR="004D404B" w:rsidRPr="00CD65E4">
        <w:rPr>
          <w:rFonts w:ascii="Times New Roman" w:hAnsi="Times New Roman" w:cs="Times New Roman"/>
          <w:kern w:val="16"/>
          <w:sz w:val="24"/>
          <w:szCs w:val="24"/>
          <w:rPrChange w:id="223" w:author="Kim, Jaehong" w:date="2021-02-24T13:09:00Z">
            <w:rPr>
              <w:rFonts w:ascii="Times New Roman" w:hAnsi="Times New Roman" w:cs="Times New Roman"/>
              <w:sz w:val="24"/>
              <w:szCs w:val="24"/>
            </w:rPr>
          </w:rPrChange>
        </w:rPr>
        <w:t xml:space="preserve">. The findings indicated that unskilled workers and lack of safety training are the main causes. </w:t>
      </w:r>
      <w:r w:rsidR="00A66CE0" w:rsidRPr="00CD65E4">
        <w:rPr>
          <w:rFonts w:ascii="Times New Roman" w:hAnsi="Times New Roman" w:cs="Times New Roman"/>
          <w:kern w:val="16"/>
          <w:sz w:val="24"/>
          <w:szCs w:val="24"/>
          <w:rPrChange w:id="224" w:author="Kim, Jaehong" w:date="2021-02-24T13:09:00Z">
            <w:rPr>
              <w:rFonts w:ascii="Times New Roman" w:hAnsi="Times New Roman" w:cs="Times New Roman"/>
              <w:sz w:val="24"/>
              <w:szCs w:val="24"/>
            </w:rPr>
          </w:rPrChange>
        </w:rPr>
        <w:t xml:space="preserve">Various causes related to accidents </w:t>
      </w:r>
      <w:ins w:id="225" w:author="Kim, Jaehong" w:date="2021-02-22T12:06:00Z">
        <w:r w:rsidR="003026B0" w:rsidRPr="00CD65E4">
          <w:rPr>
            <w:rFonts w:ascii="Times New Roman" w:hAnsi="Times New Roman" w:cs="Times New Roman"/>
            <w:kern w:val="16"/>
            <w:sz w:val="24"/>
            <w:szCs w:val="24"/>
            <w:rPrChange w:id="226" w:author="Kim, Jaehong" w:date="2021-02-24T13:09:00Z">
              <w:rPr>
                <w:rFonts w:ascii="Times New Roman" w:hAnsi="Times New Roman" w:cs="Times New Roman"/>
                <w:sz w:val="24"/>
                <w:szCs w:val="24"/>
              </w:rPr>
            </w:rPrChange>
          </w:rPr>
          <w:t>on</w:t>
        </w:r>
      </w:ins>
      <w:del w:id="227" w:author="Kim, Jaehong" w:date="2021-02-22T12:05:00Z">
        <w:r w:rsidR="00A66CE0" w:rsidRPr="00CD65E4" w:rsidDel="003026B0">
          <w:rPr>
            <w:rFonts w:ascii="Times New Roman" w:hAnsi="Times New Roman" w:cs="Times New Roman"/>
            <w:kern w:val="16"/>
            <w:sz w:val="24"/>
            <w:szCs w:val="24"/>
            <w:rPrChange w:id="228" w:author="Kim, Jaehong" w:date="2021-02-24T13:09:00Z">
              <w:rPr>
                <w:rFonts w:ascii="Times New Roman" w:hAnsi="Times New Roman" w:cs="Times New Roman"/>
                <w:sz w:val="24"/>
                <w:szCs w:val="24"/>
              </w:rPr>
            </w:rPrChange>
          </w:rPr>
          <w:delText>at</w:delText>
        </w:r>
      </w:del>
      <w:r w:rsidR="00A66CE0" w:rsidRPr="00CD65E4">
        <w:rPr>
          <w:rFonts w:ascii="Times New Roman" w:hAnsi="Times New Roman" w:cs="Times New Roman"/>
          <w:kern w:val="16"/>
          <w:sz w:val="24"/>
          <w:szCs w:val="24"/>
          <w:rPrChange w:id="229" w:author="Kim, Jaehong" w:date="2021-02-24T13:09:00Z">
            <w:rPr>
              <w:rFonts w:ascii="Times New Roman" w:hAnsi="Times New Roman" w:cs="Times New Roman"/>
              <w:sz w:val="24"/>
              <w:szCs w:val="24"/>
            </w:rPr>
          </w:rPrChange>
        </w:rPr>
        <w:t xml:space="preserve"> construction sites such as lack of safety training and safety equipment were analyzed. </w:t>
      </w:r>
    </w:p>
    <w:p w14:paraId="6F5875A1" w14:textId="1570AC5C" w:rsidR="00E46A03" w:rsidRPr="00CD65E4" w:rsidRDefault="00A66CE0">
      <w:pPr>
        <w:spacing w:line="480" w:lineRule="auto"/>
        <w:jc w:val="both"/>
        <w:rPr>
          <w:rFonts w:ascii="Times New Roman" w:hAnsi="Times New Roman" w:cs="Times New Roman"/>
          <w:kern w:val="16"/>
          <w:sz w:val="24"/>
          <w:szCs w:val="24"/>
          <w:rPrChange w:id="230" w:author="Kim, Jaehong" w:date="2021-02-24T13:09:00Z">
            <w:rPr>
              <w:rFonts w:ascii="Times New Roman" w:hAnsi="Times New Roman" w:cs="Times New Roman"/>
              <w:sz w:val="24"/>
              <w:szCs w:val="24"/>
            </w:rPr>
          </w:rPrChange>
        </w:rPr>
        <w:pPrChange w:id="231" w:author="Kim, Jaehong" w:date="2021-02-24T13:09:00Z">
          <w:pPr>
            <w:spacing w:line="480" w:lineRule="auto"/>
            <w:ind w:firstLine="720"/>
          </w:pPr>
        </w:pPrChange>
      </w:pPr>
      <w:r w:rsidRPr="00CD65E4">
        <w:rPr>
          <w:rFonts w:ascii="Times New Roman" w:hAnsi="Times New Roman" w:cs="Times New Roman"/>
          <w:kern w:val="16"/>
          <w:sz w:val="24"/>
          <w:szCs w:val="24"/>
          <w:rPrChange w:id="232" w:author="Kim, Jaehong" w:date="2021-02-24T13:09:00Z">
            <w:rPr>
              <w:rFonts w:ascii="Times New Roman" w:hAnsi="Times New Roman" w:cs="Times New Roman"/>
              <w:sz w:val="24"/>
              <w:szCs w:val="24"/>
            </w:rPr>
          </w:rPrChange>
        </w:rPr>
        <w:t>It</w:t>
      </w:r>
      <w:r w:rsidR="004D404B" w:rsidRPr="00CD65E4">
        <w:rPr>
          <w:rFonts w:ascii="Times New Roman" w:hAnsi="Times New Roman" w:cs="Times New Roman"/>
          <w:kern w:val="16"/>
          <w:sz w:val="24"/>
          <w:szCs w:val="24"/>
          <w:rPrChange w:id="233" w:author="Kim, Jaehong" w:date="2021-02-24T13:09:00Z">
            <w:rPr>
              <w:rFonts w:ascii="Times New Roman" w:hAnsi="Times New Roman" w:cs="Times New Roman"/>
              <w:sz w:val="24"/>
              <w:szCs w:val="24"/>
            </w:rPr>
          </w:rPrChange>
        </w:rPr>
        <w:t xml:space="preserve"> is</w:t>
      </w:r>
      <w:r w:rsidRPr="00CD65E4">
        <w:rPr>
          <w:rFonts w:ascii="Times New Roman" w:hAnsi="Times New Roman" w:cs="Times New Roman"/>
          <w:kern w:val="16"/>
          <w:sz w:val="24"/>
          <w:szCs w:val="24"/>
          <w:rPrChange w:id="234" w:author="Kim, Jaehong" w:date="2021-02-24T13:09:00Z">
            <w:rPr>
              <w:rFonts w:ascii="Times New Roman" w:hAnsi="Times New Roman" w:cs="Times New Roman"/>
              <w:sz w:val="24"/>
              <w:szCs w:val="24"/>
            </w:rPr>
          </w:rPrChange>
        </w:rPr>
        <w:t xml:space="preserve"> also</w:t>
      </w:r>
      <w:r w:rsidR="004D404B" w:rsidRPr="00CD65E4">
        <w:rPr>
          <w:rFonts w:ascii="Times New Roman" w:hAnsi="Times New Roman" w:cs="Times New Roman"/>
          <w:kern w:val="16"/>
          <w:sz w:val="24"/>
          <w:szCs w:val="24"/>
          <w:rPrChange w:id="235" w:author="Kim, Jaehong" w:date="2021-02-24T13:09:00Z">
            <w:rPr>
              <w:rFonts w:ascii="Times New Roman" w:hAnsi="Times New Roman" w:cs="Times New Roman"/>
              <w:sz w:val="24"/>
              <w:szCs w:val="24"/>
            </w:rPr>
          </w:rPrChange>
        </w:rPr>
        <w:t xml:space="preserve"> important to prevent fire accidents on construction sites, as they are likely to cause secondary accidents such as collapse, burial, and explosion. According to a related study, fires on construction sites are mainly caused by the transfer of sparks to the surrounding insulation during welding </w:t>
      </w:r>
      <w:r w:rsidR="004D404B" w:rsidRPr="00CD65E4">
        <w:rPr>
          <w:rFonts w:ascii="Times New Roman" w:hAnsi="Times New Roman" w:cs="Times New Roman"/>
          <w:kern w:val="16"/>
          <w:sz w:val="24"/>
          <w:szCs w:val="24"/>
          <w:rPrChange w:id="236" w:author="Kim, Jaehong" w:date="2021-02-24T13:09:00Z">
            <w:rPr>
              <w:rFonts w:ascii="Times New Roman" w:hAnsi="Times New Roman" w:cs="Times New Roman"/>
              <w:sz w:val="24"/>
              <w:szCs w:val="24"/>
            </w:rPr>
          </w:rPrChange>
        </w:rPr>
        <w:fldChar w:fldCharType="begin"/>
      </w:r>
      <w:r w:rsidR="004D404B" w:rsidRPr="00CD65E4">
        <w:rPr>
          <w:rFonts w:ascii="Times New Roman" w:hAnsi="Times New Roman" w:cs="Times New Roman"/>
          <w:kern w:val="16"/>
          <w:sz w:val="24"/>
          <w:szCs w:val="24"/>
          <w:rPrChange w:id="237" w:author="Kim, Jaehong" w:date="2021-02-24T13:09:00Z">
            <w:rPr>
              <w:rFonts w:ascii="Times New Roman" w:hAnsi="Times New Roman" w:cs="Times New Roman"/>
              <w:sz w:val="24"/>
              <w:szCs w:val="24"/>
            </w:rPr>
          </w:rPrChange>
        </w:rPr>
        <w:instrText xml:space="preserve"> ADDIN EN.CITE &lt;EndNote&gt;&lt;Cite&gt;&lt;Author&gt;Lee&lt;/Author&gt;&lt;Year&gt;2012&lt;/Year&gt;&lt;RecNum&gt;43&lt;/RecNum&gt;&lt;DisplayText&gt;(Lee 2012)&lt;/DisplayText&gt;&lt;record&gt;&lt;rec-number&gt;43&lt;/rec-number&gt;&lt;foreign-keys&gt;&lt;key app="EN" db-id="2t9fxseaaf2wf4ew0r9vfpxkz0tsd0fff9xs" timestamp="1589999597"&gt;43&lt;/key&gt;&lt;/foreign-keys&gt;&lt;ref-type name="Journal Article"&gt;17&lt;/ref-type&gt;&lt;contributors&gt;&lt;authors&gt;&lt;author&gt;Lee, Sung-Ryong&lt;/author&gt;&lt;/authors&gt;&lt;/contributors&gt;&lt;titles&gt;&lt;title&gt;An Experimental Study on the Fire Risk at Welding· Cutting Process&lt;/title&gt;&lt;secondary-title&gt;Fire Science and Engineering&lt;/secondary-title&gt;&lt;/titles&gt;&lt;periodical&gt;&lt;full-title&gt;Fire Science and Engineering&lt;/full-title&gt;&lt;/periodical&gt;&lt;pages&gt;60-66&lt;/pages&gt;&lt;volume&gt;26&lt;/volume&gt;&lt;number&gt;3&lt;/number&gt;&lt;dates&gt;&lt;year&gt;2012&lt;/year&gt;&lt;/dates&gt;&lt;isbn&gt;1738-7167&lt;/isbn&gt;&lt;urls&gt;&lt;/urls&gt;&lt;/record&gt;&lt;/Cite&gt;&lt;/EndNote&gt;</w:instrText>
      </w:r>
      <w:r w:rsidR="004D404B" w:rsidRPr="00CD65E4">
        <w:rPr>
          <w:rFonts w:ascii="Times New Roman" w:hAnsi="Times New Roman" w:cs="Times New Roman"/>
          <w:kern w:val="16"/>
          <w:sz w:val="24"/>
          <w:szCs w:val="24"/>
          <w:rPrChange w:id="238" w:author="Kim, Jaehong" w:date="2021-02-24T13:09:00Z">
            <w:rPr>
              <w:rFonts w:ascii="Times New Roman" w:hAnsi="Times New Roman" w:cs="Times New Roman"/>
              <w:sz w:val="24"/>
              <w:szCs w:val="24"/>
            </w:rPr>
          </w:rPrChange>
        </w:rPr>
        <w:fldChar w:fldCharType="separate"/>
      </w:r>
      <w:r w:rsidR="004D404B" w:rsidRPr="00CD65E4">
        <w:rPr>
          <w:rFonts w:ascii="Times New Roman" w:hAnsi="Times New Roman" w:cs="Times New Roman"/>
          <w:kern w:val="16"/>
          <w:sz w:val="24"/>
          <w:szCs w:val="24"/>
          <w:rPrChange w:id="239" w:author="Kim, Jaehong" w:date="2021-02-24T13:09:00Z">
            <w:rPr>
              <w:rFonts w:ascii="Times New Roman" w:hAnsi="Times New Roman" w:cs="Times New Roman"/>
              <w:sz w:val="24"/>
              <w:szCs w:val="24"/>
            </w:rPr>
          </w:rPrChange>
        </w:rPr>
        <w:t>(Lee 2012)</w:t>
      </w:r>
      <w:r w:rsidR="004D404B" w:rsidRPr="00CD65E4">
        <w:rPr>
          <w:rFonts w:ascii="Times New Roman" w:hAnsi="Times New Roman" w:cs="Times New Roman"/>
          <w:kern w:val="16"/>
          <w:sz w:val="24"/>
          <w:szCs w:val="24"/>
          <w:rPrChange w:id="240" w:author="Kim, Jaehong" w:date="2021-02-24T13:09:00Z">
            <w:rPr>
              <w:rFonts w:ascii="Times New Roman" w:hAnsi="Times New Roman" w:cs="Times New Roman"/>
              <w:sz w:val="24"/>
              <w:szCs w:val="24"/>
            </w:rPr>
          </w:rPrChange>
        </w:rPr>
        <w:fldChar w:fldCharType="end"/>
      </w:r>
      <w:r w:rsidR="004D404B" w:rsidRPr="00CD65E4">
        <w:rPr>
          <w:rFonts w:ascii="Times New Roman" w:hAnsi="Times New Roman" w:cs="Times New Roman"/>
          <w:kern w:val="16"/>
          <w:sz w:val="24"/>
          <w:szCs w:val="24"/>
          <w:rPrChange w:id="241" w:author="Kim, Jaehong" w:date="2021-02-24T13:09:00Z">
            <w:rPr>
              <w:rFonts w:ascii="Times New Roman" w:hAnsi="Times New Roman" w:cs="Times New Roman"/>
              <w:sz w:val="24"/>
              <w:szCs w:val="24"/>
            </w:rPr>
          </w:rPrChange>
        </w:rPr>
        <w:t xml:space="preserve">. In order to evaluate the fire hazards </w:t>
      </w:r>
      <w:ins w:id="242" w:author="Kim, Jaehong" w:date="2021-02-22T12:06:00Z">
        <w:r w:rsidR="003026B0" w:rsidRPr="00CD65E4">
          <w:rPr>
            <w:rFonts w:ascii="Times New Roman" w:hAnsi="Times New Roman" w:cs="Times New Roman"/>
            <w:kern w:val="16"/>
            <w:sz w:val="24"/>
            <w:szCs w:val="24"/>
            <w:rPrChange w:id="243" w:author="Kim, Jaehong" w:date="2021-02-24T13:09:00Z">
              <w:rPr>
                <w:rFonts w:ascii="Times New Roman" w:hAnsi="Times New Roman" w:cs="Times New Roman"/>
                <w:sz w:val="24"/>
                <w:szCs w:val="24"/>
              </w:rPr>
            </w:rPrChange>
          </w:rPr>
          <w:t>on</w:t>
        </w:r>
      </w:ins>
      <w:del w:id="244" w:author="Kim, Jaehong" w:date="2021-02-22T12:06:00Z">
        <w:r w:rsidR="004D404B" w:rsidRPr="00CD65E4" w:rsidDel="003026B0">
          <w:rPr>
            <w:rFonts w:ascii="Times New Roman" w:hAnsi="Times New Roman" w:cs="Times New Roman"/>
            <w:kern w:val="16"/>
            <w:sz w:val="24"/>
            <w:szCs w:val="24"/>
            <w:rPrChange w:id="245" w:author="Kim, Jaehong" w:date="2021-02-24T13:09:00Z">
              <w:rPr>
                <w:rFonts w:ascii="Times New Roman" w:hAnsi="Times New Roman" w:cs="Times New Roman"/>
                <w:sz w:val="24"/>
                <w:szCs w:val="24"/>
              </w:rPr>
            </w:rPrChange>
          </w:rPr>
          <w:delText>at</w:delText>
        </w:r>
      </w:del>
      <w:r w:rsidR="004D404B" w:rsidRPr="00CD65E4">
        <w:rPr>
          <w:rFonts w:ascii="Times New Roman" w:hAnsi="Times New Roman" w:cs="Times New Roman"/>
          <w:kern w:val="16"/>
          <w:sz w:val="24"/>
          <w:szCs w:val="24"/>
          <w:rPrChange w:id="246" w:author="Kim, Jaehong" w:date="2021-02-24T13:09:00Z">
            <w:rPr>
              <w:rFonts w:ascii="Times New Roman" w:hAnsi="Times New Roman" w:cs="Times New Roman"/>
              <w:sz w:val="24"/>
              <w:szCs w:val="24"/>
            </w:rPr>
          </w:rPrChange>
        </w:rPr>
        <w:t xml:space="preserve"> construction sites, there are also studies evaluating fire hazard tracking systems and related training </w:t>
      </w:r>
      <w:r w:rsidR="004D404B" w:rsidRPr="00CD65E4">
        <w:rPr>
          <w:rFonts w:ascii="Times New Roman" w:hAnsi="Times New Roman" w:cs="Times New Roman"/>
          <w:kern w:val="16"/>
          <w:sz w:val="24"/>
          <w:szCs w:val="24"/>
          <w:rPrChange w:id="247" w:author="Kim, Jaehong" w:date="2021-02-24T13:09:00Z">
            <w:rPr>
              <w:rFonts w:ascii="Times New Roman" w:hAnsi="Times New Roman" w:cs="Times New Roman"/>
              <w:sz w:val="24"/>
              <w:szCs w:val="24"/>
            </w:rPr>
          </w:rPrChange>
        </w:rPr>
        <w:fldChar w:fldCharType="begin"/>
      </w:r>
      <w:r w:rsidR="00895DA0" w:rsidRPr="00CD65E4">
        <w:rPr>
          <w:rFonts w:ascii="Times New Roman" w:hAnsi="Times New Roman" w:cs="Times New Roman"/>
          <w:kern w:val="16"/>
          <w:sz w:val="24"/>
          <w:szCs w:val="24"/>
          <w:rPrChange w:id="248" w:author="Kim, Jaehong" w:date="2021-02-24T13:09:00Z">
            <w:rPr>
              <w:rFonts w:ascii="Times New Roman" w:hAnsi="Times New Roman" w:cs="Times New Roman"/>
              <w:sz w:val="24"/>
              <w:szCs w:val="24"/>
            </w:rPr>
          </w:rPrChange>
        </w:rPr>
        <w:instrText xml:space="preserve"> ADDIN EN.CITE &lt;EndNote&gt;&lt;Cite&gt;&lt;Author&gt;Hui&lt;/Author&gt;&lt;Year&gt;2012&lt;/Year&gt;&lt;RecNum&gt;17&lt;/RecNum&gt;&lt;DisplayText&gt;(Hui et al. 2012)&lt;/DisplayText&gt;&lt;record&gt;&lt;rec-number&gt;17&lt;/rec-number&gt;&lt;foreign-keys&gt;&lt;key app="EN" db-id="2t9fxseaaf2wf4ew0r9vfpxkz0tsd0fff9xs" timestamp="1579287222"&gt;17&lt;/key&gt;&lt;/foreign-keys&gt;&lt;ref-type name="Journal Article"&gt;17&lt;/ref-type&gt;&lt;contributors&gt;&lt;authors&gt;&lt;author&gt;Hui, Liu&lt;/author&gt;&lt;author&gt;Yongqing, Wang&lt;/author&gt;&lt;author&gt;Shimei, Sun&lt;/author&gt;&lt;author&gt;Baotie, Sun&lt;/author&gt;&lt;/authors&gt;&lt;/contributors&gt;&lt;titles&gt;&lt;title&gt;Study on safety assessment of fire hazard for the construction site&lt;/title&gt;&lt;secondary-title&gt;Procedia Engineering&lt;/secondary-title&gt;&lt;/titles&gt;&lt;periodical&gt;&lt;full-title&gt;Procedia Engineering&lt;/full-title&gt;&lt;/periodical&gt;&lt;pages&gt;369-373&lt;/pages&gt;&lt;volume&gt;43&lt;/volume&gt;&lt;dates&gt;&lt;year&gt;2012&lt;/year&gt;&lt;/dates&gt;&lt;isbn&gt;1877-7058&lt;/isbn&gt;&lt;urls&gt;&lt;/urls&gt;&lt;/record&gt;&lt;/Cite&gt;&lt;/EndNote&gt;</w:instrText>
      </w:r>
      <w:r w:rsidR="004D404B" w:rsidRPr="00CD65E4">
        <w:rPr>
          <w:rFonts w:ascii="Times New Roman" w:hAnsi="Times New Roman" w:cs="Times New Roman"/>
          <w:kern w:val="16"/>
          <w:sz w:val="24"/>
          <w:szCs w:val="24"/>
          <w:rPrChange w:id="249" w:author="Kim, Jaehong" w:date="2021-02-24T13:09:00Z">
            <w:rPr>
              <w:rFonts w:ascii="Times New Roman" w:hAnsi="Times New Roman" w:cs="Times New Roman"/>
              <w:sz w:val="24"/>
              <w:szCs w:val="24"/>
            </w:rPr>
          </w:rPrChange>
        </w:rPr>
        <w:fldChar w:fldCharType="separate"/>
      </w:r>
      <w:r w:rsidR="00895DA0" w:rsidRPr="00CD65E4">
        <w:rPr>
          <w:rFonts w:ascii="Times New Roman" w:hAnsi="Times New Roman" w:cs="Times New Roman"/>
          <w:kern w:val="16"/>
          <w:sz w:val="24"/>
          <w:szCs w:val="24"/>
          <w:rPrChange w:id="250" w:author="Kim, Jaehong" w:date="2021-02-24T13:09:00Z">
            <w:rPr>
              <w:rFonts w:ascii="Times New Roman" w:hAnsi="Times New Roman" w:cs="Times New Roman"/>
              <w:noProof/>
              <w:sz w:val="24"/>
              <w:szCs w:val="24"/>
            </w:rPr>
          </w:rPrChange>
        </w:rPr>
        <w:t>(Hui et al. 2012)</w:t>
      </w:r>
      <w:r w:rsidR="004D404B" w:rsidRPr="00CD65E4">
        <w:rPr>
          <w:rFonts w:ascii="Times New Roman" w:hAnsi="Times New Roman" w:cs="Times New Roman"/>
          <w:kern w:val="16"/>
          <w:sz w:val="24"/>
          <w:szCs w:val="24"/>
          <w:rPrChange w:id="251" w:author="Kim, Jaehong" w:date="2021-02-24T13:09:00Z">
            <w:rPr>
              <w:rFonts w:ascii="Times New Roman" w:hAnsi="Times New Roman" w:cs="Times New Roman"/>
              <w:sz w:val="24"/>
              <w:szCs w:val="24"/>
            </w:rPr>
          </w:rPrChange>
        </w:rPr>
        <w:fldChar w:fldCharType="end"/>
      </w:r>
      <w:r w:rsidR="004D404B" w:rsidRPr="00CD65E4">
        <w:rPr>
          <w:rFonts w:ascii="Times New Roman" w:hAnsi="Times New Roman" w:cs="Times New Roman"/>
          <w:kern w:val="16"/>
          <w:sz w:val="24"/>
          <w:szCs w:val="24"/>
          <w:rPrChange w:id="252" w:author="Kim, Jaehong" w:date="2021-02-24T13:09:00Z">
            <w:rPr>
              <w:rFonts w:ascii="Times New Roman" w:hAnsi="Times New Roman" w:cs="Times New Roman"/>
              <w:sz w:val="24"/>
              <w:szCs w:val="24"/>
            </w:rPr>
          </w:rPrChange>
        </w:rPr>
        <w:t xml:space="preserve">. In addition, several studies have been conducted on effective evacuation in case of fire </w:t>
      </w:r>
      <w:ins w:id="253" w:author="Kim, Jaehong" w:date="2021-02-22T12:06:00Z">
        <w:r w:rsidR="003026B0" w:rsidRPr="00CD65E4">
          <w:rPr>
            <w:rFonts w:ascii="Times New Roman" w:hAnsi="Times New Roman" w:cs="Times New Roman"/>
            <w:kern w:val="16"/>
            <w:sz w:val="24"/>
            <w:szCs w:val="24"/>
            <w:rPrChange w:id="254" w:author="Kim, Jaehong" w:date="2021-02-24T13:09:00Z">
              <w:rPr>
                <w:rFonts w:ascii="Times New Roman" w:hAnsi="Times New Roman" w:cs="Times New Roman"/>
                <w:sz w:val="24"/>
                <w:szCs w:val="24"/>
              </w:rPr>
            </w:rPrChange>
          </w:rPr>
          <w:t>on</w:t>
        </w:r>
      </w:ins>
      <w:del w:id="255" w:author="Kim, Jaehong" w:date="2021-02-22T12:06:00Z">
        <w:r w:rsidR="004D404B" w:rsidRPr="00CD65E4" w:rsidDel="003026B0">
          <w:rPr>
            <w:rFonts w:ascii="Times New Roman" w:hAnsi="Times New Roman" w:cs="Times New Roman"/>
            <w:kern w:val="16"/>
            <w:sz w:val="24"/>
            <w:szCs w:val="24"/>
            <w:rPrChange w:id="256" w:author="Kim, Jaehong" w:date="2021-02-24T13:09:00Z">
              <w:rPr>
                <w:rFonts w:ascii="Times New Roman" w:hAnsi="Times New Roman" w:cs="Times New Roman"/>
                <w:sz w:val="24"/>
                <w:szCs w:val="24"/>
              </w:rPr>
            </w:rPrChange>
          </w:rPr>
          <w:delText>at</w:delText>
        </w:r>
      </w:del>
      <w:r w:rsidR="004D404B" w:rsidRPr="00CD65E4">
        <w:rPr>
          <w:rFonts w:ascii="Times New Roman" w:hAnsi="Times New Roman" w:cs="Times New Roman"/>
          <w:kern w:val="16"/>
          <w:sz w:val="24"/>
          <w:szCs w:val="24"/>
          <w:rPrChange w:id="257" w:author="Kim, Jaehong" w:date="2021-02-24T13:09:00Z">
            <w:rPr>
              <w:rFonts w:ascii="Times New Roman" w:hAnsi="Times New Roman" w:cs="Times New Roman"/>
              <w:sz w:val="24"/>
              <w:szCs w:val="24"/>
            </w:rPr>
          </w:rPrChange>
        </w:rPr>
        <w:t xml:space="preserve"> the construction site </w:t>
      </w:r>
      <w:r w:rsidR="004D404B" w:rsidRPr="00CD65E4">
        <w:rPr>
          <w:rFonts w:ascii="Times New Roman" w:hAnsi="Times New Roman" w:cs="Times New Roman"/>
          <w:kern w:val="16"/>
          <w:sz w:val="24"/>
          <w:szCs w:val="24"/>
          <w:rPrChange w:id="258" w:author="Kim, Jaehong" w:date="2021-02-24T13:09:00Z">
            <w:rPr>
              <w:rFonts w:ascii="Times New Roman" w:hAnsi="Times New Roman" w:cs="Times New Roman"/>
              <w:sz w:val="24"/>
              <w:szCs w:val="24"/>
            </w:rPr>
          </w:rPrChange>
        </w:rPr>
        <w:fldChar w:fldCharType="begin">
          <w:fldData xml:space="preserve">PEVuZE5vdGU+PENpdGU+PEF1dGhvcj5Jbmdhc29uPC9BdXRob3I+PFllYXI+MjAxMDwvWWVhcj48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=
</w:fldData>
        </w:fldChar>
      </w:r>
      <w:r w:rsidR="00895DA0" w:rsidRPr="00CD65E4">
        <w:rPr>
          <w:rFonts w:ascii="Times New Roman" w:hAnsi="Times New Roman" w:cs="Times New Roman"/>
          <w:kern w:val="16"/>
          <w:sz w:val="24"/>
          <w:szCs w:val="24"/>
          <w:rPrChange w:id="259" w:author="Kim, Jaehong" w:date="2021-02-24T13:09:00Z">
            <w:rPr>
              <w:rFonts w:ascii="Times New Roman" w:hAnsi="Times New Roman" w:cs="Times New Roman"/>
              <w:sz w:val="24"/>
              <w:szCs w:val="24"/>
            </w:rPr>
          </w:rPrChange>
        </w:rPr>
        <w:instrText xml:space="preserve"> ADDIN EN.CITE </w:instrText>
      </w:r>
      <w:r w:rsidR="00895DA0" w:rsidRPr="00CD65E4">
        <w:rPr>
          <w:rFonts w:ascii="Times New Roman" w:hAnsi="Times New Roman" w:cs="Times New Roman"/>
          <w:kern w:val="16"/>
          <w:sz w:val="24"/>
          <w:szCs w:val="24"/>
          <w:rPrChange w:id="260" w:author="Kim, Jaehong" w:date="2021-02-24T13:09:00Z">
            <w:rPr>
              <w:rFonts w:ascii="Times New Roman" w:hAnsi="Times New Roman" w:cs="Times New Roman"/>
              <w:sz w:val="24"/>
              <w:szCs w:val="24"/>
            </w:rPr>
          </w:rPrChange>
        </w:rPr>
        <w:fldChar w:fldCharType="begin">
          <w:fldData xml:space="preserve">PEVuZE5vdGU+PENpdGU+PEF1dGhvcj5Jbmdhc29uPC9BdXRob3I+PFllYXI+MjAxMDwvWWVhcj48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=
</w:fldData>
        </w:fldChar>
      </w:r>
      <w:r w:rsidR="00895DA0" w:rsidRPr="00CD65E4">
        <w:rPr>
          <w:rFonts w:ascii="Times New Roman" w:hAnsi="Times New Roman" w:cs="Times New Roman"/>
          <w:kern w:val="16"/>
          <w:sz w:val="24"/>
          <w:szCs w:val="24"/>
          <w:rPrChange w:id="261" w:author="Kim, Jaehong" w:date="2021-02-24T13:09:00Z">
            <w:rPr>
              <w:rFonts w:ascii="Times New Roman" w:hAnsi="Times New Roman" w:cs="Times New Roman"/>
              <w:sz w:val="24"/>
              <w:szCs w:val="24"/>
            </w:rPr>
          </w:rPrChange>
        </w:rPr>
        <w:instrText xml:space="preserve"> ADDIN EN.CITE.DATA </w:instrText>
      </w:r>
      <w:r w:rsidR="00895DA0" w:rsidRPr="006A07E9">
        <w:rPr>
          <w:rFonts w:ascii="Times New Roman" w:hAnsi="Times New Roman" w:cs="Times New Roman"/>
          <w:kern w:val="16"/>
          <w:sz w:val="24"/>
          <w:szCs w:val="24"/>
        </w:rPr>
      </w:r>
      <w:r w:rsidR="00895DA0" w:rsidRPr="00CD65E4">
        <w:rPr>
          <w:rFonts w:ascii="Times New Roman" w:hAnsi="Times New Roman" w:cs="Times New Roman"/>
          <w:kern w:val="16"/>
          <w:sz w:val="24"/>
          <w:szCs w:val="24"/>
          <w:rPrChange w:id="262" w:author="Kim, Jaehong" w:date="2021-02-24T13:09:00Z">
            <w:rPr>
              <w:rFonts w:ascii="Times New Roman" w:hAnsi="Times New Roman" w:cs="Times New Roman"/>
              <w:sz w:val="24"/>
              <w:szCs w:val="24"/>
            </w:rPr>
          </w:rPrChange>
        </w:rPr>
        <w:fldChar w:fldCharType="end"/>
      </w:r>
      <w:r w:rsidR="004D404B" w:rsidRPr="006A07E9">
        <w:rPr>
          <w:rFonts w:ascii="Times New Roman" w:hAnsi="Times New Roman" w:cs="Times New Roman"/>
          <w:kern w:val="16"/>
          <w:sz w:val="24"/>
          <w:szCs w:val="24"/>
        </w:rPr>
      </w:r>
      <w:r w:rsidR="004D404B" w:rsidRPr="00CD65E4">
        <w:rPr>
          <w:rFonts w:ascii="Times New Roman" w:hAnsi="Times New Roman" w:cs="Times New Roman"/>
          <w:kern w:val="16"/>
          <w:sz w:val="24"/>
          <w:szCs w:val="24"/>
          <w:rPrChange w:id="263" w:author="Kim, Jaehong" w:date="2021-02-24T13:09:00Z">
            <w:rPr>
              <w:rFonts w:ascii="Times New Roman" w:hAnsi="Times New Roman" w:cs="Times New Roman"/>
              <w:sz w:val="24"/>
              <w:szCs w:val="24"/>
            </w:rPr>
          </w:rPrChange>
        </w:rPr>
        <w:fldChar w:fldCharType="separate"/>
      </w:r>
      <w:r w:rsidR="00895DA0" w:rsidRPr="00CD65E4">
        <w:rPr>
          <w:rFonts w:ascii="Times New Roman" w:hAnsi="Times New Roman" w:cs="Times New Roman"/>
          <w:kern w:val="16"/>
          <w:sz w:val="24"/>
          <w:szCs w:val="24"/>
          <w:rPrChange w:id="264" w:author="Kim, Jaehong" w:date="2021-02-24T13:09:00Z">
            <w:rPr>
              <w:rFonts w:ascii="Times New Roman" w:hAnsi="Times New Roman" w:cs="Times New Roman"/>
              <w:noProof/>
              <w:sz w:val="24"/>
              <w:szCs w:val="24"/>
            </w:rPr>
          </w:rPrChange>
        </w:rPr>
        <w:t xml:space="preserve">(De-Ching et al. 2011; </w:t>
      </w:r>
      <w:proofErr w:type="spellStart"/>
      <w:r w:rsidR="00895DA0" w:rsidRPr="00CD65E4">
        <w:rPr>
          <w:rFonts w:ascii="Times New Roman" w:hAnsi="Times New Roman" w:cs="Times New Roman"/>
          <w:kern w:val="16"/>
          <w:sz w:val="24"/>
          <w:szCs w:val="24"/>
          <w:rPrChange w:id="265" w:author="Kim, Jaehong" w:date="2021-02-24T13:09:00Z">
            <w:rPr>
              <w:rFonts w:ascii="Times New Roman" w:hAnsi="Times New Roman" w:cs="Times New Roman"/>
              <w:noProof/>
              <w:sz w:val="24"/>
              <w:szCs w:val="24"/>
            </w:rPr>
          </w:rPrChange>
        </w:rPr>
        <w:t>Ingason</w:t>
      </w:r>
      <w:proofErr w:type="spellEnd"/>
      <w:r w:rsidR="00895DA0" w:rsidRPr="00CD65E4">
        <w:rPr>
          <w:rFonts w:ascii="Times New Roman" w:hAnsi="Times New Roman" w:cs="Times New Roman"/>
          <w:kern w:val="16"/>
          <w:sz w:val="24"/>
          <w:szCs w:val="24"/>
          <w:rPrChange w:id="266" w:author="Kim, Jaehong" w:date="2021-02-24T13:09:00Z">
            <w:rPr>
              <w:rFonts w:ascii="Times New Roman" w:hAnsi="Times New Roman" w:cs="Times New Roman"/>
              <w:noProof/>
              <w:sz w:val="24"/>
              <w:szCs w:val="24"/>
            </w:rPr>
          </w:rPrChange>
        </w:rPr>
        <w:t xml:space="preserve"> et al. 2010; </w:t>
      </w:r>
      <w:proofErr w:type="spellStart"/>
      <w:r w:rsidR="00895DA0" w:rsidRPr="00CD65E4">
        <w:rPr>
          <w:rFonts w:ascii="Times New Roman" w:hAnsi="Times New Roman" w:cs="Times New Roman"/>
          <w:kern w:val="16"/>
          <w:sz w:val="24"/>
          <w:szCs w:val="24"/>
          <w:rPrChange w:id="267" w:author="Kim, Jaehong" w:date="2021-02-24T13:09:00Z">
            <w:rPr>
              <w:rFonts w:ascii="Times New Roman" w:hAnsi="Times New Roman" w:cs="Times New Roman"/>
              <w:noProof/>
              <w:sz w:val="24"/>
              <w:szCs w:val="24"/>
            </w:rPr>
          </w:rPrChange>
        </w:rPr>
        <w:t>Jeong</w:t>
      </w:r>
      <w:proofErr w:type="spellEnd"/>
      <w:r w:rsidR="00895DA0" w:rsidRPr="00CD65E4">
        <w:rPr>
          <w:rFonts w:ascii="Times New Roman" w:hAnsi="Times New Roman" w:cs="Times New Roman"/>
          <w:kern w:val="16"/>
          <w:sz w:val="24"/>
          <w:szCs w:val="24"/>
          <w:rPrChange w:id="268" w:author="Kim, Jaehong" w:date="2021-02-24T13:09:00Z">
            <w:rPr>
              <w:rFonts w:ascii="Times New Roman" w:hAnsi="Times New Roman" w:cs="Times New Roman"/>
              <w:noProof/>
              <w:sz w:val="24"/>
              <w:szCs w:val="24"/>
            </w:rPr>
          </w:rPrChange>
        </w:rPr>
        <w:t xml:space="preserve"> et al. 2014)</w:t>
      </w:r>
      <w:r w:rsidR="004D404B" w:rsidRPr="00CD65E4">
        <w:rPr>
          <w:rFonts w:ascii="Times New Roman" w:hAnsi="Times New Roman" w:cs="Times New Roman"/>
          <w:kern w:val="16"/>
          <w:sz w:val="24"/>
          <w:szCs w:val="24"/>
          <w:rPrChange w:id="269" w:author="Kim, Jaehong" w:date="2021-02-24T13:09:00Z">
            <w:rPr>
              <w:rFonts w:ascii="Times New Roman" w:hAnsi="Times New Roman" w:cs="Times New Roman"/>
              <w:sz w:val="24"/>
              <w:szCs w:val="24"/>
            </w:rPr>
          </w:rPrChange>
        </w:rPr>
        <w:fldChar w:fldCharType="end"/>
      </w:r>
      <w:r w:rsidR="004D404B" w:rsidRPr="00CD65E4">
        <w:rPr>
          <w:rFonts w:ascii="Times New Roman" w:hAnsi="Times New Roman" w:cs="Times New Roman"/>
          <w:kern w:val="16"/>
          <w:sz w:val="24"/>
          <w:szCs w:val="24"/>
          <w:rPrChange w:id="270" w:author="Kim, Jaehong" w:date="2021-02-24T13:09:00Z">
            <w:rPr>
              <w:rFonts w:ascii="Times New Roman" w:hAnsi="Times New Roman" w:cs="Times New Roman"/>
              <w:sz w:val="24"/>
              <w:szCs w:val="24"/>
            </w:rPr>
          </w:rPrChange>
        </w:rPr>
        <w:t>. However, because these studies are based on case studies and specific projects, they are limited in application to general construction sites</w:t>
      </w:r>
      <w:r w:rsidR="00926EF4" w:rsidRPr="00CD65E4">
        <w:rPr>
          <w:rFonts w:ascii="Times New Roman" w:hAnsi="Times New Roman" w:cs="Times New Roman"/>
          <w:kern w:val="16"/>
          <w:sz w:val="24"/>
          <w:szCs w:val="24"/>
          <w:rPrChange w:id="271" w:author="Kim, Jaehong" w:date="2021-02-24T13:09:00Z">
            <w:rPr/>
          </w:rPrChange>
        </w:rPr>
        <w:t xml:space="preserve"> </w:t>
      </w:r>
      <w:r w:rsidR="00926EF4" w:rsidRPr="00CD65E4">
        <w:rPr>
          <w:rFonts w:ascii="Times New Roman" w:hAnsi="Times New Roman" w:cs="Times New Roman"/>
          <w:kern w:val="16"/>
          <w:sz w:val="24"/>
          <w:szCs w:val="24"/>
          <w:rPrChange w:id="272" w:author="Kim, Jaehong" w:date="2021-02-24T13:09:00Z">
            <w:rPr>
              <w:rFonts w:ascii="Times New Roman" w:hAnsi="Times New Roman" w:cs="Times New Roman"/>
              <w:sz w:val="24"/>
              <w:szCs w:val="24"/>
            </w:rPr>
          </w:rPrChange>
        </w:rPr>
        <w:t>In order to prevent these accidents, it is an important approach to collect various data and analyze factors related to accidents on construction sites.</w:t>
      </w:r>
      <w:del w:id="273" w:author="Kim, Jaehong" w:date="2021-02-22T11:04:00Z">
        <w:r w:rsidR="004D404B" w:rsidRPr="00CD65E4" w:rsidDel="00926EF4">
          <w:rPr>
            <w:rFonts w:ascii="Times New Roman" w:hAnsi="Times New Roman" w:cs="Times New Roman"/>
            <w:kern w:val="16"/>
            <w:sz w:val="24"/>
            <w:szCs w:val="24"/>
            <w:rPrChange w:id="274" w:author="Kim, Jaehong" w:date="2021-02-24T13:09:00Z">
              <w:rPr>
                <w:rFonts w:ascii="Times New Roman" w:hAnsi="Times New Roman" w:cs="Times New Roman"/>
                <w:sz w:val="24"/>
                <w:szCs w:val="24"/>
              </w:rPr>
            </w:rPrChange>
          </w:rPr>
          <w:delText xml:space="preserve">. In order to prevent these accidents, establishing relevant policies is one of the best ways. It is important to establish appropriate safety regulations for the construction, as well-established policies for construction safety </w:delText>
        </w:r>
        <w:r w:rsidRPr="00CD65E4" w:rsidDel="00926EF4">
          <w:rPr>
            <w:rFonts w:ascii="Times New Roman" w:hAnsi="Times New Roman" w:cs="Times New Roman"/>
            <w:kern w:val="16"/>
            <w:sz w:val="24"/>
            <w:szCs w:val="24"/>
            <w:rPrChange w:id="275" w:author="Kim, Jaehong" w:date="2021-02-24T13:09:00Z">
              <w:rPr>
                <w:rFonts w:ascii="Times New Roman" w:hAnsi="Times New Roman" w:cs="Times New Roman"/>
                <w:sz w:val="24"/>
                <w:szCs w:val="24"/>
              </w:rPr>
            </w:rPrChange>
          </w:rPr>
          <w:delText xml:space="preserve">that </w:delText>
        </w:r>
        <w:r w:rsidR="004D404B" w:rsidRPr="00CD65E4" w:rsidDel="00926EF4">
          <w:rPr>
            <w:rFonts w:ascii="Times New Roman" w:hAnsi="Times New Roman" w:cs="Times New Roman"/>
            <w:kern w:val="16"/>
            <w:sz w:val="24"/>
            <w:szCs w:val="24"/>
            <w:rPrChange w:id="276" w:author="Kim, Jaehong" w:date="2021-02-24T13:09:00Z">
              <w:rPr>
                <w:rFonts w:ascii="Times New Roman" w:hAnsi="Times New Roman" w:cs="Times New Roman"/>
                <w:sz w:val="24"/>
                <w:szCs w:val="24"/>
              </w:rPr>
            </w:rPrChange>
          </w:rPr>
          <w:delText>can reduce accidents</w:delText>
        </w:r>
      </w:del>
      <w:r w:rsidR="004D404B" w:rsidRPr="00CD65E4">
        <w:rPr>
          <w:rFonts w:ascii="Times New Roman" w:hAnsi="Times New Roman" w:cs="Times New Roman"/>
          <w:kern w:val="16"/>
          <w:sz w:val="24"/>
          <w:szCs w:val="24"/>
          <w:rPrChange w:id="277" w:author="Kim, Jaehong" w:date="2021-02-24T13:09:00Z">
            <w:rPr>
              <w:rFonts w:ascii="Times New Roman" w:hAnsi="Times New Roman" w:cs="Times New Roman"/>
              <w:sz w:val="24"/>
              <w:szCs w:val="24"/>
            </w:rPr>
          </w:rPrChange>
        </w:rPr>
        <w:fldChar w:fldCharType="begin"/>
      </w:r>
      <w:r w:rsidR="00895DA0" w:rsidRPr="00CD65E4">
        <w:rPr>
          <w:rFonts w:ascii="Times New Roman" w:hAnsi="Times New Roman" w:cs="Times New Roman"/>
          <w:kern w:val="16"/>
          <w:sz w:val="24"/>
          <w:szCs w:val="24"/>
          <w:rPrChange w:id="278" w:author="Kim, Jaehong" w:date="2021-02-24T13:09:00Z">
            <w:rPr>
              <w:rFonts w:ascii="Times New Roman" w:hAnsi="Times New Roman" w:cs="Times New Roman"/>
              <w:sz w:val="24"/>
              <w:szCs w:val="24"/>
            </w:rPr>
          </w:rPrChange>
        </w:rPr>
        <w:instrText xml:space="preserve"> ADDIN EN.CITE &lt;EndNote&gt;&lt;Cite&gt;&lt;Author&gt;Aires&lt;/Author&gt;&lt;Year&gt;2010&lt;/Year&gt;&lt;RecNum&gt;3&lt;/RecNum&gt;&lt;DisplayText&gt;(Aires et al. 2010)&lt;/DisplayText&gt;&lt;record&gt;&lt;rec-number&gt;3&lt;/rec-number&gt;&lt;foreign-keys&gt;&lt;key app="EN" db-id="2t9fxseaaf2wf4ew0r9vfpxkz0tsd0fff9xs" timestamp="1579287040"&gt;3&lt;/key&gt;&lt;/foreign-keys&gt;&lt;ref-type name="Journal Article"&gt;17&lt;/ref-type&gt;&lt;contributors&gt;&lt;authors&gt;&lt;author&gt;Aires, Ma Dolores Martínez&lt;/author&gt;&lt;author&gt;Gámez, Ma Carmen Rubio&lt;/author&gt;&lt;author&gt;Gibb, Alistair&lt;/author&gt;&lt;/authors&gt;&lt;/contributors&gt;&lt;titles&gt;&lt;title&gt;Prevention through design: The effect of European Directives on construction workplace accidents&lt;/title&gt;&lt;secondary-title&gt;Safety science&lt;/secondary-title&gt;&lt;/titles&gt;&lt;periodical&gt;&lt;full-title&gt;Safety Science&lt;/full-title&gt;&lt;/periodical&gt;&lt;pages&gt;248-258&lt;/pages&gt;&lt;volume&gt;48&lt;/volume&gt;&lt;number&gt;2&lt;/number&gt;&lt;dates&gt;&lt;year&gt;2010&lt;/year&gt;&lt;/dates&gt;&lt;isbn&gt;0925-7535&lt;/isbn&gt;&lt;urls&gt;&lt;/urls&gt;&lt;/record&gt;&lt;/Cite&gt;&lt;/EndNote&gt;</w:instrText>
      </w:r>
      <w:r w:rsidR="004D404B" w:rsidRPr="00CD65E4">
        <w:rPr>
          <w:rFonts w:ascii="Times New Roman" w:hAnsi="Times New Roman" w:cs="Times New Roman"/>
          <w:kern w:val="16"/>
          <w:sz w:val="24"/>
          <w:szCs w:val="24"/>
          <w:rPrChange w:id="279" w:author="Kim, Jaehong" w:date="2021-02-24T13:09:00Z">
            <w:rPr>
              <w:rFonts w:ascii="Times New Roman" w:hAnsi="Times New Roman" w:cs="Times New Roman"/>
              <w:sz w:val="24"/>
              <w:szCs w:val="24"/>
            </w:rPr>
          </w:rPrChange>
        </w:rPr>
        <w:fldChar w:fldCharType="separate"/>
      </w:r>
      <w:r w:rsidR="00895DA0" w:rsidRPr="00CD65E4">
        <w:rPr>
          <w:rFonts w:ascii="Times New Roman" w:hAnsi="Times New Roman" w:cs="Times New Roman"/>
          <w:kern w:val="16"/>
          <w:sz w:val="24"/>
          <w:szCs w:val="24"/>
          <w:rPrChange w:id="280" w:author="Kim, Jaehong" w:date="2021-02-24T13:09:00Z">
            <w:rPr>
              <w:rFonts w:ascii="Times New Roman" w:hAnsi="Times New Roman" w:cs="Times New Roman"/>
              <w:noProof/>
              <w:sz w:val="24"/>
              <w:szCs w:val="24"/>
            </w:rPr>
          </w:rPrChange>
        </w:rPr>
        <w:t>(Aires et al. 2010)</w:t>
      </w:r>
      <w:r w:rsidR="004D404B" w:rsidRPr="00CD65E4">
        <w:rPr>
          <w:rFonts w:ascii="Times New Roman" w:hAnsi="Times New Roman" w:cs="Times New Roman"/>
          <w:kern w:val="16"/>
          <w:sz w:val="24"/>
          <w:szCs w:val="24"/>
          <w:rPrChange w:id="281" w:author="Kim, Jaehong" w:date="2021-02-24T13:09:00Z">
            <w:rPr>
              <w:rFonts w:ascii="Times New Roman" w:hAnsi="Times New Roman" w:cs="Times New Roman"/>
              <w:sz w:val="24"/>
              <w:szCs w:val="24"/>
            </w:rPr>
          </w:rPrChange>
        </w:rPr>
        <w:fldChar w:fldCharType="end"/>
      </w:r>
      <w:r w:rsidR="004D404B" w:rsidRPr="00CD65E4">
        <w:rPr>
          <w:rFonts w:ascii="Times New Roman" w:hAnsi="Times New Roman" w:cs="Times New Roman"/>
          <w:kern w:val="16"/>
          <w:sz w:val="24"/>
          <w:szCs w:val="24"/>
          <w:rPrChange w:id="282" w:author="Kim, Jaehong" w:date="2021-02-24T13:09:00Z">
            <w:rPr>
              <w:rFonts w:ascii="Times New Roman" w:hAnsi="Times New Roman" w:cs="Times New Roman"/>
              <w:sz w:val="24"/>
              <w:szCs w:val="24"/>
            </w:rPr>
          </w:rPrChange>
        </w:rPr>
        <w:t xml:space="preserve">. </w:t>
      </w:r>
    </w:p>
    <w:p w14:paraId="0E900524" w14:textId="00BBD296" w:rsidR="00390FD8" w:rsidRDefault="00E46A03">
      <w:pPr>
        <w:spacing w:after="0" w:line="480" w:lineRule="auto"/>
        <w:jc w:val="both"/>
        <w:rPr>
          <w:rFonts w:ascii="Times New Roman" w:hAnsi="Times New Roman" w:cs="Times New Roman"/>
          <w:b/>
          <w:i/>
          <w:kern w:val="16"/>
          <w:sz w:val="24"/>
          <w:szCs w:val="24"/>
        </w:rPr>
        <w:pPrChange w:id="283" w:author="Kim, Jaehong" w:date="2021-02-24T13:09:00Z">
          <w:pPr>
            <w:spacing w:before="240" w:line="480" w:lineRule="auto"/>
          </w:pPr>
        </w:pPrChange>
      </w:pPr>
      <w:del w:id="284" w:author="Kim, Jaehong" w:date="2021-02-22T11:04:00Z">
        <w:r w:rsidDel="00926EF4">
          <w:rPr>
            <w:rFonts w:ascii="Times New Roman" w:hAnsi="Times New Roman" w:cs="Times New Roman"/>
            <w:b/>
            <w:i/>
            <w:kern w:val="16"/>
            <w:sz w:val="24"/>
            <w:szCs w:val="24"/>
          </w:rPr>
          <w:delText>Web crawling</w:delText>
        </w:r>
      </w:del>
      <w:bookmarkStart w:id="285" w:name="_Toc45109492"/>
      <w:bookmarkStart w:id="286" w:name="_Toc45110484"/>
      <w:ins w:id="287" w:author="Kim, Jaehong" w:date="2021-02-22T11:04:00Z">
        <w:r w:rsidR="00926EF4" w:rsidRPr="00926EF4">
          <w:rPr>
            <w:rFonts w:ascii="Times New Roman" w:hAnsi="Times New Roman" w:cs="Times New Roman"/>
            <w:b/>
            <w:i/>
            <w:kern w:val="16"/>
            <w:sz w:val="24"/>
            <w:szCs w:val="24"/>
            <w:rPrChange w:id="288" w:author="Kim, Jaehong" w:date="2021-02-22T11:04:00Z">
              <w:rPr/>
            </w:rPrChange>
          </w:rPr>
          <w:t>Web crawling</w:t>
        </w:r>
        <w:bookmarkEnd w:id="285"/>
        <w:bookmarkEnd w:id="286"/>
        <w:r w:rsidR="00926EF4" w:rsidRPr="00926EF4">
          <w:rPr>
            <w:rFonts w:ascii="Times New Roman" w:hAnsi="Times New Roman" w:cs="Times New Roman"/>
            <w:b/>
            <w:i/>
            <w:kern w:val="16"/>
            <w:sz w:val="24"/>
            <w:szCs w:val="24"/>
            <w:rPrChange w:id="289" w:author="Kim, Jaehong" w:date="2021-02-22T11:04:00Z">
              <w:rPr/>
            </w:rPrChange>
          </w:rPr>
          <w:t xml:space="preserve"> application in construction research</w:t>
        </w:r>
      </w:ins>
    </w:p>
    <w:p w14:paraId="4A4DECD1" w14:textId="2F3D29B2" w:rsidR="005B61D0" w:rsidRPr="00CD65E4" w:rsidDel="00CD65E4" w:rsidRDefault="005B61D0">
      <w:pPr>
        <w:spacing w:line="480" w:lineRule="auto"/>
        <w:jc w:val="both"/>
        <w:rPr>
          <w:del w:id="290" w:author="Kim, Jaehong" w:date="2021-02-24T13:10:00Z"/>
          <w:rFonts w:ascii="Times New Roman" w:hAnsi="Times New Roman" w:cs="Times New Roman"/>
          <w:kern w:val="16"/>
          <w:sz w:val="24"/>
          <w:szCs w:val="24"/>
          <w:rPrChange w:id="291" w:author="Kim, Jaehong" w:date="2021-02-24T13:10:00Z">
            <w:rPr>
              <w:del w:id="292" w:author="Kim, Jaehong" w:date="2021-02-24T13:10:00Z"/>
              <w:rFonts w:ascii="Times New Roman" w:hAnsi="Times New Roman" w:cs="Times New Roman"/>
              <w:sz w:val="24"/>
              <w:szCs w:val="24"/>
            </w:rPr>
          </w:rPrChange>
        </w:rPr>
        <w:pPrChange w:id="293" w:author="Kim, Jaehong" w:date="2021-02-24T13:10:00Z">
          <w:pPr>
            <w:spacing w:line="480" w:lineRule="auto"/>
          </w:pPr>
        </w:pPrChange>
      </w:pPr>
      <w:r w:rsidRPr="00CD65E4">
        <w:rPr>
          <w:rFonts w:ascii="Times New Roman" w:hAnsi="Times New Roman" w:cs="Times New Roman"/>
          <w:kern w:val="16"/>
          <w:sz w:val="24"/>
          <w:szCs w:val="24"/>
          <w:rPrChange w:id="294" w:author="Kim, Jaehong" w:date="2021-02-24T13:10:00Z">
            <w:rPr>
              <w:rFonts w:ascii="Times New Roman" w:hAnsi="Times New Roman" w:cs="Times New Roman"/>
              <w:sz w:val="24"/>
              <w:szCs w:val="24"/>
            </w:rPr>
          </w:rPrChange>
        </w:rPr>
        <w:lastRenderedPageBreak/>
        <w:t xml:space="preserve">Web crawling is a technique for systematically browsing the web for the purpose of web indexing </w:t>
      </w:r>
      <w:r w:rsidRPr="00CD65E4">
        <w:rPr>
          <w:rFonts w:ascii="Times New Roman" w:hAnsi="Times New Roman" w:cs="Times New Roman"/>
          <w:kern w:val="16"/>
          <w:sz w:val="24"/>
          <w:szCs w:val="24"/>
          <w:rPrChange w:id="295" w:author="Kim, Jaehong" w:date="2021-02-24T13:10:00Z">
            <w:rPr>
              <w:rFonts w:ascii="Times New Roman" w:hAnsi="Times New Roman" w:cs="Times New Roman"/>
              <w:sz w:val="24"/>
              <w:szCs w:val="24"/>
            </w:rPr>
          </w:rPrChange>
        </w:rPr>
        <w:fldChar w:fldCharType="begin"/>
      </w:r>
      <w:r w:rsidR="00895DA0" w:rsidRPr="00CD65E4">
        <w:rPr>
          <w:rFonts w:ascii="Times New Roman" w:hAnsi="Times New Roman" w:cs="Times New Roman"/>
          <w:kern w:val="16"/>
          <w:sz w:val="24"/>
          <w:szCs w:val="24"/>
          <w:rPrChange w:id="296" w:author="Kim, Jaehong" w:date="2021-02-24T13:10:00Z">
            <w:rPr>
              <w:rFonts w:ascii="Times New Roman" w:hAnsi="Times New Roman" w:cs="Times New Roman"/>
              <w:sz w:val="24"/>
              <w:szCs w:val="24"/>
            </w:rPr>
          </w:rPrChange>
        </w:rPr>
        <w:instrText xml:space="preserve"> ADDIN EN.CITE &lt;EndNote&gt;&lt;Cite&gt;&lt;Author&gt;Paul&lt;/Author&gt;&lt;Year&gt;2017&lt;/Year&gt;&lt;RecNum&gt;44&lt;/RecNum&gt;&lt;DisplayText&gt;(Paul et al. 2017)&lt;/DisplayText&gt;&lt;record&gt;&lt;rec-number&gt;44&lt;/rec-number&gt;&lt;foreign-keys&gt;&lt;key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Global&lt;/publisher&gt;&lt;urls&gt;&lt;/urls&gt;&lt;/record&gt;&lt;/Cite&gt;&lt;/EndNote&gt;</w:instrText>
      </w:r>
      <w:r w:rsidRPr="00CD65E4">
        <w:rPr>
          <w:rFonts w:ascii="Times New Roman" w:hAnsi="Times New Roman" w:cs="Times New Roman"/>
          <w:kern w:val="16"/>
          <w:sz w:val="24"/>
          <w:szCs w:val="24"/>
          <w:rPrChange w:id="297" w:author="Kim, Jaehong" w:date="2021-02-24T13:10:00Z">
            <w:rPr>
              <w:rFonts w:ascii="Times New Roman" w:hAnsi="Times New Roman" w:cs="Times New Roman"/>
              <w:sz w:val="24"/>
              <w:szCs w:val="24"/>
            </w:rPr>
          </w:rPrChange>
        </w:rPr>
        <w:fldChar w:fldCharType="separate"/>
      </w:r>
      <w:r w:rsidR="00895DA0" w:rsidRPr="00CD65E4">
        <w:rPr>
          <w:rFonts w:ascii="Times New Roman" w:hAnsi="Times New Roman" w:cs="Times New Roman"/>
          <w:kern w:val="16"/>
          <w:sz w:val="24"/>
          <w:szCs w:val="24"/>
          <w:rPrChange w:id="298" w:author="Kim, Jaehong" w:date="2021-02-24T13:10:00Z">
            <w:rPr>
              <w:rFonts w:ascii="Times New Roman" w:hAnsi="Times New Roman" w:cs="Times New Roman"/>
              <w:noProof/>
              <w:sz w:val="24"/>
              <w:szCs w:val="24"/>
            </w:rPr>
          </w:rPrChange>
        </w:rPr>
        <w:t>(Paul et al. 2017)</w:t>
      </w:r>
      <w:r w:rsidRPr="00CD65E4">
        <w:rPr>
          <w:rFonts w:ascii="Times New Roman" w:hAnsi="Times New Roman" w:cs="Times New Roman"/>
          <w:kern w:val="16"/>
          <w:sz w:val="24"/>
          <w:szCs w:val="24"/>
          <w:rPrChange w:id="299" w:author="Kim, Jaehong" w:date="2021-02-24T13:10:00Z">
            <w:rPr>
              <w:rFonts w:ascii="Times New Roman" w:hAnsi="Times New Roman" w:cs="Times New Roman"/>
              <w:sz w:val="24"/>
              <w:szCs w:val="24"/>
            </w:rPr>
          </w:rPrChange>
        </w:rPr>
        <w:fldChar w:fldCharType="end"/>
      </w:r>
      <w:r w:rsidRPr="00CD65E4">
        <w:rPr>
          <w:rFonts w:ascii="Times New Roman" w:hAnsi="Times New Roman" w:cs="Times New Roman"/>
          <w:kern w:val="16"/>
          <w:sz w:val="24"/>
          <w:szCs w:val="24"/>
          <w:rPrChange w:id="300" w:author="Kim, Jaehong" w:date="2021-02-24T13:10:00Z">
            <w:rPr>
              <w:rFonts w:ascii="Times New Roman" w:hAnsi="Times New Roman" w:cs="Times New Roman"/>
              <w:sz w:val="24"/>
              <w:szCs w:val="24"/>
            </w:rPr>
          </w:rPrChange>
        </w:rPr>
        <w:t xml:space="preserve">. It is often used for tracking web documents on the Internet to effectively collect the information the user needs. There are also studies to properly use online data for research purposes </w:t>
      </w:r>
      <w:r w:rsidRPr="00CD65E4">
        <w:rPr>
          <w:rFonts w:ascii="Times New Roman" w:hAnsi="Times New Roman" w:cs="Times New Roman"/>
          <w:kern w:val="16"/>
          <w:sz w:val="24"/>
          <w:szCs w:val="24"/>
          <w:rPrChange w:id="301" w:author="Kim, Jaehong" w:date="2021-02-24T13:10:00Z">
            <w:rPr>
              <w:rFonts w:ascii="Times New Roman" w:hAnsi="Times New Roman" w:cs="Times New Roman"/>
              <w:sz w:val="24"/>
              <w:szCs w:val="24"/>
            </w:rPr>
          </w:rPrChange>
        </w:rPr>
        <w:fldChar w:fldCharType="begin"/>
      </w:r>
      <w:r w:rsidRPr="00CD65E4">
        <w:rPr>
          <w:rFonts w:ascii="Times New Roman" w:hAnsi="Times New Roman" w:cs="Times New Roman"/>
          <w:kern w:val="16"/>
          <w:sz w:val="24"/>
          <w:szCs w:val="24"/>
          <w:rPrChange w:id="302" w:author="Kim, Jaehong" w:date="2021-02-24T13:10:00Z">
            <w:rPr>
              <w:rFonts w:ascii="Times New Roman" w:hAnsi="Times New Roman" w:cs="Times New Roman"/>
              <w:sz w:val="24"/>
              <w:szCs w:val="24"/>
            </w:rPr>
          </w:rPrChange>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Pr="00CD65E4">
        <w:rPr>
          <w:rFonts w:ascii="Times New Roman" w:hAnsi="Times New Roman" w:cs="Times New Roman"/>
          <w:kern w:val="16"/>
          <w:sz w:val="24"/>
          <w:szCs w:val="24"/>
          <w:rPrChange w:id="303" w:author="Kim, Jaehong" w:date="2021-02-24T13:10:00Z">
            <w:rPr>
              <w:rFonts w:ascii="Times New Roman" w:hAnsi="Times New Roman" w:cs="Times New Roman"/>
              <w:sz w:val="24"/>
              <w:szCs w:val="24"/>
            </w:rPr>
          </w:rPrChange>
        </w:rPr>
        <w:fldChar w:fldCharType="separate"/>
      </w:r>
      <w:r w:rsidRPr="00CD65E4">
        <w:rPr>
          <w:rFonts w:ascii="Times New Roman" w:hAnsi="Times New Roman" w:cs="Times New Roman"/>
          <w:kern w:val="16"/>
          <w:sz w:val="24"/>
          <w:szCs w:val="24"/>
          <w:rPrChange w:id="304" w:author="Kim, Jaehong" w:date="2021-02-24T13:10:00Z">
            <w:rPr>
              <w:rFonts w:ascii="Times New Roman" w:hAnsi="Times New Roman" w:cs="Times New Roman"/>
              <w:sz w:val="24"/>
              <w:szCs w:val="24"/>
            </w:rPr>
          </w:rPrChange>
        </w:rPr>
        <w:t>(Massimino 2016)</w:t>
      </w:r>
      <w:r w:rsidRPr="00CD65E4">
        <w:rPr>
          <w:rFonts w:ascii="Times New Roman" w:hAnsi="Times New Roman" w:cs="Times New Roman"/>
          <w:kern w:val="16"/>
          <w:sz w:val="24"/>
          <w:szCs w:val="24"/>
          <w:rPrChange w:id="305" w:author="Kim, Jaehong" w:date="2021-02-24T13:10:00Z">
            <w:rPr>
              <w:rFonts w:ascii="Times New Roman" w:hAnsi="Times New Roman" w:cs="Times New Roman"/>
              <w:sz w:val="24"/>
              <w:szCs w:val="24"/>
            </w:rPr>
          </w:rPrChange>
        </w:rPr>
        <w:fldChar w:fldCharType="end"/>
      </w:r>
      <w:r w:rsidRPr="00CD65E4">
        <w:rPr>
          <w:rFonts w:ascii="Times New Roman" w:hAnsi="Times New Roman" w:cs="Times New Roman"/>
          <w:kern w:val="16"/>
          <w:sz w:val="24"/>
          <w:szCs w:val="24"/>
          <w:rPrChange w:id="306" w:author="Kim, Jaehong" w:date="2021-02-24T13:10:00Z">
            <w:rPr>
              <w:rFonts w:ascii="Times New Roman" w:hAnsi="Times New Roman" w:cs="Times New Roman"/>
              <w:sz w:val="24"/>
              <w:szCs w:val="24"/>
            </w:rPr>
          </w:rPrChange>
        </w:rPr>
        <w:t xml:space="preserve">. </w:t>
      </w:r>
      <w:r w:rsidRPr="00C06C17">
        <w:rPr>
          <w:rFonts w:ascii="Times New Roman" w:hAnsi="Times New Roman" w:cs="Times New Roman"/>
          <w:color w:val="FF0000"/>
          <w:kern w:val="16"/>
          <w:sz w:val="24"/>
          <w:szCs w:val="24"/>
          <w:rPrChange w:id="307" w:author="Kim, Jaehong" w:date="2021-02-24T13:10:00Z">
            <w:rPr>
              <w:rFonts w:ascii="Times New Roman" w:hAnsi="Times New Roman" w:cs="Times New Roman"/>
              <w:sz w:val="24"/>
              <w:szCs w:val="24"/>
            </w:rPr>
          </w:rPrChange>
        </w:rPr>
        <w:t>This study provided guidelines on the skills and responsibilities required to collect online data</w:t>
      </w:r>
      <w:r w:rsidR="0011214B">
        <w:rPr>
          <w:rFonts w:ascii="Times New Roman" w:hAnsi="Times New Roman" w:cs="Times New Roman"/>
          <w:color w:val="FF0000"/>
          <w:kern w:val="16"/>
          <w:sz w:val="24"/>
          <w:szCs w:val="24"/>
        </w:rPr>
        <w:t xml:space="preserve"> (Because -&gt; since)</w:t>
      </w:r>
      <w:r w:rsidRPr="00C06C17">
        <w:rPr>
          <w:rFonts w:ascii="Times New Roman" w:hAnsi="Times New Roman" w:cs="Times New Roman"/>
          <w:color w:val="FF0000"/>
          <w:kern w:val="16"/>
          <w:sz w:val="24"/>
          <w:szCs w:val="24"/>
          <w:rPrChange w:id="308" w:author="Kim, Jaehong" w:date="2021-02-24T13:10:00Z">
            <w:rPr>
              <w:rFonts w:ascii="Times New Roman" w:hAnsi="Times New Roman" w:cs="Times New Roman"/>
              <w:sz w:val="24"/>
              <w:szCs w:val="24"/>
            </w:rPr>
          </w:rPrChange>
        </w:rPr>
        <w:t xml:space="preserve"> the data on the web is very huge, collecting web data manually can take a lot of time, and the accuracy can be reduced. However, web crawling technology automatically rotates the web server to repeatedly collect information that fits the purpose. </w:t>
      </w:r>
      <w:r w:rsidRPr="00CD65E4">
        <w:rPr>
          <w:rFonts w:ascii="Times New Roman" w:hAnsi="Times New Roman" w:cs="Times New Roman"/>
          <w:kern w:val="16"/>
          <w:sz w:val="24"/>
          <w:szCs w:val="24"/>
          <w:rPrChange w:id="309" w:author="Kim, Jaehong" w:date="2021-02-24T13:10:00Z">
            <w:rPr>
              <w:rFonts w:ascii="Times New Roman" w:hAnsi="Times New Roman" w:cs="Times New Roman"/>
              <w:sz w:val="24"/>
              <w:szCs w:val="24"/>
            </w:rPr>
          </w:rPrChange>
        </w:rPr>
        <w:t xml:space="preserve">These web crawling technologies are used in a variety of fields, especially in research involving decision models and prioritization </w:t>
      </w:r>
      <w:r w:rsidRPr="00CD65E4">
        <w:rPr>
          <w:rFonts w:ascii="Times New Roman" w:hAnsi="Times New Roman" w:cs="Times New Roman"/>
          <w:kern w:val="16"/>
          <w:sz w:val="24"/>
          <w:szCs w:val="24"/>
          <w:rPrChange w:id="310" w:author="Kim, Jaehong" w:date="2021-02-24T13:10:00Z">
            <w:rPr>
              <w:rFonts w:ascii="Times New Roman" w:hAnsi="Times New Roman" w:cs="Times New Roman"/>
              <w:sz w:val="24"/>
              <w:szCs w:val="24"/>
            </w:rPr>
          </w:rPrChange>
        </w:rPr>
        <w:fldChar w:fldCharType="begin"/>
      </w:r>
      <w:r w:rsidR="00895DA0" w:rsidRPr="00CD65E4">
        <w:rPr>
          <w:rFonts w:ascii="Times New Roman" w:hAnsi="Times New Roman" w:cs="Times New Roman"/>
          <w:kern w:val="16"/>
          <w:sz w:val="24"/>
          <w:szCs w:val="24"/>
          <w:rPrChange w:id="311" w:author="Kim, Jaehong" w:date="2021-02-24T13:10:00Z">
            <w:rPr>
              <w:rFonts w:ascii="Times New Roman" w:hAnsi="Times New Roman" w:cs="Times New Roman"/>
              <w:sz w:val="24"/>
              <w:szCs w:val="24"/>
            </w:rPr>
          </w:rPrChange>
        </w:rPr>
        <w:instrText xml:space="preserve"> ADDIN EN.CITE &lt;EndNote&gt;&lt;Cite&gt;&lt;Author&gt;D’Haen&lt;/Author&gt;&lt;Year&gt;2016&lt;/Year&gt;&lt;RecNum&gt;45&lt;/RecNum&gt;&lt;DisplayText&gt;(D’Haen et al. 2016; Guy et al. 2019)&lt;/DisplayText&gt;&lt;record&gt;&lt;rec-number&gt;45&lt;/rec-number&gt;&lt;foreign-keys&gt;&lt;key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sidRPr="00CD65E4">
        <w:rPr>
          <w:rFonts w:ascii="Times New Roman" w:hAnsi="Times New Roman" w:cs="Times New Roman"/>
          <w:kern w:val="16"/>
          <w:sz w:val="24"/>
          <w:szCs w:val="24"/>
          <w:rPrChange w:id="312" w:author="Kim, Jaehong" w:date="2021-02-24T13:10:00Z">
            <w:rPr>
              <w:rFonts w:ascii="Times New Roman" w:hAnsi="Times New Roman" w:cs="Times New Roman"/>
              <w:sz w:val="24"/>
              <w:szCs w:val="24"/>
            </w:rPr>
          </w:rPrChange>
        </w:rPr>
        <w:fldChar w:fldCharType="separate"/>
      </w:r>
      <w:r w:rsidR="00895DA0" w:rsidRPr="00CD65E4">
        <w:rPr>
          <w:rFonts w:ascii="Times New Roman" w:hAnsi="Times New Roman" w:cs="Times New Roman"/>
          <w:kern w:val="16"/>
          <w:sz w:val="24"/>
          <w:szCs w:val="24"/>
          <w:rPrChange w:id="313" w:author="Kim, Jaehong" w:date="2021-02-24T13:10:00Z">
            <w:rPr>
              <w:rFonts w:ascii="Times New Roman" w:hAnsi="Times New Roman" w:cs="Times New Roman"/>
              <w:noProof/>
              <w:sz w:val="24"/>
              <w:szCs w:val="24"/>
            </w:rPr>
          </w:rPrChange>
        </w:rPr>
        <w:t>(</w:t>
      </w:r>
      <w:proofErr w:type="spellStart"/>
      <w:r w:rsidR="00895DA0" w:rsidRPr="00CD65E4">
        <w:rPr>
          <w:rFonts w:ascii="Times New Roman" w:hAnsi="Times New Roman" w:cs="Times New Roman"/>
          <w:kern w:val="16"/>
          <w:sz w:val="24"/>
          <w:szCs w:val="24"/>
          <w:rPrChange w:id="314" w:author="Kim, Jaehong" w:date="2021-02-24T13:10:00Z">
            <w:rPr>
              <w:rFonts w:ascii="Times New Roman" w:hAnsi="Times New Roman" w:cs="Times New Roman"/>
              <w:noProof/>
              <w:sz w:val="24"/>
              <w:szCs w:val="24"/>
            </w:rPr>
          </w:rPrChange>
        </w:rPr>
        <w:t>D’Haen</w:t>
      </w:r>
      <w:proofErr w:type="spellEnd"/>
      <w:r w:rsidR="00895DA0" w:rsidRPr="00CD65E4">
        <w:rPr>
          <w:rFonts w:ascii="Times New Roman" w:hAnsi="Times New Roman" w:cs="Times New Roman"/>
          <w:kern w:val="16"/>
          <w:sz w:val="24"/>
          <w:szCs w:val="24"/>
          <w:rPrChange w:id="315" w:author="Kim, Jaehong" w:date="2021-02-24T13:10:00Z">
            <w:rPr>
              <w:rFonts w:ascii="Times New Roman" w:hAnsi="Times New Roman" w:cs="Times New Roman"/>
              <w:noProof/>
              <w:sz w:val="24"/>
              <w:szCs w:val="24"/>
            </w:rPr>
          </w:rPrChange>
        </w:rPr>
        <w:t xml:space="preserve"> et al. 2016; Guy et al. 2019)</w:t>
      </w:r>
      <w:r w:rsidRPr="00CD65E4">
        <w:rPr>
          <w:rFonts w:ascii="Times New Roman" w:hAnsi="Times New Roman" w:cs="Times New Roman"/>
          <w:kern w:val="16"/>
          <w:sz w:val="24"/>
          <w:szCs w:val="24"/>
          <w:rPrChange w:id="316" w:author="Kim, Jaehong" w:date="2021-02-24T13:10:00Z">
            <w:rPr>
              <w:rFonts w:ascii="Times New Roman" w:hAnsi="Times New Roman" w:cs="Times New Roman"/>
              <w:sz w:val="24"/>
              <w:szCs w:val="24"/>
            </w:rPr>
          </w:rPrChange>
        </w:rPr>
        <w:fldChar w:fldCharType="end"/>
      </w:r>
      <w:r w:rsidRPr="00CD65E4">
        <w:rPr>
          <w:rFonts w:ascii="Times New Roman" w:hAnsi="Times New Roman" w:cs="Times New Roman"/>
          <w:kern w:val="16"/>
          <w:sz w:val="24"/>
          <w:szCs w:val="24"/>
          <w:rPrChange w:id="317" w:author="Kim, Jaehong" w:date="2021-02-24T13:10:00Z">
            <w:rPr>
              <w:rFonts w:ascii="Times New Roman" w:hAnsi="Times New Roman" w:cs="Times New Roman"/>
              <w:sz w:val="24"/>
              <w:szCs w:val="24"/>
            </w:rPr>
          </w:rPrChange>
        </w:rPr>
        <w:t xml:space="preserve">. Recently, research on safety and security through web crawling has been conducted </w:t>
      </w:r>
      <w:r w:rsidRPr="00CD65E4">
        <w:rPr>
          <w:rFonts w:ascii="Times New Roman" w:hAnsi="Times New Roman" w:cs="Times New Roman"/>
          <w:kern w:val="16"/>
          <w:sz w:val="24"/>
          <w:szCs w:val="24"/>
          <w:rPrChange w:id="318" w:author="Kim, Jaehong" w:date="2021-02-24T13:10:00Z">
            <w:rPr>
              <w:rFonts w:ascii="Times New Roman" w:hAnsi="Times New Roman" w:cs="Times New Roman"/>
              <w:sz w:val="24"/>
              <w:szCs w:val="24"/>
            </w:rPr>
          </w:rPrChange>
        </w:rPr>
        <w:fldChar w:fldCharType="begin"/>
      </w:r>
      <w:r w:rsidR="00895DA0" w:rsidRPr="00CD65E4">
        <w:rPr>
          <w:rFonts w:ascii="Times New Roman" w:hAnsi="Times New Roman" w:cs="Times New Roman"/>
          <w:kern w:val="16"/>
          <w:sz w:val="24"/>
          <w:szCs w:val="24"/>
          <w:rPrChange w:id="319" w:author="Kim, Jaehong" w:date="2021-02-24T13:10:00Z">
            <w:rPr>
              <w:rFonts w:ascii="Times New Roman" w:hAnsi="Times New Roman" w:cs="Times New Roman"/>
              <w:sz w:val="24"/>
              <w:szCs w:val="24"/>
            </w:rPr>
          </w:rPrChange>
        </w:rPr>
        <w:instrText xml:space="preserve"> ADDIN EN.CITE &lt;EndNote&gt;&lt;Cite&gt;&lt;Author&gt;Morgan&lt;/Author&gt;&lt;Year&gt;2020&lt;/Year&gt;&lt;RecNum&gt;47&lt;/RecNum&gt;&lt;DisplayText&gt;(Morgan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Pr="00CD65E4">
        <w:rPr>
          <w:rFonts w:ascii="Times New Roman" w:hAnsi="Times New Roman" w:cs="Times New Roman"/>
          <w:kern w:val="16"/>
          <w:sz w:val="24"/>
          <w:szCs w:val="24"/>
          <w:rPrChange w:id="320" w:author="Kim, Jaehong" w:date="2021-02-24T13:10:00Z">
            <w:rPr>
              <w:rFonts w:ascii="Times New Roman" w:hAnsi="Times New Roman" w:cs="Times New Roman"/>
              <w:sz w:val="24"/>
              <w:szCs w:val="24"/>
            </w:rPr>
          </w:rPrChange>
        </w:rPr>
        <w:fldChar w:fldCharType="separate"/>
      </w:r>
      <w:r w:rsidR="00895DA0" w:rsidRPr="00CD65E4">
        <w:rPr>
          <w:rFonts w:ascii="Times New Roman" w:hAnsi="Times New Roman" w:cs="Times New Roman"/>
          <w:kern w:val="16"/>
          <w:sz w:val="24"/>
          <w:szCs w:val="24"/>
          <w:rPrChange w:id="321" w:author="Kim, Jaehong" w:date="2021-02-24T13:10:00Z">
            <w:rPr>
              <w:rFonts w:ascii="Times New Roman" w:hAnsi="Times New Roman" w:cs="Times New Roman"/>
              <w:noProof/>
              <w:sz w:val="24"/>
              <w:szCs w:val="24"/>
            </w:rPr>
          </w:rPrChange>
        </w:rPr>
        <w:t>(Morgan et al. 2020)</w:t>
      </w:r>
      <w:r w:rsidRPr="00CD65E4">
        <w:rPr>
          <w:rFonts w:ascii="Times New Roman" w:hAnsi="Times New Roman" w:cs="Times New Roman"/>
          <w:kern w:val="16"/>
          <w:sz w:val="24"/>
          <w:szCs w:val="24"/>
          <w:rPrChange w:id="322" w:author="Kim, Jaehong" w:date="2021-02-24T13:10:00Z">
            <w:rPr>
              <w:rFonts w:ascii="Times New Roman" w:hAnsi="Times New Roman" w:cs="Times New Roman"/>
              <w:sz w:val="24"/>
              <w:szCs w:val="24"/>
            </w:rPr>
          </w:rPrChange>
        </w:rPr>
        <w:fldChar w:fldCharType="end"/>
      </w:r>
      <w:r w:rsidRPr="00CD65E4">
        <w:rPr>
          <w:rFonts w:ascii="Times New Roman" w:hAnsi="Times New Roman" w:cs="Times New Roman"/>
          <w:kern w:val="16"/>
          <w:sz w:val="24"/>
          <w:szCs w:val="24"/>
          <w:rPrChange w:id="323" w:author="Kim, Jaehong" w:date="2021-02-24T13:10:00Z">
            <w:rPr>
              <w:rFonts w:ascii="Times New Roman" w:hAnsi="Times New Roman" w:cs="Times New Roman"/>
              <w:sz w:val="24"/>
              <w:szCs w:val="24"/>
            </w:rPr>
          </w:rPrChange>
        </w:rPr>
        <w:t xml:space="preserve">. Web crawling technology has begun to be used not only for text but also for image analysis </w:t>
      </w:r>
      <w:r w:rsidRPr="00CD65E4">
        <w:rPr>
          <w:rFonts w:ascii="Times New Roman" w:hAnsi="Times New Roman" w:cs="Times New Roman"/>
          <w:kern w:val="16"/>
          <w:sz w:val="24"/>
          <w:szCs w:val="24"/>
          <w:rPrChange w:id="324" w:author="Kim, Jaehong" w:date="2021-02-24T13:10:00Z">
            <w:rPr>
              <w:rFonts w:ascii="Times New Roman" w:hAnsi="Times New Roman" w:cs="Times New Roman"/>
              <w:sz w:val="24"/>
              <w:szCs w:val="24"/>
            </w:rPr>
          </w:rPrChange>
        </w:rPr>
        <w:fldChar w:fldCharType="begin"/>
      </w:r>
      <w:r w:rsidR="00895DA0" w:rsidRPr="00CD65E4">
        <w:rPr>
          <w:rFonts w:ascii="Times New Roman" w:hAnsi="Times New Roman" w:cs="Times New Roman"/>
          <w:kern w:val="16"/>
          <w:sz w:val="24"/>
          <w:szCs w:val="24"/>
          <w:rPrChange w:id="325" w:author="Kim, Jaehong" w:date="2021-02-24T13:10:00Z">
            <w:rPr>
              <w:rFonts w:ascii="Times New Roman" w:hAnsi="Times New Roman" w:cs="Times New Roman"/>
              <w:sz w:val="24"/>
              <w:szCs w:val="24"/>
            </w:rPr>
          </w:rPrChange>
        </w:rPr>
        <w:instrText xml:space="preserve"> ADDIN EN.CITE &lt;EndNote&gt;&lt;Cite&gt;&lt;Author&gt;Ali&lt;/Author&gt;&lt;Year&gt;2018&lt;/Year&gt;&lt;RecNum&gt;49&lt;/RecNum&gt;&lt;DisplayText&gt;(Ali et al. 2018)&lt;/DisplayText&gt;&lt;record&gt;&lt;rec-number&gt;49&lt;/rec-number&gt;&lt;foreign-keys&gt;&lt;key app="EN" db-id="2t9fxseaaf2wf4ew0r9vfpxkz0tsd0fff9xs" timestamp="1590515115"&gt;49&lt;/key&gt;&lt;/foreign-keys&gt;&lt;ref-type name="Conference Proceedings"&gt;10&lt;/ref-type&gt;&lt;contributors&gt;&lt;authors&gt;&lt;author&gt;Ali, Rahman&lt;/author&gt;&lt;author&gt;Ali, Asmat&lt;/author&gt;&lt;author&gt;Khatak, Asad Masood&lt;/author&gt;&lt;author&gt;Aslam, Muhammad Saqlain&lt;/author&gt;&lt;/authors&gt;&lt;/contributors&gt;&lt;titles&gt;&lt;title&gt;Large Scale Image Dataset Construction Using Distributed Crawling with Hadoop YARN&lt;/title&gt;&lt;secondary-title&gt;2018 Joint 10th International Conference on Soft Computing and Intelligent Systems (SCIS) and 19th International Symposium on Advanced Intelligent Systems (ISIS)&lt;/secondary-title&gt;&lt;/titles&gt;&lt;pages&gt;394-399&lt;/pages&gt;&lt;dates&gt;&lt;year&gt;2018&lt;/year&gt;&lt;/dates&gt;&lt;publisher&gt;IEEE&lt;/publisher&gt;&lt;isbn&gt;1538626330&lt;/isbn&gt;&lt;urls&gt;&lt;/urls&gt;&lt;/record&gt;&lt;/Cite&gt;&lt;/EndNote&gt;</w:instrText>
      </w:r>
      <w:r w:rsidRPr="00CD65E4">
        <w:rPr>
          <w:rFonts w:ascii="Times New Roman" w:hAnsi="Times New Roman" w:cs="Times New Roman"/>
          <w:kern w:val="16"/>
          <w:sz w:val="24"/>
          <w:szCs w:val="24"/>
          <w:rPrChange w:id="326" w:author="Kim, Jaehong" w:date="2021-02-24T13:10:00Z">
            <w:rPr>
              <w:rFonts w:ascii="Times New Roman" w:hAnsi="Times New Roman" w:cs="Times New Roman"/>
              <w:sz w:val="24"/>
              <w:szCs w:val="24"/>
            </w:rPr>
          </w:rPrChange>
        </w:rPr>
        <w:fldChar w:fldCharType="separate"/>
      </w:r>
      <w:r w:rsidR="00895DA0" w:rsidRPr="00CD65E4">
        <w:rPr>
          <w:rFonts w:ascii="Times New Roman" w:hAnsi="Times New Roman" w:cs="Times New Roman"/>
          <w:kern w:val="16"/>
          <w:sz w:val="24"/>
          <w:szCs w:val="24"/>
          <w:rPrChange w:id="327" w:author="Kim, Jaehong" w:date="2021-02-24T13:10:00Z">
            <w:rPr>
              <w:rFonts w:ascii="Times New Roman" w:hAnsi="Times New Roman" w:cs="Times New Roman"/>
              <w:noProof/>
              <w:sz w:val="24"/>
              <w:szCs w:val="24"/>
            </w:rPr>
          </w:rPrChange>
        </w:rPr>
        <w:t>(Ali et al. 2018)</w:t>
      </w:r>
      <w:r w:rsidRPr="00CD65E4">
        <w:rPr>
          <w:rFonts w:ascii="Times New Roman" w:hAnsi="Times New Roman" w:cs="Times New Roman"/>
          <w:kern w:val="16"/>
          <w:sz w:val="24"/>
          <w:szCs w:val="24"/>
          <w:rPrChange w:id="328" w:author="Kim, Jaehong" w:date="2021-02-24T13:10:00Z">
            <w:rPr>
              <w:rFonts w:ascii="Times New Roman" w:hAnsi="Times New Roman" w:cs="Times New Roman"/>
              <w:sz w:val="24"/>
              <w:szCs w:val="24"/>
            </w:rPr>
          </w:rPrChange>
        </w:rPr>
        <w:fldChar w:fldCharType="end"/>
      </w:r>
      <w:r w:rsidRPr="00CD65E4">
        <w:rPr>
          <w:rFonts w:ascii="Times New Roman" w:hAnsi="Times New Roman" w:cs="Times New Roman"/>
          <w:kern w:val="16"/>
          <w:sz w:val="24"/>
          <w:szCs w:val="24"/>
          <w:rPrChange w:id="329" w:author="Kim, Jaehong" w:date="2021-02-24T13:10:00Z">
            <w:rPr>
              <w:rFonts w:ascii="Times New Roman" w:hAnsi="Times New Roman" w:cs="Times New Roman"/>
              <w:sz w:val="24"/>
              <w:szCs w:val="24"/>
            </w:rPr>
          </w:rPrChange>
        </w:rPr>
        <w:t xml:space="preserve">. In addition, research was conducted to utilize real-time data on the web rather than past data </w:t>
      </w:r>
      <w:r w:rsidRPr="00CD65E4">
        <w:rPr>
          <w:rFonts w:ascii="Times New Roman" w:hAnsi="Times New Roman" w:cs="Times New Roman"/>
          <w:kern w:val="16"/>
          <w:sz w:val="24"/>
          <w:szCs w:val="24"/>
          <w:rPrChange w:id="330" w:author="Kim, Jaehong" w:date="2021-02-24T13:10:00Z">
            <w:rPr>
              <w:rFonts w:ascii="Times New Roman" w:hAnsi="Times New Roman" w:cs="Times New Roman"/>
              <w:sz w:val="24"/>
              <w:szCs w:val="24"/>
            </w:rPr>
          </w:rPrChange>
        </w:rPr>
        <w:fldChar w:fldCharType="begin"/>
      </w:r>
      <w:r w:rsidR="00895DA0" w:rsidRPr="00CD65E4">
        <w:rPr>
          <w:rFonts w:ascii="Times New Roman" w:hAnsi="Times New Roman" w:cs="Times New Roman"/>
          <w:kern w:val="16"/>
          <w:sz w:val="24"/>
          <w:szCs w:val="24"/>
          <w:rPrChange w:id="331" w:author="Kim, Jaehong" w:date="2021-02-24T13:10:00Z">
            <w:rPr>
              <w:rFonts w:ascii="Times New Roman" w:hAnsi="Times New Roman" w:cs="Times New Roman"/>
              <w:sz w:val="24"/>
              <w:szCs w:val="24"/>
            </w:rPr>
          </w:rPrChange>
        </w:rPr>
        <w:instrText xml:space="preserve"> ADDIN EN.CITE &lt;EndNote&gt;&lt;Cite&gt;&lt;Author&gt;Kim&lt;/Author&gt;&lt;Year&gt;2019&lt;/Year&gt;&lt;RecNum&gt;54&lt;/RecNum&gt;&lt;DisplayText&gt;(Kim et al. 2019)&lt;/DisplayText&gt;&lt;record&gt;&lt;rec-number&gt;54&lt;/rec-number&gt;&lt;foreign-keys&gt;&lt;key app="EN" db-id="2t9fxseaaf2wf4ew0r9vfpxkz0tsd0fff9xs" timestamp="1590517091"&gt;54&lt;/key&gt;&lt;/foreign-keys&gt;&lt;ref-type name="Journal Article"&gt;17&lt;/ref-type&gt;&lt;contributors&gt;&lt;authors&gt;&lt;author&gt;Kim, Yeong-A&lt;/author&gt;&lt;author&gt;Kim, Gea-Hee&lt;/author&gt;&lt;author&gt;Kim, Hyun-Ju&lt;/author&gt;&lt;author&gt;Kim, Chang-Geun&lt;/author&gt;&lt;/authors&gt;&lt;/contributors&gt;&lt;titles&gt;&lt;title&gt;Design and Implemention of Real-time web Crawling distributed monitoring system&lt;/title&gt;&lt;secondary-title&gt;Journal of Convergence for Information Technology&lt;/secondary-title&gt;&lt;/titles&gt;&lt;periodical&gt;&lt;full-title&gt;Journal of Convergence for Information Technology&lt;/full-title&gt;&lt;/periodical&gt;&lt;pages&gt;45-53&lt;/pages&gt;&lt;volume&gt;9&lt;/volume&gt;&lt;number&gt;1&lt;/number&gt;&lt;dates&gt;&lt;year&gt;2019&lt;/year&gt;&lt;/dates&gt;&lt;isbn&gt;2586-4440&lt;/isbn&gt;&lt;urls&gt;&lt;/urls&gt;&lt;/record&gt;&lt;/Cite&gt;&lt;/EndNote&gt;</w:instrText>
      </w:r>
      <w:r w:rsidRPr="00CD65E4">
        <w:rPr>
          <w:rFonts w:ascii="Times New Roman" w:hAnsi="Times New Roman" w:cs="Times New Roman"/>
          <w:kern w:val="16"/>
          <w:sz w:val="24"/>
          <w:szCs w:val="24"/>
          <w:rPrChange w:id="332" w:author="Kim, Jaehong" w:date="2021-02-24T13:10:00Z">
            <w:rPr>
              <w:rFonts w:ascii="Times New Roman" w:hAnsi="Times New Roman" w:cs="Times New Roman"/>
              <w:sz w:val="24"/>
              <w:szCs w:val="24"/>
            </w:rPr>
          </w:rPrChange>
        </w:rPr>
        <w:fldChar w:fldCharType="separate"/>
      </w:r>
      <w:r w:rsidR="00895DA0" w:rsidRPr="00CD65E4">
        <w:rPr>
          <w:rFonts w:ascii="Times New Roman" w:hAnsi="Times New Roman" w:cs="Times New Roman"/>
          <w:kern w:val="16"/>
          <w:sz w:val="24"/>
          <w:szCs w:val="24"/>
          <w:rPrChange w:id="333" w:author="Kim, Jaehong" w:date="2021-02-24T13:10:00Z">
            <w:rPr>
              <w:rFonts w:ascii="Times New Roman" w:hAnsi="Times New Roman" w:cs="Times New Roman"/>
              <w:noProof/>
              <w:sz w:val="24"/>
              <w:szCs w:val="24"/>
            </w:rPr>
          </w:rPrChange>
        </w:rPr>
        <w:t>(Kim et al. 2019)</w:t>
      </w:r>
      <w:r w:rsidRPr="00CD65E4">
        <w:rPr>
          <w:rFonts w:ascii="Times New Roman" w:hAnsi="Times New Roman" w:cs="Times New Roman"/>
          <w:kern w:val="16"/>
          <w:sz w:val="24"/>
          <w:szCs w:val="24"/>
          <w:rPrChange w:id="334" w:author="Kim, Jaehong" w:date="2021-02-24T13:10:00Z">
            <w:rPr>
              <w:rFonts w:ascii="Times New Roman" w:hAnsi="Times New Roman" w:cs="Times New Roman"/>
              <w:sz w:val="24"/>
              <w:szCs w:val="24"/>
            </w:rPr>
          </w:rPrChange>
        </w:rPr>
        <w:fldChar w:fldCharType="end"/>
      </w:r>
      <w:r w:rsidRPr="00CD65E4">
        <w:rPr>
          <w:rFonts w:ascii="Times New Roman" w:hAnsi="Times New Roman" w:cs="Times New Roman"/>
          <w:kern w:val="16"/>
          <w:sz w:val="24"/>
          <w:szCs w:val="24"/>
          <w:rPrChange w:id="335" w:author="Kim, Jaehong" w:date="2021-02-24T13:10:00Z">
            <w:rPr>
              <w:rFonts w:ascii="Times New Roman" w:hAnsi="Times New Roman" w:cs="Times New Roman"/>
              <w:sz w:val="24"/>
              <w:szCs w:val="24"/>
            </w:rPr>
          </w:rPrChange>
        </w:rPr>
        <w:t>. To use web crawling in the research, researchers must set a clear target. Target is primarily a website, and researchers should make sure that web crawling technology is available on selected websites. This is very important because there are issues with data security. Next, the researcher determines the scope and frequency of data collection.</w:t>
      </w:r>
      <w:ins w:id="336" w:author="Kim, Jaehong" w:date="2021-02-24T13:10:00Z">
        <w:r w:rsidR="00CD65E4">
          <w:rPr>
            <w:rFonts w:ascii="Times New Roman" w:hAnsi="Times New Roman" w:cs="Times New Roman"/>
            <w:kern w:val="16"/>
            <w:sz w:val="24"/>
            <w:szCs w:val="24"/>
          </w:rPr>
          <w:t xml:space="preserve"> </w:t>
        </w:r>
      </w:ins>
    </w:p>
    <w:p w14:paraId="725F04DA" w14:textId="2D4AA3D3" w:rsidR="00923107" w:rsidRPr="00096C25" w:rsidRDefault="005B61D0">
      <w:pPr>
        <w:spacing w:line="480" w:lineRule="auto"/>
        <w:jc w:val="both"/>
        <w:rPr>
          <w:rFonts w:ascii="Times New Roman" w:hAnsi="Times New Roman" w:cs="Times New Roman"/>
          <w:kern w:val="16"/>
          <w:sz w:val="24"/>
          <w:szCs w:val="24"/>
        </w:rPr>
        <w:pPrChange w:id="337" w:author="Kim, Jaehong" w:date="2021-02-24T13:10:00Z">
          <w:pPr>
            <w:spacing w:line="480" w:lineRule="auto"/>
            <w:ind w:firstLine="720"/>
          </w:pPr>
        </w:pPrChange>
      </w:pPr>
      <w:r w:rsidRPr="00E76B38">
        <w:rPr>
          <w:rFonts w:ascii="Times New Roman" w:hAnsi="Times New Roman" w:cs="Times New Roman"/>
          <w:kern w:val="16"/>
          <w:sz w:val="24"/>
          <w:szCs w:val="24"/>
        </w:rPr>
        <w:t xml:space="preserve">Traditionally, the main purpose of using web crawling in the construction field consists of two main parts. The first is construction material management and optimization. To improve the efficiency of construction material management, related researches </w:t>
      </w:r>
      <w:r w:rsidR="0011214B" w:rsidRPr="0011214B">
        <w:rPr>
          <w:rFonts w:ascii="Times New Roman" w:hAnsi="Times New Roman" w:cs="Times New Roman"/>
          <w:color w:val="FF0000"/>
          <w:kern w:val="16"/>
          <w:sz w:val="24"/>
          <w:szCs w:val="24"/>
        </w:rPr>
        <w:t>(used -&gt; utilized</w:t>
      </w:r>
      <w:r w:rsidR="0011214B">
        <w:rPr>
          <w:rFonts w:ascii="Times New Roman" w:hAnsi="Times New Roman" w:cs="Times New Roman"/>
          <w:color w:val="FF0000"/>
          <w:kern w:val="16"/>
          <w:sz w:val="24"/>
          <w:szCs w:val="24"/>
        </w:rPr>
        <w:t>)</w:t>
      </w:r>
      <w:r w:rsidRPr="00E76B38">
        <w:rPr>
          <w:rFonts w:ascii="Times New Roman" w:hAnsi="Times New Roman" w:cs="Times New Roman"/>
          <w:kern w:val="16"/>
          <w:sz w:val="24"/>
          <w:szCs w:val="24"/>
        </w:rPr>
        <w:t xml:space="preserve"> web crawling technology to collect relevant information and provide automated processes. </w:t>
      </w:r>
      <w:r w:rsidRPr="00E76B38">
        <w:rPr>
          <w:rFonts w:ascii="Times New Roman" w:hAnsi="Times New Roman" w:cs="Times New Roman"/>
          <w:kern w:val="16"/>
          <w:sz w:val="24"/>
          <w:szCs w:val="24"/>
        </w:rPr>
        <w:fldChar w:fldCharType="begin"/>
      </w:r>
      <w:r w:rsidR="00895DA0">
        <w:rPr>
          <w:rFonts w:ascii="Times New Roman" w:hAnsi="Times New Roman" w:cs="Times New Roman"/>
          <w:kern w:val="16"/>
          <w:sz w:val="24"/>
          <w:szCs w:val="24"/>
        </w:rPr>
        <w:instrText xml:space="preserve"> ADDIN EN.CITE &lt;EndNote&gt;&lt;Cite&gt;&lt;Author&gt;Hong&lt;/Author&gt;&lt;Year&gt;2019&lt;/Year&gt;&lt;RecNum&gt;48&lt;/RecNum&gt;&lt;DisplayText&gt;(Hong et al. 2019; Yang et al. 2018)&lt;/DisplayText&gt;&lt;record&gt;&lt;rec-number&gt;48&lt;/rec-number&gt;&lt;foreign-keys&gt;&lt;key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Cite&gt;&lt;Author&gt;Yang&lt;/Author&gt;&lt;Year&gt;2018&lt;/Year&gt;&lt;RecNum&gt;51&lt;/RecNum&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Sumin&lt;/author&gt;&lt;/authors&gt;&lt;/contributors&gt;&lt;titles&gt;&lt;title&gt;Development Methodology of Web Crawling Based on Physical Properties DB of Building Materials for the Efficiency of Building Energy Simulation&lt;/title&gt;&lt;secondary-title&gt;</w:instrText>
      </w:r>
      <w:r w:rsidR="00895DA0" w:rsidRPr="00CD65E4">
        <w:rPr>
          <w:rFonts w:ascii="Batang" w:eastAsia="Batang" w:hAnsi="Batang" w:cs="Batang" w:hint="eastAsia"/>
          <w:kern w:val="16"/>
          <w:sz w:val="24"/>
          <w:szCs w:val="24"/>
        </w:rPr>
        <w:instrText>한국생활환경학회지</w:instrText>
      </w:r>
      <w:r w:rsidR="00895DA0">
        <w:rPr>
          <w:rFonts w:ascii="Times New Roman" w:hAnsi="Times New Roman" w:cs="Times New Roman"/>
          <w:kern w:val="16"/>
          <w:sz w:val="24"/>
          <w:szCs w:val="24"/>
        </w:rPr>
        <w:instrText>&lt;/secondary-title&gt;&lt;/titles&gt;&lt;periodical&gt;&lt;full-title&gt;</w:instrText>
      </w:r>
      <w:r w:rsidR="00895DA0" w:rsidRPr="00CD65E4">
        <w:rPr>
          <w:rFonts w:ascii="Batang" w:eastAsia="Batang" w:hAnsi="Batang" w:cs="Batang" w:hint="eastAsia"/>
          <w:kern w:val="16"/>
          <w:sz w:val="24"/>
          <w:szCs w:val="24"/>
        </w:rPr>
        <w:instrText>한국생활환경학회지</w:instrText>
      </w:r>
      <w:r w:rsidR="00895DA0">
        <w:rPr>
          <w:rFonts w:ascii="Times New Roman" w:hAnsi="Times New Roman" w:cs="Times New Roman"/>
          <w:kern w:val="16"/>
          <w:sz w:val="24"/>
          <w:szCs w:val="24"/>
        </w:rPr>
        <w:instrText>&lt;/full-title&gt;&lt;/periodical&gt;&lt;pages&gt;467-475&lt;/pages&gt;&lt;volume&gt;25&lt;/volume&gt;&lt;number&gt;4&lt;/number&gt;&lt;dates&gt;&lt;year&gt;2018&lt;/year&gt;&lt;/dates&gt;&lt;isbn&gt;1226-1289&lt;/isbn&gt;&lt;urls&gt;&lt;/urls&gt;&lt;/record&gt;&lt;/Cite&gt;&lt;/EndNote&gt;</w:instrText>
      </w:r>
      <w:r w:rsidRPr="00E76B38">
        <w:rPr>
          <w:rFonts w:ascii="Times New Roman" w:hAnsi="Times New Roman" w:cs="Times New Roman"/>
          <w:kern w:val="16"/>
          <w:sz w:val="24"/>
          <w:szCs w:val="24"/>
        </w:rPr>
        <w:fldChar w:fldCharType="separate"/>
      </w:r>
      <w:r w:rsidR="00895DA0">
        <w:rPr>
          <w:rFonts w:ascii="Times New Roman" w:hAnsi="Times New Roman" w:cs="Times New Roman"/>
          <w:kern w:val="16"/>
          <w:sz w:val="24"/>
          <w:szCs w:val="24"/>
        </w:rPr>
        <w:t>(Hong et al. 2019; Yang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It also used web crawling to manage massive documents in construction projects. An example is a web crawling used to develop a system that collects text data with the latest information from the construction market and automatically assigns it to each applicable construction document </w:t>
      </w:r>
      <w:r w:rsidRPr="00E76B38">
        <w:rPr>
          <w:rFonts w:ascii="Times New Roman" w:hAnsi="Times New Roman" w:cs="Times New Roman"/>
          <w:kern w:val="16"/>
          <w:sz w:val="24"/>
          <w:szCs w:val="24"/>
        </w:rPr>
        <w:fldChar w:fldCharType="begin"/>
      </w:r>
      <w:r w:rsidR="00895DA0">
        <w:rPr>
          <w:rFonts w:ascii="Times New Roman" w:hAnsi="Times New Roman" w:cs="Times New Roman"/>
          <w:kern w:val="16"/>
          <w:sz w:val="24"/>
          <w:szCs w:val="24"/>
        </w:rPr>
        <w:instrText xml:space="preserve"> ADDIN EN.CITE &lt;EndNote&gt;&lt;Cite&gt;&lt;Author&gt;Moon&lt;/Author&gt;&lt;Year&gt;2018&lt;/Year&gt;&lt;RecNum&gt;50&lt;/RecNum&gt;&lt;DisplayText&gt;(Moon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Pr="00E76B38">
        <w:rPr>
          <w:rFonts w:ascii="Times New Roman" w:hAnsi="Times New Roman" w:cs="Times New Roman"/>
          <w:kern w:val="16"/>
          <w:sz w:val="24"/>
          <w:szCs w:val="24"/>
        </w:rPr>
        <w:fldChar w:fldCharType="separate"/>
      </w:r>
      <w:r w:rsidR="00895DA0">
        <w:rPr>
          <w:rFonts w:ascii="Times New Roman" w:hAnsi="Times New Roman" w:cs="Times New Roman"/>
          <w:kern w:val="16"/>
          <w:sz w:val="24"/>
          <w:szCs w:val="24"/>
        </w:rPr>
        <w:t>(Moon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As above, the use of web crawling in the construction field was limited. Recently, this technology </w:t>
      </w:r>
      <w:r w:rsidRPr="00E76B38">
        <w:rPr>
          <w:rFonts w:ascii="Times New Roman" w:hAnsi="Times New Roman" w:cs="Times New Roman"/>
          <w:kern w:val="16"/>
          <w:sz w:val="24"/>
          <w:szCs w:val="24"/>
        </w:rPr>
        <w:lastRenderedPageBreak/>
        <w:t xml:space="preserve">is used in various fields related to construction. An example is a study that collects a variety of geographic information on the web and provides a model to predict air emissions from heating </w:t>
      </w:r>
      <w:r w:rsidRPr="00E76B38">
        <w:rPr>
          <w:rFonts w:ascii="Times New Roman" w:hAnsi="Times New Roman" w:cs="Times New Roman"/>
          <w:kern w:val="16"/>
          <w:sz w:val="24"/>
          <w:szCs w:val="24"/>
        </w:rPr>
        <w:fldChar w:fldCharType="begin"/>
      </w:r>
      <w:r w:rsidR="00895DA0">
        <w:rPr>
          <w:rFonts w:ascii="Times New Roman" w:hAnsi="Times New Roman" w:cs="Times New Roman"/>
          <w:kern w:val="16"/>
          <w:sz w:val="24"/>
          <w:szCs w:val="24"/>
        </w:rPr>
        <w:instrText xml:space="preserve"> ADDIN EN.CITE &lt;EndNote&gt;&lt;Cite&gt;&lt;Author&gt;Lopez-Aparicio&lt;/Author&gt;&lt;Year&gt;2018&lt;/Year&gt;&lt;RecNum&gt;52&lt;/RecNum&gt;&lt;DisplayText&gt;(Lopez-Aparicio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Pr="00E76B38">
        <w:rPr>
          <w:rFonts w:ascii="Times New Roman" w:hAnsi="Times New Roman" w:cs="Times New Roman"/>
          <w:kern w:val="16"/>
          <w:sz w:val="24"/>
          <w:szCs w:val="24"/>
        </w:rPr>
        <w:fldChar w:fldCharType="separate"/>
      </w:r>
      <w:r w:rsidR="00895DA0">
        <w:rPr>
          <w:rFonts w:ascii="Times New Roman" w:hAnsi="Times New Roman" w:cs="Times New Roman"/>
          <w:kern w:val="16"/>
          <w:sz w:val="24"/>
          <w:szCs w:val="24"/>
        </w:rPr>
        <w:t>(Lopez-Aparicio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However, few studies have analyzed the factors related to the safety of a construction site using web crawling. In this study, web crawling technology was used to find factors related to site safety, which may suggest a new approach to improving construction site safety. The authors used  </w:t>
      </w:r>
      <w:r w:rsidR="0011214B" w:rsidRPr="0011214B">
        <w:rPr>
          <w:rFonts w:ascii="Times New Roman" w:hAnsi="Times New Roman" w:cs="Times New Roman"/>
          <w:color w:val="FF0000"/>
          <w:kern w:val="16"/>
          <w:sz w:val="24"/>
          <w:szCs w:val="24"/>
        </w:rPr>
        <w:t>(</w:t>
      </w:r>
      <w:r w:rsidRPr="0011214B">
        <w:rPr>
          <w:rFonts w:ascii="Times New Roman" w:hAnsi="Times New Roman" w:cs="Times New Roman"/>
          <w:color w:val="FF0000"/>
          <w:kern w:val="16"/>
          <w:sz w:val="24"/>
          <w:szCs w:val="24"/>
        </w:rPr>
        <w:t>python language</w:t>
      </w:r>
      <w:r w:rsidR="0011214B" w:rsidRPr="0011214B">
        <w:rPr>
          <w:rFonts w:ascii="Times New Roman" w:hAnsi="Times New Roman" w:cs="Times New Roman"/>
          <w:color w:val="FF0000"/>
          <w:kern w:val="16"/>
          <w:sz w:val="24"/>
          <w:szCs w:val="24"/>
        </w:rPr>
        <w:t xml:space="preserve"> -&gt;</w:t>
      </w:r>
      <w:r w:rsidR="003920A7">
        <w:rPr>
          <w:rFonts w:ascii="Times New Roman" w:hAnsi="Times New Roman" w:cs="Times New Roman"/>
          <w:color w:val="FF0000"/>
          <w:kern w:val="16"/>
          <w:sz w:val="24"/>
          <w:szCs w:val="24"/>
        </w:rPr>
        <w:t>a</w:t>
      </w:r>
      <w:r w:rsidR="0011214B" w:rsidRPr="0011214B">
        <w:rPr>
          <w:rFonts w:ascii="Times New Roman" w:hAnsi="Times New Roman" w:cs="Times New Roman"/>
          <w:color w:val="FF0000"/>
          <w:kern w:val="16"/>
          <w:sz w:val="24"/>
          <w:szCs w:val="24"/>
        </w:rPr>
        <w:t xml:space="preserve"> </w:t>
      </w:r>
      <w:r w:rsidR="003920A7">
        <w:rPr>
          <w:rFonts w:ascii="Times New Roman" w:hAnsi="Times New Roman" w:cs="Times New Roman"/>
          <w:color w:val="FF0000"/>
          <w:kern w:val="16"/>
          <w:sz w:val="24"/>
          <w:szCs w:val="24"/>
        </w:rPr>
        <w:t>P</w:t>
      </w:r>
      <w:r w:rsidR="0011214B" w:rsidRPr="0011214B">
        <w:rPr>
          <w:rFonts w:ascii="Times New Roman" w:hAnsi="Times New Roman" w:cs="Times New Roman"/>
          <w:color w:val="FF0000"/>
          <w:kern w:val="16"/>
          <w:sz w:val="24"/>
          <w:szCs w:val="24"/>
        </w:rPr>
        <w:t>ython)</w:t>
      </w:r>
      <w:r w:rsidRPr="00E76B38">
        <w:rPr>
          <w:rFonts w:ascii="Times New Roman" w:hAnsi="Times New Roman" w:cs="Times New Roman"/>
          <w:kern w:val="16"/>
          <w:sz w:val="24"/>
          <w:szCs w:val="24"/>
        </w:rPr>
        <w:t xml:space="preserve"> and libraries to implement web crawler.</w:t>
      </w:r>
    </w:p>
    <w:p w14:paraId="1559CD0F" w14:textId="1E1E6D18" w:rsidR="002C0D7C" w:rsidRPr="00E76B38" w:rsidRDefault="00547D40">
      <w:pPr>
        <w:spacing w:after="0" w:line="480" w:lineRule="auto"/>
        <w:jc w:val="both"/>
        <w:rPr>
          <w:rFonts w:ascii="Times New Roman" w:hAnsi="Times New Roman" w:cs="Times New Roman"/>
          <w:b/>
          <w:i/>
          <w:kern w:val="16"/>
          <w:sz w:val="24"/>
          <w:szCs w:val="24"/>
        </w:rPr>
        <w:pPrChange w:id="338" w:author="Kim, Jaehong" w:date="2021-02-24T13:10:00Z">
          <w:pPr>
            <w:spacing w:before="240" w:line="480" w:lineRule="auto"/>
          </w:pPr>
        </w:pPrChange>
      </w:pPr>
      <w:r>
        <w:rPr>
          <w:rFonts w:ascii="Times New Roman" w:hAnsi="Times New Roman" w:cs="Times New Roman"/>
          <w:b/>
          <w:i/>
          <w:kern w:val="16"/>
          <w:sz w:val="24"/>
          <w:szCs w:val="24"/>
        </w:rPr>
        <w:t xml:space="preserve">Word </w:t>
      </w:r>
      <w:r w:rsidR="00E76B38">
        <w:rPr>
          <w:rFonts w:ascii="Times New Roman" w:hAnsi="Times New Roman" w:cs="Times New Roman"/>
          <w:b/>
          <w:i/>
          <w:kern w:val="16"/>
          <w:sz w:val="24"/>
          <w:szCs w:val="24"/>
        </w:rPr>
        <w:t>e</w:t>
      </w:r>
      <w:r>
        <w:rPr>
          <w:rFonts w:ascii="Times New Roman" w:hAnsi="Times New Roman" w:cs="Times New Roman"/>
          <w:b/>
          <w:i/>
          <w:kern w:val="16"/>
          <w:sz w:val="24"/>
          <w:szCs w:val="24"/>
        </w:rPr>
        <w:t>mbedding</w:t>
      </w:r>
      <w:r w:rsidR="00E76B38">
        <w:rPr>
          <w:rFonts w:ascii="Times New Roman" w:hAnsi="Times New Roman" w:cs="Times New Roman"/>
          <w:b/>
          <w:i/>
          <w:kern w:val="16"/>
          <w:sz w:val="24"/>
          <w:szCs w:val="24"/>
        </w:rPr>
        <w:t xml:space="preserve"> and network analysis</w:t>
      </w:r>
    </w:p>
    <w:p w14:paraId="24747BF0" w14:textId="555E2F8D" w:rsidR="00E76B38" w:rsidDel="00CD65E4" w:rsidRDefault="00E76B38">
      <w:pPr>
        <w:spacing w:line="480" w:lineRule="auto"/>
        <w:jc w:val="both"/>
        <w:rPr>
          <w:del w:id="339" w:author="Kim, Jaehong" w:date="2021-02-24T13:10:00Z"/>
          <w:rFonts w:ascii="Times New Roman" w:hAnsi="Times New Roman" w:cs="Times New Roman"/>
          <w:kern w:val="16"/>
          <w:sz w:val="24"/>
          <w:szCs w:val="24"/>
        </w:rPr>
        <w:pPrChange w:id="340" w:author="Kim, Jaehong" w:date="2021-02-24T13:10:00Z">
          <w:pPr>
            <w:spacing w:line="480" w:lineRule="auto"/>
          </w:pPr>
        </w:pPrChange>
      </w:pPr>
      <w:r w:rsidRPr="009250AF">
        <w:rPr>
          <w:rFonts w:ascii="Times New Roman" w:hAnsi="Times New Roman" w:cs="Times New Roman"/>
          <w:kern w:val="16"/>
          <w:sz w:val="24"/>
          <w:szCs w:val="24"/>
        </w:rPr>
        <w:t>Word embedding is a technique that provides a way to express similar words with the same meaning through data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&lt;EndNote&gt;&lt;Cite&gt;&lt;Author&gt;Yin&lt;/Author&gt;&lt;Year&gt;2018&lt;/Year&gt;&lt;RecNum&gt;59&lt;/RecNum&gt;&lt;DisplayText&gt;(Yin and Shen 2018)&lt;/DisplayText&gt;&lt;record&gt;&lt;rec-number&gt;59&lt;/rec-number&gt;&lt;foreign-keys&gt;&lt;key app="EN" db-id="2t9fxseaaf2wf4ew0r9vfpxkz0tsd0fff9xs" timestamp="1590602091"&gt;59&lt;/key&gt;&lt;/foreign-keys&gt;&lt;ref-type name="Conference Proceedings"&gt;10&lt;/ref-type&gt;&lt;contributors&gt;&lt;authors&gt;&lt;author&gt;Yin, Zi&lt;/author&gt;&lt;author&gt;Shen, Yuanyuan&lt;/author&gt;&lt;/authors&gt;&lt;/contributors&gt;&lt;titles&gt;&lt;title&gt;On the dimensionality of word embedding&lt;/title&gt;&lt;secondary-title&gt;Advances in Neural Information Processing Systems&lt;/secondary-title&gt;&lt;/titles&gt;&lt;pages&gt;887-898&lt;/pages&gt;&lt;dates&gt;&lt;year&gt;2018&lt;/year&gt;&lt;/dates&gt;&lt;urls&gt;&lt;/urls&gt;&lt;/record&gt;&lt;/Cite&gt;&lt;/EndNote&gt;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(Yin and Shen 2018)</w:t>
      </w:r>
      <w:r>
        <w:rPr>
          <w:rFonts w:ascii="Times New Roman" w:hAnsi="Times New Roman" w:cs="Times New Roman"/>
          <w:kern w:val="16"/>
          <w:sz w:val="24"/>
          <w:szCs w:val="24"/>
        </w:rPr>
        <w:fldChar w:fldCharType="end"/>
      </w:r>
      <w:r w:rsidRPr="009250AF">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is a new way to represent words and documents and is one of the key breakthroughs in deep learning</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sidR="00895DA0">
        <w:rPr>
          <w:rFonts w:ascii="Times New Roman" w:hAnsi="Times New Roman" w:cs="Times New Roman"/>
          <w:kern w:val="16"/>
          <w:sz w:val="24"/>
          <w:szCs w:val="24"/>
        </w:rPr>
        <w:instrText xml:space="preserve"> ADDIN EN.CITE &lt;EndNote&gt;&lt;Cite&gt;&lt;Author&gt;Lai&lt;/Author&gt;&lt;Year&gt;2016&lt;/Year&gt;&lt;RecNum&gt;56&lt;/RecNum&gt;&lt;DisplayText&gt;(Lai et al. 2016)&lt;/DisplayText&gt;&lt;record&gt;&lt;rec-number&gt;56&lt;/rec-number&gt;&lt;foreign-keys&gt;&lt;key app="EN" db-id="2t9fxseaaf2wf4ew0r9vfpxkz0tsd0fff9xs" timestamp="1590601887"&gt;56&lt;/key&gt;&lt;/foreign-keys&gt;&lt;ref-type name="Journal Article"&gt;17&lt;/ref-type&gt;&lt;contributors&gt;&lt;authors&gt;&lt;author&gt;Lai, Siwei&lt;/author&gt;&lt;author&gt;Liu, Kang&lt;/author&gt;&lt;author&gt;He, Shizhu&lt;/author&gt;&lt;author&gt;Zhao, Jun&lt;/author&gt;&lt;/authors&gt;&lt;/contributors&gt;&lt;titles&gt;&lt;title&gt;How to generate a good word embedding&lt;/title&gt;&lt;secondary-title&gt;IEEE Intelligent Systems&lt;/secondary-title&gt;&lt;/titles&gt;&lt;periodical&gt;&lt;full-title&gt;IEEE Intelligent Systems&lt;/full-title&gt;&lt;/periodical&gt;&lt;pages&gt;5-14&lt;/pages&gt;&lt;volume&gt;31&lt;/volume&gt;&lt;number&gt;6&lt;/number&gt;&lt;dates&gt;&lt;year&gt;2016&lt;/year&gt;&lt;/dates&gt;&lt;isbn&gt;1541-1672&lt;/isbn&gt;&lt;urls&gt;&lt;/urls&gt;&lt;/record&gt;&lt;/Cite&gt;&lt;/EndNote&gt;</w:instrText>
      </w:r>
      <w:r>
        <w:rPr>
          <w:rFonts w:ascii="Times New Roman" w:hAnsi="Times New Roman" w:cs="Times New Roman"/>
          <w:kern w:val="16"/>
          <w:sz w:val="24"/>
          <w:szCs w:val="24"/>
        </w:rPr>
        <w:fldChar w:fldCharType="separate"/>
      </w:r>
      <w:r w:rsidR="00895DA0">
        <w:rPr>
          <w:rFonts w:ascii="Times New Roman" w:hAnsi="Times New Roman" w:cs="Times New Roman"/>
          <w:kern w:val="16"/>
          <w:sz w:val="24"/>
          <w:szCs w:val="24"/>
        </w:rPr>
        <w:t>(Lai et al. 2016)</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Each word has a unique vector value through analysis using an embedding layer or hidden layer</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&lt;EndNote&gt;&lt;Cite&gt;&lt;Author&gt;Yoshioka&lt;/Author&gt;&lt;Year&gt;2019&lt;/Year&gt;&lt;RecNum&gt;60&lt;/RecNum&gt;&lt;DisplayText&gt;(Yoshioka and Dozono 2019)&lt;/DisplayText&gt;&lt;record&gt;&lt;rec-number&gt;60&lt;/rec-number&gt;&lt;foreign-keys&gt;&lt;key app="EN" db-id="2t9fxseaaf2wf4ew0r9vfpxkz0tsd0fff9xs" timestamp="1590602359"&gt;60&lt;/key&gt;&lt;/foreign-keys&gt;&lt;ref-type name="Conference Proceedings"&gt;10&lt;/ref-type&gt;&lt;contributors&gt;&lt;authors&gt;&lt;author&gt;Yoshioka, Koki&lt;/author&gt;&lt;author&gt;Dozono, Hiroshi&lt;/author&gt;&lt;/authors&gt;&lt;/contributors&gt;&lt;titles&gt;&lt;title&gt;The Classification of the Documents Based on Word Embedding and 2-layer Spherical Self Organizing Maps&lt;/title&gt;&lt;secondary-title&gt;Proceedings of the 2019 11th International Conference on Machine Learning and Computing&lt;/secondary-title&gt;&lt;/titles&gt;&lt;pages&gt;357-361&lt;/pages&gt;&lt;dates&gt;&lt;year&gt;2019&lt;/year&gt;&lt;/dates&gt;&lt;urls&gt;&lt;/urls&gt;&lt;/record&gt;&lt;/Cite&gt;&lt;/EndNote&gt;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 xml:space="preserve">(Yoshioka and </w:t>
      </w:r>
      <w:proofErr w:type="spellStart"/>
      <w:r>
        <w:rPr>
          <w:rFonts w:ascii="Times New Roman" w:hAnsi="Times New Roman" w:cs="Times New Roman"/>
          <w:kern w:val="16"/>
          <w:sz w:val="24"/>
          <w:szCs w:val="24"/>
        </w:rPr>
        <w:t>Dozono</w:t>
      </w:r>
      <w:proofErr w:type="spellEnd"/>
      <w:r>
        <w:rPr>
          <w:rFonts w:ascii="Times New Roman" w:hAnsi="Times New Roman" w:cs="Times New Roman"/>
          <w:kern w:val="16"/>
          <w:sz w:val="24"/>
          <w:szCs w:val="24"/>
        </w:rPr>
        <w:t xml:space="preserve"> 2019)</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method of analysis was mainly used as a new method for analyzing text or documents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sidR="00895DA0">
        <w:rPr>
          <w:rFonts w:ascii="Times New Roman" w:hAnsi="Times New Roman" w:cs="Times New Roman"/>
          <w:kern w:val="16"/>
          <w:sz w:val="24"/>
          <w:szCs w:val="24"/>
        </w:rPr>
        <w:instrText xml:space="preserve"> ADDIN EN.CITE &lt;EndNote&gt;&lt;Cite&gt;&lt;Author&gt;Shao&lt;/Author&gt;&lt;Year&gt;2017&lt;/Year&gt;&lt;RecNum&gt;58&lt;/RecNum&gt;&lt;DisplayText&gt;(Shao et al. 2017; Zhang et al. 2018)&lt;/DisplayText&gt;&lt;record&gt;&lt;rec-number&gt;58&lt;/rec-number&gt;&lt;foreign-keys&gt;&lt;key app="EN" db-id="2t9fxseaaf2wf4ew0r9vfpxkz0tsd0fff9xs" timestamp="1590601994"&gt;58&lt;/key&gt;&lt;/foreign-keys&gt;&lt;ref-type name="Journal Article"&gt;17&lt;/ref-type&gt;&lt;contributors&gt;&lt;authors&gt;&lt;author&gt;Shao, Liqun&lt;/author&gt;&lt;author&gt;Zhang, Hao&lt;/author&gt;&lt;author&gt;Jia, Ming&lt;/author&gt;&lt;author&gt;Wang, Jie&lt;/author&gt;&lt;/authors&gt;&lt;/contributors&gt;&lt;titles&gt;&lt;title&gt;Efficient and effective single-document summarizations and a word-embedding measurement of quality&lt;/title&gt;&lt;secondary-title&gt;arXiv preprint arXiv:1710.00284&lt;/secondary-title&gt;&lt;/titles&gt;&lt;periodical&gt;&lt;full-title&gt;arXiv preprint arXiv:1710.00284&lt;/full-title&gt;&lt;/periodical&gt;&lt;dates&gt;&lt;year&gt;2017&lt;/year&gt;&lt;/dates&gt;&lt;urls&gt;&lt;/urls&gt;&lt;/record&gt;&lt;/Cite&gt;&lt;Cite&gt;&lt;Author&gt;Zhang&lt;/Author&gt;&lt;Year&gt;2018&lt;/Year&gt;&lt;RecNum&gt;57&lt;/RecNum&gt;&lt;record&gt;&lt;rec-number&gt;57&lt;/rec-number&gt;&lt;foreign-keys&gt;&lt;key app="EN" db-id="2t9fxseaaf2wf4ew0r9vfpxkz0tsd0fff9xs" timestamp="1590601982"&gt;57&lt;/key&gt;&lt;/foreign-keys&gt;&lt;ref-type name="Conference Proceedings"&gt;10&lt;/ref-type&gt;&lt;contributors&gt;&lt;authors&gt;&lt;author&gt;Zhang, Zhuosheng&lt;/author&gt;&lt;author&gt;Huang, Yafang&lt;/author&gt;&lt;author&gt;Zhu, Pengfei&lt;/author&gt;&lt;author&gt;Zhao, Hai&lt;/author&gt;&lt;/authors&gt;&lt;/contributors&gt;&lt;titles&gt;&lt;title&gt;Effective character-augmented word embedding for machine reading comprehension&lt;/title&gt;&lt;secondary-title&gt;CCF International Conference on Natural Language Processing and Chinese Computing&lt;/secondary-title&gt;&lt;/titles&gt;&lt;pages&gt;27-39&lt;/pages&gt;&lt;dates&gt;&lt;year&gt;2018&lt;/year&gt;&lt;/dates&gt;&lt;publisher&gt;Springer&lt;/publisher&gt;&lt;urls&gt;&lt;/urls&gt;&lt;/record&gt;&lt;/Cite&gt;&lt;/EndNote&gt;</w:instrText>
      </w:r>
      <w:r>
        <w:rPr>
          <w:rFonts w:ascii="Times New Roman" w:hAnsi="Times New Roman" w:cs="Times New Roman"/>
          <w:kern w:val="16"/>
          <w:sz w:val="24"/>
          <w:szCs w:val="24"/>
        </w:rPr>
        <w:fldChar w:fldCharType="separate"/>
      </w:r>
      <w:r w:rsidR="00895DA0">
        <w:rPr>
          <w:rFonts w:ascii="Times New Roman" w:hAnsi="Times New Roman" w:cs="Times New Roman"/>
          <w:kern w:val="16"/>
          <w:sz w:val="24"/>
          <w:szCs w:val="24"/>
        </w:rPr>
        <w:t>(Shao et al. 2017; Zhang et al. 2018)</w:t>
      </w:r>
      <w:r>
        <w:rPr>
          <w:rFonts w:ascii="Times New Roman" w:hAnsi="Times New Roman" w:cs="Times New Roman"/>
          <w:kern w:val="16"/>
          <w:sz w:val="24"/>
          <w:szCs w:val="24"/>
        </w:rPr>
        <w:fldChar w:fldCharType="end"/>
      </w:r>
      <w:r>
        <w:rPr>
          <w:rFonts w:ascii="Times New Roman" w:hAnsi="Times New Roman" w:cs="Times New Roman"/>
          <w:kern w:val="16"/>
          <w:sz w:val="24"/>
          <w:szCs w:val="24"/>
        </w:rPr>
        <w:t xml:space="preserve">. </w:t>
      </w:r>
      <w:r w:rsidR="0013207E">
        <w:rPr>
          <w:rFonts w:ascii="Times New Roman" w:hAnsi="Times New Roman" w:cs="Times New Roman"/>
          <w:kern w:val="16"/>
          <w:sz w:val="24"/>
          <w:szCs w:val="24"/>
        </w:rPr>
        <w:t>(</w:t>
      </w:r>
      <w:r w:rsidRPr="0013207E">
        <w:rPr>
          <w:rFonts w:ascii="Times New Roman" w:hAnsi="Times New Roman" w:cs="Times New Roman"/>
          <w:color w:val="FF0000"/>
          <w:kern w:val="16"/>
          <w:sz w:val="24"/>
          <w:szCs w:val="24"/>
        </w:rPr>
        <w:t xml:space="preserve">This methodology overcomes the limitations of a one-hot encoding analysis, which was widely used for text analysis </w:t>
      </w:r>
      <w:r w:rsidRPr="0013207E">
        <w:rPr>
          <w:rFonts w:ascii="Times New Roman" w:hAnsi="Times New Roman" w:cs="Times New Roman"/>
          <w:color w:val="FF0000"/>
          <w:kern w:val="16"/>
          <w:sz w:val="24"/>
          <w:szCs w:val="24"/>
        </w:rPr>
        <w:fldChar w:fldCharType="begin"/>
      </w:r>
      <w:r w:rsidR="00895DA0" w:rsidRPr="0013207E">
        <w:rPr>
          <w:rFonts w:ascii="Times New Roman" w:hAnsi="Times New Roman" w:cs="Times New Roman"/>
          <w:color w:val="FF0000"/>
          <w:kern w:val="16"/>
          <w:sz w:val="24"/>
          <w:szCs w:val="24"/>
        </w:rPr>
        <w:instrText xml:space="preserve"> ADDIN EN.CITE &lt;EndNote&gt;&lt;Cite&gt;&lt;Author&gt;Rodríguez&lt;/Author&gt;&lt;Year&gt;2018&lt;/Year&gt;&lt;RecNum&gt;61&lt;/RecNum&gt;&lt;DisplayText&gt;(Rodríguez et al. 2018)&lt;/DisplayText&gt;&lt;record&gt;&lt;rec-number&gt;61&lt;/rec-number&gt;&lt;foreign-keys&gt;&lt;key app="EN" db-id="2t9fxseaaf2wf4ew0r9vfpxkz0tsd0fff9xs" timestamp="1590602698"&gt;61&lt;/key&gt;&lt;/foreign-keys&gt;&lt;ref-type name="Journal Article"&gt;17&lt;/ref-type&gt;&lt;contributors&gt;&lt;authors&gt;&lt;author&gt;Rodríguez, Pau&lt;/author&gt;&lt;author&gt;Bautista, Miguel A&lt;/author&gt;&lt;author&gt;Gonzalez, Jordi&lt;/author&gt;&lt;author&gt;Escalera, Sergio&lt;/author&gt;&lt;/authors&gt;&lt;/contributors&gt;&lt;titles&gt;&lt;title&gt;Beyond one-hot encoding: Lower dimensional target embedding&lt;/title&gt;&lt;secondary-title&gt;Image and Vision Computing&lt;/secondary-title&gt;&lt;/titles&gt;&lt;periodical&gt;&lt;full-title&gt;Image and Vision Computing&lt;/full-title&gt;&lt;/periodical&gt;&lt;pages&gt;21-31&lt;/pages&gt;&lt;volume&gt;75&lt;/volume&gt;&lt;dates&gt;&lt;year&gt;2018&lt;/year&gt;&lt;/dates&gt;&lt;isbn&gt;0262-8856&lt;/isbn&gt;&lt;urls&gt;&lt;/urls&gt;&lt;/record&gt;&lt;/Cite&gt;&lt;/EndNote&gt;</w:instrText>
      </w:r>
      <w:r w:rsidRPr="0013207E">
        <w:rPr>
          <w:rFonts w:ascii="Times New Roman" w:hAnsi="Times New Roman" w:cs="Times New Roman"/>
          <w:color w:val="FF0000"/>
          <w:kern w:val="16"/>
          <w:sz w:val="24"/>
          <w:szCs w:val="24"/>
        </w:rPr>
        <w:fldChar w:fldCharType="separate"/>
      </w:r>
      <w:r w:rsidR="00895DA0" w:rsidRPr="0013207E">
        <w:rPr>
          <w:rFonts w:ascii="Times New Roman" w:hAnsi="Times New Roman" w:cs="Times New Roman"/>
          <w:color w:val="FF0000"/>
          <w:kern w:val="16"/>
          <w:sz w:val="24"/>
          <w:szCs w:val="24"/>
        </w:rPr>
        <w:t>(Rodríguez et al. 2018)</w:t>
      </w:r>
      <w:r w:rsidRPr="0013207E">
        <w:rPr>
          <w:rFonts w:ascii="Times New Roman" w:hAnsi="Times New Roman" w:cs="Times New Roman"/>
          <w:color w:val="FF0000"/>
          <w:kern w:val="16"/>
          <w:sz w:val="24"/>
          <w:szCs w:val="24"/>
        </w:rPr>
        <w:fldChar w:fldCharType="end"/>
      </w:r>
      <w:r w:rsidRPr="0013207E">
        <w:rPr>
          <w:rFonts w:ascii="Times New Roman" w:hAnsi="Times New Roman" w:cs="Times New Roman"/>
          <w:color w:val="FF0000"/>
          <w:kern w:val="16"/>
          <w:sz w:val="24"/>
          <w:szCs w:val="24"/>
        </w:rPr>
        <w:t xml:space="preserve">. In the one-hot encoding method, since all words are composed independently, it is impossible to measure the similarity of each other. However, in the word embedding method, each word is expressed as a dependent relationship, and similarity can be measured </w:t>
      </w:r>
      <w:r w:rsidRPr="0013207E">
        <w:rPr>
          <w:rFonts w:ascii="Times New Roman" w:hAnsi="Times New Roman" w:cs="Times New Roman"/>
          <w:color w:val="FF0000"/>
          <w:kern w:val="16"/>
          <w:sz w:val="24"/>
          <w:szCs w:val="24"/>
        </w:rPr>
        <w:fldChar w:fldCharType="begin"/>
      </w:r>
      <w:r w:rsidR="00895DA0" w:rsidRPr="0013207E">
        <w:rPr>
          <w:rFonts w:ascii="Times New Roman" w:hAnsi="Times New Roman" w:cs="Times New Roman"/>
          <w:color w:val="FF0000"/>
          <w:kern w:val="16"/>
          <w:sz w:val="24"/>
          <w:szCs w:val="24"/>
        </w:rPr>
        <w:instrText xml:space="preserve"> ADDIN EN.CITE &lt;EndNote&gt;&lt;Cite&gt;&lt;Author&gt;Rekabsaz&lt;/Author&gt;&lt;Year&gt;2017&lt;/Year&gt;&lt;RecNum&gt;62&lt;/RecNum&gt;&lt;DisplayText&gt;(Rekabsaz et al. 2017)&lt;/DisplayText&gt;&lt;record&gt;&lt;rec-number&gt;62&lt;/rec-number&gt;&lt;foreign-keys&gt;&lt;key app="EN" db-id="2t9fxseaaf2wf4ew0r9vfpxkz0tsd0fff9xs" timestamp="1590603102"&gt;62&lt;/key&gt;&lt;/foreign-keys&gt;&lt;ref-type name="Conference Proceedings"&gt;10&lt;/ref-type&gt;&lt;contributors&gt;&lt;authors&gt;&lt;author&gt;Rekabsaz, Navid&lt;/author&gt;&lt;author&gt;Lupu, Mihai&lt;/author&gt;&lt;author&gt;Hanbury, Allan&lt;/author&gt;&lt;/authors&gt;&lt;/contributors&gt;&lt;titles&gt;&lt;title&gt;Exploration of a threshold for similarity based on uncertainty in word embedding&lt;/title&gt;&lt;secondary-title&gt;European Conference on Information Retrieval&lt;/secondary-title&gt;&lt;/titles&gt;&lt;pages&gt;396-409&lt;/pages&gt;&lt;dates&gt;&lt;year&gt;2017&lt;/year&gt;&lt;/dates&gt;&lt;publisher&gt;Springer&lt;/publisher&gt;&lt;urls&gt;&lt;/urls&gt;&lt;/record&gt;&lt;/Cite&gt;&lt;/EndNote&gt;</w:instrText>
      </w:r>
      <w:r w:rsidRPr="0013207E">
        <w:rPr>
          <w:rFonts w:ascii="Times New Roman" w:hAnsi="Times New Roman" w:cs="Times New Roman"/>
          <w:color w:val="FF0000"/>
          <w:kern w:val="16"/>
          <w:sz w:val="24"/>
          <w:szCs w:val="24"/>
        </w:rPr>
        <w:fldChar w:fldCharType="separate"/>
      </w:r>
      <w:r w:rsidR="00895DA0" w:rsidRPr="0013207E">
        <w:rPr>
          <w:rFonts w:ascii="Times New Roman" w:hAnsi="Times New Roman" w:cs="Times New Roman"/>
          <w:color w:val="FF0000"/>
          <w:kern w:val="16"/>
          <w:sz w:val="24"/>
          <w:szCs w:val="24"/>
        </w:rPr>
        <w:t>(</w:t>
      </w:r>
      <w:proofErr w:type="spellStart"/>
      <w:r w:rsidR="00895DA0" w:rsidRPr="0013207E">
        <w:rPr>
          <w:rFonts w:ascii="Times New Roman" w:hAnsi="Times New Roman" w:cs="Times New Roman"/>
          <w:color w:val="FF0000"/>
          <w:kern w:val="16"/>
          <w:sz w:val="24"/>
          <w:szCs w:val="24"/>
        </w:rPr>
        <w:t>Rekabsaz</w:t>
      </w:r>
      <w:proofErr w:type="spellEnd"/>
      <w:r w:rsidR="00895DA0" w:rsidRPr="0013207E">
        <w:rPr>
          <w:rFonts w:ascii="Times New Roman" w:hAnsi="Times New Roman" w:cs="Times New Roman"/>
          <w:color w:val="FF0000"/>
          <w:kern w:val="16"/>
          <w:sz w:val="24"/>
          <w:szCs w:val="24"/>
        </w:rPr>
        <w:t xml:space="preserve"> et al. 2017)</w:t>
      </w:r>
      <w:r w:rsidRPr="0013207E">
        <w:rPr>
          <w:rFonts w:ascii="Times New Roman" w:hAnsi="Times New Roman" w:cs="Times New Roman"/>
          <w:color w:val="FF0000"/>
          <w:kern w:val="16"/>
          <w:sz w:val="24"/>
          <w:szCs w:val="24"/>
        </w:rPr>
        <w:fldChar w:fldCharType="end"/>
      </w:r>
      <w:r w:rsidRPr="0013207E">
        <w:rPr>
          <w:rFonts w:ascii="Times New Roman" w:hAnsi="Times New Roman" w:cs="Times New Roman"/>
          <w:color w:val="FF0000"/>
          <w:kern w:val="16"/>
          <w:sz w:val="24"/>
          <w:szCs w:val="24"/>
        </w:rPr>
        <w:t>. The word embedding method is currently used mainly in text analysis and natural language processing (NLP).</w:t>
      </w:r>
      <w:r w:rsidR="0013207E">
        <w:rPr>
          <w:rFonts w:ascii="Times New Roman" w:hAnsi="Times New Roman" w:cs="Times New Roman"/>
          <w:color w:val="FF0000"/>
          <w:kern w:val="16"/>
          <w:sz w:val="24"/>
          <w:szCs w:val="24"/>
        </w:rPr>
        <w:t>) -&gt; delete redundant with method part</w:t>
      </w:r>
      <w:r w:rsidRPr="0013207E">
        <w:rPr>
          <w:rFonts w:ascii="Times New Roman" w:hAnsi="Times New Roman" w:cs="Times New Roman"/>
          <w:color w:val="FF0000"/>
          <w:kern w:val="16"/>
          <w:sz w:val="24"/>
          <w:szCs w:val="24"/>
        </w:rPr>
        <w:t xml:space="preserve"> </w:t>
      </w:r>
      <w:r w:rsidRPr="00C47AAD">
        <w:rPr>
          <w:rFonts w:ascii="Times New Roman" w:hAnsi="Times New Roman" w:cs="Times New Roman"/>
          <w:kern w:val="16"/>
          <w:sz w:val="24"/>
          <w:szCs w:val="24"/>
        </w:rPr>
        <w:t>The main models using word embedding are Word2vec</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&lt;EndNote&gt;&lt;Cite&gt;&lt;Author&gt;Church&lt;/Author&gt;&lt;Year&gt;2017&lt;/Year&gt;&lt;RecNum&gt;63&lt;/RecNum&gt;&lt;DisplayText&gt;(Church 2017)&lt;/DisplayText&gt;&lt;record&gt;&lt;rec-number&gt;63&lt;/rec-number&gt;&lt;foreign-keys&gt;&lt;key app="EN" db-id="2t9fxseaaf2wf4ew0r9vfpxkz0tsd0fff9xs" timestamp="1590603250"&gt;63&lt;/key&gt;&lt;/foreign-keys&gt;&lt;ref-type name="Journal Article"&gt;17&lt;/ref-type&gt;&lt;contributors&gt;&lt;authors&gt;&lt;author&gt;Church, Kenneth Ward&lt;/author&gt;&lt;/authors&gt;&lt;/contributors&gt;&lt;titles&gt;&lt;title&gt;Word2Vec&lt;/title&gt;&lt;secondary-title&gt;Natural Language Engineering&lt;/secondary-title&gt;&lt;/titles&gt;&lt;periodical&gt;&lt;full-title&gt;Natural Language Engineering&lt;/full-title&gt;&lt;/periodical&gt;&lt;pages&gt;155-162&lt;/pages&gt;&lt;volume&gt;23&lt;/volume&gt;&lt;number&gt;1&lt;/number&gt;&lt;dates&gt;&lt;year&gt;2017&lt;/year&gt;&lt;/dates&gt;&lt;isbn&gt;1351-3249&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(Church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w:t>
      </w:r>
      <w:proofErr w:type="spellStart"/>
      <w:r w:rsidRPr="00C47AAD">
        <w:rPr>
          <w:rFonts w:ascii="Times New Roman" w:hAnsi="Times New Roman" w:cs="Times New Roman"/>
          <w:kern w:val="16"/>
          <w:sz w:val="24"/>
          <w:szCs w:val="24"/>
        </w:rPr>
        <w:t>GloVe</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sidR="00895DA0">
        <w:rPr>
          <w:rFonts w:ascii="Times New Roman" w:hAnsi="Times New Roman" w:cs="Times New Roman"/>
          <w:kern w:val="16"/>
          <w:sz w:val="24"/>
          <w:szCs w:val="24"/>
        </w:rPr>
        <w:instrText xml:space="preserve"> ADDIN EN.CITE &lt;EndNote&gt;&lt;Cite&gt;&lt;Author&gt;Hindocha&lt;/Author&gt;&lt;Year&gt;2019&lt;/Year&gt;&lt;RecNum&gt;64&lt;/RecNum&gt;&lt;DisplayText&gt;(Hindocha et al. 2019)&lt;/DisplayText&gt;&lt;record&gt;&lt;rec-number&gt;64&lt;/rec-number&gt;&lt;foreign-keys&gt;&lt;key app="EN" db-id="2t9fxseaaf2wf4ew0r9vfpxkz0tsd0fff9xs" timestamp="1590603322"&gt;64&lt;/key&gt;&lt;/foreign-keys&gt;&lt;ref-type name="Journal Article"&gt;17&lt;/ref-type&gt;&lt;contributors&gt;&lt;authors&gt;&lt;author&gt;Hindocha, E&lt;/author&gt;&lt;author&gt;Yazhiny, V&lt;/author&gt;&lt;author&gt;Arunkumar, A&lt;/author&gt;&lt;author&gt;Boobalan, P&lt;/author&gt;&lt;/authors&gt;&lt;/contributors&gt;&lt;titles&gt;&lt;title&gt;Short-text Semantic Similarity using GloVe word embedding&lt;/title&gt;&lt;/titles&gt;&lt;dates&gt;&lt;year&gt;2019&lt;/year&gt;&lt;/dates&gt;&lt;urls&gt;&lt;/urls&gt;&lt;/record&gt;&lt;/Cite&gt;&lt;/EndNote&gt;</w:instrText>
      </w:r>
      <w:r>
        <w:rPr>
          <w:rFonts w:ascii="Times New Roman" w:hAnsi="Times New Roman" w:cs="Times New Roman"/>
          <w:kern w:val="16"/>
          <w:sz w:val="24"/>
          <w:szCs w:val="24"/>
        </w:rPr>
        <w:fldChar w:fldCharType="separate"/>
      </w:r>
      <w:r w:rsidR="00895DA0">
        <w:rPr>
          <w:rFonts w:ascii="Times New Roman" w:hAnsi="Times New Roman" w:cs="Times New Roman"/>
          <w:kern w:val="16"/>
          <w:sz w:val="24"/>
          <w:szCs w:val="24"/>
        </w:rPr>
        <w:t>(</w:t>
      </w:r>
      <w:proofErr w:type="spellStart"/>
      <w:r w:rsidR="00895DA0">
        <w:rPr>
          <w:rFonts w:ascii="Times New Roman" w:hAnsi="Times New Roman" w:cs="Times New Roman"/>
          <w:kern w:val="16"/>
          <w:sz w:val="24"/>
          <w:szCs w:val="24"/>
        </w:rPr>
        <w:t>Hindocha</w:t>
      </w:r>
      <w:proofErr w:type="spellEnd"/>
      <w:r w:rsidR="00895DA0">
        <w:rPr>
          <w:rFonts w:ascii="Times New Roman" w:hAnsi="Times New Roman" w:cs="Times New Roman"/>
          <w:kern w:val="16"/>
          <w:sz w:val="24"/>
          <w:szCs w:val="24"/>
        </w:rPr>
        <w:t xml:space="preserve"> et al. 2019)</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and </w:t>
      </w:r>
      <w:proofErr w:type="spellStart"/>
      <w:r w:rsidRPr="00C47AAD">
        <w:rPr>
          <w:rFonts w:ascii="Times New Roman" w:hAnsi="Times New Roman" w:cs="Times New Roman"/>
          <w:kern w:val="16"/>
          <w:sz w:val="24"/>
          <w:szCs w:val="24"/>
        </w:rPr>
        <w:t>fastText</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&lt;EndNote&gt;&lt;Cite&gt;&lt;Author&gt;Choi&lt;/Author&gt;&lt;Year&gt;2020&lt;/Year&gt;&lt;RecNum&gt;65&lt;/RecNum&gt;&lt;DisplayText&gt;(Choi and Lee 2020)&lt;/DisplayText&gt;&lt;record&gt;&lt;rec-number&gt;65&lt;/rec-number&gt;&lt;foreign-keys&gt;&lt;key app="EN" db-id="2t9fxseaaf2wf4ew0r9vfpxkz0tsd0fff9xs" timestamp="1590603386"&gt;65&lt;/key&gt;&lt;/foreign-keys&gt;&lt;ref-type name="Journal Article"&gt;17&lt;/ref-type&gt;&lt;contributors&gt;&lt;authors&gt;&lt;author&gt;Choi, Jaekeol&lt;/author&gt;&lt;author&gt;Lee, Sang-Woong&lt;/author&gt;&lt;/authors&gt;&lt;/contributors&gt;&lt;titles&gt;&lt;title&gt;Improving FastText with inverse document frequency of subwords&lt;/title&gt;&lt;secondary-title&gt;Pattern Recognition Letters&lt;/secondary-title&gt;&lt;/titles&gt;&lt;periodical&gt;&lt;full-title&gt;Pattern Recognition Letters&lt;/full-title&gt;&lt;/periodical&gt;&lt;dates&gt;&lt;year&gt;2020&lt;/year&gt;&lt;/dates&gt;&lt;isbn&gt;0167-8655&lt;/isbn&gt;&lt;urls&gt;&lt;/urls&gt;&lt;/record&gt;&lt;/Cite&gt;&lt;/EndNote&gt;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(Choi and Lee 2020)</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and Word2vec was used in this study.</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Model was created and published in 2013 by a research team of Google.</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This model has been subsequently analyzed and updated by other researchers.</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has very efficient performance and accuracy</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sidR="00895DA0">
        <w:rPr>
          <w:rFonts w:ascii="Times New Roman" w:hAnsi="Times New Roman" w:cs="Times New Roman"/>
          <w:kern w:val="16"/>
          <w:sz w:val="24"/>
          <w:szCs w:val="24"/>
        </w:rPr>
        <w:instrText xml:space="preserve"> ADDIN EN.CITE &lt;EndNote&gt;&lt;Cite&gt;&lt;Author&gt;Ombabi&lt;/Author&gt;&lt;Year&gt;2017&lt;/Year&gt;&lt;RecNum&gt;66&lt;/RecNum&gt;&lt;DisplayText&gt;(Ombabi et al. 2017)&lt;/DisplayText&gt;&lt;record&gt;&lt;rec-number&gt;66&lt;/rec-number&gt;&lt;foreign-keys&gt;&lt;key app="EN" db-id="2t9fxseaaf2wf4ew0r9vfpxkz0tsd0fff9xs" timestamp="1590603570"&gt;66&lt;/key&gt;&lt;/foreign-keys&gt;&lt;ref-type name="Conference Proceedings"&gt;10&lt;/ref-type&gt;&lt;contributors&gt;&lt;authors&gt;&lt;author&gt;Ombabi, Abubakr H&lt;/author&gt;&lt;author&gt;Lazzez, Onsa&lt;/author&gt;&lt;author&gt;Ouarda, Wael&lt;/author&gt;&lt;author&gt;Alimi, Adel M&lt;/author&gt;&lt;/authors&gt;&lt;/contributors&gt;&lt;titles&gt;&lt;title&gt;Deep learning framework based on Word2Vec and CNNfor users interests classification&lt;/title&gt;&lt;secondary-title&gt;2017 Sudan Conference on Computer Science and Information Technology (SCCSIT)&lt;/secondary-title&gt;&lt;/titles&gt;&lt;pages&gt;1-7&lt;/pages&gt;&lt;dates&gt;&lt;year&gt;2017&lt;/year&gt;&lt;/dates&gt;&lt;publisher&gt;IEEE&lt;/publisher&gt;&lt;isbn&gt;1538606674&lt;/isbn&gt;&lt;urls&gt;&lt;/urls&gt;&lt;/record&gt;&lt;/Cite&gt;&lt;/EndNote&gt;</w:instrText>
      </w:r>
      <w:r>
        <w:rPr>
          <w:rFonts w:ascii="Times New Roman" w:hAnsi="Times New Roman" w:cs="Times New Roman"/>
          <w:kern w:val="16"/>
          <w:sz w:val="24"/>
          <w:szCs w:val="24"/>
        </w:rPr>
        <w:fldChar w:fldCharType="separate"/>
      </w:r>
      <w:r w:rsidR="00895DA0">
        <w:rPr>
          <w:rFonts w:ascii="Times New Roman" w:hAnsi="Times New Roman" w:cs="Times New Roman"/>
          <w:kern w:val="16"/>
          <w:sz w:val="24"/>
          <w:szCs w:val="24"/>
        </w:rPr>
        <w:t>(</w:t>
      </w:r>
      <w:proofErr w:type="spellStart"/>
      <w:r w:rsidR="00895DA0">
        <w:rPr>
          <w:rFonts w:ascii="Times New Roman" w:hAnsi="Times New Roman" w:cs="Times New Roman"/>
          <w:kern w:val="16"/>
          <w:sz w:val="24"/>
          <w:szCs w:val="24"/>
        </w:rPr>
        <w:t>Ombabi</w:t>
      </w:r>
      <w:proofErr w:type="spellEnd"/>
      <w:r w:rsidR="00895DA0">
        <w:rPr>
          <w:rFonts w:ascii="Times New Roman" w:hAnsi="Times New Roman" w:cs="Times New Roman"/>
          <w:kern w:val="16"/>
          <w:sz w:val="24"/>
          <w:szCs w:val="24"/>
        </w:rPr>
        <w:t xml:space="preserve"> et al. 2017)</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r>
        <w:rPr>
          <w:rFonts w:ascii="Times New Roman" w:hAnsi="Times New Roman" w:cs="Times New Roman"/>
          <w:kern w:val="16"/>
          <w:sz w:val="24"/>
          <w:szCs w:val="24"/>
        </w:rPr>
        <w:t xml:space="preserve"> In addition, </w:t>
      </w:r>
      <w:r w:rsidRPr="00C001D2">
        <w:rPr>
          <w:rFonts w:ascii="Times New Roman" w:hAnsi="Times New Roman" w:cs="Times New Roman"/>
          <w:kern w:val="16"/>
          <w:sz w:val="24"/>
          <w:szCs w:val="24"/>
        </w:rPr>
        <w:t xml:space="preserve">it has a lot of google news pre-trained data, so it is suitable </w:t>
      </w:r>
      <w:r w:rsidRPr="00C001D2">
        <w:rPr>
          <w:rFonts w:ascii="Times New Roman" w:hAnsi="Times New Roman" w:cs="Times New Roman"/>
          <w:kern w:val="16"/>
          <w:sz w:val="24"/>
          <w:szCs w:val="24"/>
        </w:rPr>
        <w:lastRenderedPageBreak/>
        <w:t>for transferring learning based on it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sidR="00895DA0">
        <w:rPr>
          <w:rFonts w:ascii="Times New Roman" w:hAnsi="Times New Roman" w:cs="Times New Roman"/>
          <w:kern w:val="16"/>
          <w:sz w:val="24"/>
          <w:szCs w:val="24"/>
        </w:rPr>
        <w:instrText xml:space="preserve"> ADDIN EN.CITE &lt;EndNote&gt;&lt;Cite&gt;&lt;Author&gt;Khatua&lt;/Author&gt;&lt;Year&gt;2019&lt;/Year&gt;&lt;RecNum&gt;67&lt;/RecNum&gt;&lt;DisplayText&gt;(Khatua et al. 2019)&lt;/DisplayText&gt;&lt;record&gt;&lt;rec-number&gt;67&lt;/rec-number&gt;&lt;foreign-keys&gt;&lt;key app="EN" db-id="2t9fxseaaf2wf4ew0r9vfpxkz0tsd0fff9xs" timestamp="1590603698"&gt;67&lt;/key&gt;&lt;/foreign-keys&gt;&lt;ref-type name="Journal Article"&gt;17&lt;/ref-type&gt;&lt;contributors&gt;&lt;authors&gt;&lt;author&gt;Khatua, Aparup&lt;/author&gt;&lt;author&gt;Khatua, Apalak&lt;/author&gt;&lt;author&gt;Cambria, Erik&lt;/author&gt;&lt;/authors&gt;&lt;/contributors&gt;&lt;titles&gt;&lt;title&gt;A tale of two epidemics: Contextual Word2Vec for classifying twitter streams during outbreaks&lt;/title&gt;&lt;secondary-title&gt;Information Processing &amp;amp; Management&lt;/secondary-title&gt;&lt;/titles&gt;&lt;periodical&gt;&lt;full-title&gt;Information Processing &amp;amp; Management&lt;/full-title&gt;&lt;/periodical&gt;&lt;pages&gt;247-257&lt;/pages&gt;&lt;volume&gt;56&lt;/volume&gt;&lt;number&gt;1&lt;/number&gt;&lt;dates&gt;&lt;year&gt;2019&lt;/year&gt;&lt;/dates&gt;&lt;isbn&gt;0306-4573&lt;/isbn&gt;&lt;urls&gt;&lt;/urls&gt;&lt;/record&gt;&lt;/Cite&gt;&lt;/EndNote&gt;</w:instrText>
      </w:r>
      <w:r>
        <w:rPr>
          <w:rFonts w:ascii="Times New Roman" w:hAnsi="Times New Roman" w:cs="Times New Roman"/>
          <w:kern w:val="16"/>
          <w:sz w:val="24"/>
          <w:szCs w:val="24"/>
        </w:rPr>
        <w:fldChar w:fldCharType="separate"/>
      </w:r>
      <w:r w:rsidR="00895DA0">
        <w:rPr>
          <w:rFonts w:ascii="Times New Roman" w:hAnsi="Times New Roman" w:cs="Times New Roman"/>
          <w:kern w:val="16"/>
          <w:sz w:val="24"/>
          <w:szCs w:val="24"/>
        </w:rPr>
        <w:t>(</w:t>
      </w:r>
      <w:proofErr w:type="spellStart"/>
      <w:r w:rsidR="00895DA0">
        <w:rPr>
          <w:rFonts w:ascii="Times New Roman" w:hAnsi="Times New Roman" w:cs="Times New Roman"/>
          <w:kern w:val="16"/>
          <w:sz w:val="24"/>
          <w:szCs w:val="24"/>
        </w:rPr>
        <w:t>Khatua</w:t>
      </w:r>
      <w:proofErr w:type="spellEnd"/>
      <w:r w:rsidR="00895DA0">
        <w:rPr>
          <w:rFonts w:ascii="Times New Roman" w:hAnsi="Times New Roman" w:cs="Times New Roman"/>
          <w:kern w:val="16"/>
          <w:sz w:val="24"/>
          <w:szCs w:val="24"/>
        </w:rPr>
        <w:t xml:space="preserve"> et al. 2019)</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ins w:id="341" w:author="Kim, Jaehong" w:date="2021-02-24T13:10:00Z">
        <w:r w:rsidR="00CD65E4">
          <w:rPr>
            <w:rFonts w:ascii="Times New Roman" w:hAnsi="Times New Roman" w:cs="Times New Roman"/>
            <w:kern w:val="16"/>
            <w:sz w:val="24"/>
            <w:szCs w:val="24"/>
          </w:rPr>
          <w:t xml:space="preserve"> </w:t>
        </w:r>
      </w:ins>
    </w:p>
    <w:p w14:paraId="68401289" w14:textId="77A6BE9E" w:rsidR="00E46A03" w:rsidRPr="00096C25" w:rsidRDefault="00E76B38">
      <w:pPr>
        <w:spacing w:line="480" w:lineRule="auto"/>
        <w:jc w:val="both"/>
        <w:rPr>
          <w:rFonts w:ascii="Times New Roman" w:hAnsi="Times New Roman" w:cs="Times New Roman"/>
          <w:kern w:val="16"/>
          <w:sz w:val="24"/>
          <w:szCs w:val="24"/>
        </w:rPr>
        <w:pPrChange w:id="342" w:author="Kim, Jaehong" w:date="2021-02-24T13:10:00Z">
          <w:pPr>
            <w:spacing w:line="480" w:lineRule="auto"/>
            <w:ind w:firstLine="720"/>
          </w:pPr>
        </w:pPrChange>
      </w:pPr>
      <w:r w:rsidRPr="00CD65E4">
        <w:rPr>
          <w:rFonts w:ascii="Times New Roman" w:hAnsi="Times New Roman" w:cs="Times New Roman"/>
          <w:kern w:val="16"/>
          <w:sz w:val="24"/>
          <w:szCs w:val="24"/>
          <w:rPrChange w:id="343" w:author="Kim, Jaehong" w:date="2021-02-24T13:10:00Z">
            <w:rPr>
              <w:rFonts w:ascii="Times New Roman" w:hAnsi="Times New Roman" w:cs="Times New Roman"/>
              <w:sz w:val="24"/>
              <w:szCs w:val="24"/>
            </w:rPr>
          </w:rPrChange>
        </w:rPr>
        <w:t>In this study, network analysis was used to analyze not only the vector value of each</w:t>
      </w:r>
      <w:r w:rsidRPr="00EF5C06">
        <w:rPr>
          <w:rFonts w:ascii="Times New Roman" w:hAnsi="Times New Roman" w:cs="Times New Roman"/>
          <w:kern w:val="16"/>
          <w:sz w:val="24"/>
          <w:szCs w:val="24"/>
        </w:rPr>
        <w:t xml:space="preserve"> word but also the relationship between linked words. Network analysis is one of the methodologies for finding the relationship between </w:t>
      </w:r>
      <w:r w:rsidRPr="00F50EE7">
        <w:rPr>
          <w:rFonts w:ascii="Times New Roman" w:hAnsi="Times New Roman" w:cs="Times New Roman"/>
          <w:kern w:val="16"/>
          <w:sz w:val="24"/>
          <w:szCs w:val="24"/>
        </w:rPr>
        <w:t xml:space="preserve">various types </w:t>
      </w:r>
      <w:ins w:id="344" w:author="Kim, Jaehong" w:date="2021-02-22T11:06:00Z">
        <w:r w:rsidR="00926EF4" w:rsidRPr="00CD65E4">
          <w:rPr>
            <w:rFonts w:ascii="Times New Roman" w:hAnsi="Times New Roman" w:cs="Times New Roman"/>
            <w:kern w:val="16"/>
            <w:sz w:val="24"/>
            <w:szCs w:val="24"/>
            <w:rPrChange w:id="345" w:author="Kim, Jaehong" w:date="2021-02-24T13:10:00Z">
              <w:rPr>
                <w:rFonts w:ascii="Times New Roman" w:hAnsi="Times New Roman" w:cs="Times New Roman"/>
              </w:rPr>
            </w:rPrChange>
          </w:rPr>
          <w:t xml:space="preserve">of </w:t>
        </w:r>
        <w:r w:rsidR="00926EF4" w:rsidRPr="00CD65E4">
          <w:rPr>
            <w:rFonts w:ascii="Times New Roman" w:hAnsi="Times New Roman" w:cs="Times New Roman"/>
            <w:kern w:val="16"/>
            <w:sz w:val="24"/>
            <w:szCs w:val="24"/>
            <w:rPrChange w:id="346" w:author="Kim, Jaehong" w:date="2021-02-24T13:10:00Z">
              <w:rPr>
                <w:rFonts w:ascii="Times New Roman" w:hAnsi="Times New Roman" w:cs="Times New Roman"/>
                <w:sz w:val="24"/>
                <w:szCs w:val="24"/>
              </w:rPr>
            </w:rPrChange>
          </w:rPr>
          <w:t>raw</w:t>
        </w:r>
        <w:commentRangeStart w:id="347"/>
        <w:r w:rsidR="00926EF4" w:rsidRPr="00CD65E4">
          <w:rPr>
            <w:rFonts w:ascii="Times New Roman" w:hAnsi="Times New Roman" w:cs="Times New Roman"/>
            <w:kern w:val="16"/>
            <w:sz w:val="24"/>
            <w:szCs w:val="24"/>
            <w:rPrChange w:id="348" w:author="Kim, Jaehong" w:date="2021-02-24T13:10:00Z">
              <w:rPr>
                <w:rFonts w:ascii="Times New Roman" w:hAnsi="Times New Roman" w:cs="Times New Roman"/>
              </w:rPr>
            </w:rPrChange>
          </w:rPr>
          <w:t xml:space="preserve"> data </w:t>
        </w:r>
        <w:commentRangeEnd w:id="347"/>
        <w:r w:rsidR="00926EF4" w:rsidRPr="00CD65E4">
          <w:rPr>
            <w:rFonts w:ascii="Times New Roman" w:hAnsi="Times New Roman" w:cs="Times New Roman"/>
            <w:kern w:val="16"/>
            <w:sz w:val="24"/>
            <w:szCs w:val="24"/>
            <w:rPrChange w:id="349" w:author="Kim, Jaehong" w:date="2021-02-24T13:10:00Z">
              <w:rPr>
                <w:rStyle w:val="CommentReference"/>
              </w:rPr>
            </w:rPrChange>
          </w:rPr>
          <w:commentReference w:id="347"/>
        </w:r>
      </w:ins>
      <w:del w:id="350" w:author="Kim, Jaehong" w:date="2021-02-22T11:06:00Z">
        <w:r w:rsidRPr="00CD65E4" w:rsidDel="00926EF4">
          <w:rPr>
            <w:rFonts w:ascii="Times New Roman" w:hAnsi="Times New Roman" w:cs="Times New Roman"/>
            <w:kern w:val="16"/>
            <w:sz w:val="24"/>
            <w:szCs w:val="24"/>
          </w:rPr>
          <w:delText xml:space="preserve">of </w:delText>
        </w:r>
      </w:del>
      <w:del w:id="351" w:author="Kim, Jaehong" w:date="2021-02-22T11:05:00Z">
        <w:r w:rsidRPr="00CD65E4" w:rsidDel="00926EF4">
          <w:rPr>
            <w:rFonts w:ascii="Times New Roman" w:hAnsi="Times New Roman" w:cs="Times New Roman"/>
            <w:kern w:val="16"/>
            <w:sz w:val="24"/>
            <w:szCs w:val="24"/>
          </w:rPr>
          <w:delText xml:space="preserve">low </w:delText>
        </w:r>
      </w:del>
      <w:del w:id="352" w:author="Kim, Jaehong" w:date="2021-02-22T11:06:00Z">
        <w:r w:rsidRPr="00CD65E4" w:rsidDel="00926EF4">
          <w:rPr>
            <w:rFonts w:ascii="Times New Roman" w:hAnsi="Times New Roman" w:cs="Times New Roman"/>
            <w:kern w:val="16"/>
            <w:sz w:val="24"/>
            <w:szCs w:val="24"/>
          </w:rPr>
          <w:delText xml:space="preserve">data </w:delText>
        </w:r>
      </w:del>
      <w:r w:rsidRPr="00CD65E4">
        <w:rPr>
          <w:rFonts w:ascii="Times New Roman" w:hAnsi="Times New Roman" w:cs="Times New Roman"/>
          <w:kern w:val="16"/>
          <w:sz w:val="24"/>
          <w:szCs w:val="24"/>
        </w:rPr>
        <w:t>and basically</w:t>
      </w:r>
      <w:r w:rsidRPr="00EF5C06">
        <w:rPr>
          <w:rFonts w:ascii="Times New Roman" w:hAnsi="Times New Roman" w:cs="Times New Roman"/>
          <w:kern w:val="16"/>
          <w:sz w:val="24"/>
          <w:szCs w:val="24"/>
        </w:rPr>
        <w:t xml:space="preserve"> consists of nodes and edges </w:t>
      </w:r>
      <w:r w:rsidRPr="00EF5C06">
        <w:rPr>
          <w:rFonts w:ascii="Times New Roman" w:hAnsi="Times New Roman" w:cs="Times New Roman"/>
          <w:kern w:val="16"/>
          <w:sz w:val="24"/>
          <w:szCs w:val="24"/>
        </w:rPr>
        <w:fldChar w:fldCharType="begin"/>
      </w:r>
      <w:r w:rsidRPr="00EF5C06">
        <w:rPr>
          <w:rFonts w:ascii="Times New Roman" w:hAnsi="Times New Roman" w:cs="Times New Roman"/>
          <w:kern w:val="16"/>
          <w:sz w:val="24"/>
          <w:szCs w:val="24"/>
        </w:rPr>
        <w:instrText xml:space="preserve"> ADDIN EN.CITE &lt;EndNote&gt;&lt;Cite&gt;&lt;Author&gt;Smith&lt;/Author&gt;&lt;Year&gt;2018&lt;/Year&gt;&lt;RecNum&gt;68&lt;/RecNum&gt;&lt;DisplayText&gt;(Smith and Gorgoni 2018)&lt;/DisplayText&gt;&lt;record&gt;&lt;rec-number&gt;68&lt;/rec-number&gt;&lt;foreign-keys&gt;&lt;key app="EN" db-id="2t9fxseaaf2wf4ew0r9vfpxkz0tsd0fff9xs" timestamp="1590604642"&gt;68&lt;/key&gt;&lt;/foreign-keys&gt;&lt;ref-type name="Journal Article"&gt;17&lt;/ref-type&gt;&lt;contributors&gt;&lt;authors&gt;&lt;author&gt;Smith, Matthew&lt;/author&gt;&lt;author&gt;Gorgoni, Sara&lt;/author&gt;&lt;/authors&gt;&lt;/contributors&gt;&lt;titles&gt;&lt;title&gt;An introduction to network analysis&lt;/title&gt;&lt;secondary-title&gt;Networks of International Trade and Investment: Understanding globalisation through the lens of network analysis&lt;/secondary-title&gt;&lt;/titles&gt;&lt;periodical&gt;&lt;full-title&gt;Networks of International Trade and Investment: Understanding globalisation through the lens of network analysis&lt;/full-title&gt;&lt;/periodical&gt;&lt;pages&gt;1&lt;/pages&gt;&lt;dates&gt;&lt;year&gt;2018&lt;/year&gt;&lt;/dates&gt;&lt;isbn&gt;1622730658&lt;/isbn&gt;&lt;urls&gt;&lt;/urls&gt;&lt;/record&gt;&lt;/Cite&gt;&lt;/EndNote&gt;</w:instrText>
      </w:r>
      <w:r w:rsidRPr="00EF5C06">
        <w:rPr>
          <w:rFonts w:ascii="Times New Roman" w:hAnsi="Times New Roman" w:cs="Times New Roman"/>
          <w:kern w:val="16"/>
          <w:sz w:val="24"/>
          <w:szCs w:val="24"/>
        </w:rPr>
        <w:fldChar w:fldCharType="separate"/>
      </w:r>
      <w:r w:rsidRPr="00EF5C06">
        <w:rPr>
          <w:rFonts w:ascii="Times New Roman" w:hAnsi="Times New Roman" w:cs="Times New Roman"/>
          <w:kern w:val="16"/>
          <w:sz w:val="24"/>
          <w:szCs w:val="24"/>
        </w:rPr>
        <w:t xml:space="preserve">(Smith and </w:t>
      </w:r>
      <w:proofErr w:type="spellStart"/>
      <w:r w:rsidRPr="00EF5C06">
        <w:rPr>
          <w:rFonts w:ascii="Times New Roman" w:hAnsi="Times New Roman" w:cs="Times New Roman"/>
          <w:kern w:val="16"/>
          <w:sz w:val="24"/>
          <w:szCs w:val="24"/>
        </w:rPr>
        <w:t>Gorgoni</w:t>
      </w:r>
      <w:proofErr w:type="spellEnd"/>
      <w:r w:rsidRPr="00EF5C06">
        <w:rPr>
          <w:rFonts w:ascii="Times New Roman" w:hAnsi="Times New Roman" w:cs="Times New Roman"/>
          <w:kern w:val="16"/>
          <w:sz w:val="24"/>
          <w:szCs w:val="24"/>
        </w:rPr>
        <w:t xml:space="preserve"> 2018)</w:t>
      </w:r>
      <w:r w:rsidRPr="00EF5C06">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Links between words can be expressed as graphs or structures, and relationships between words can be analyzed using them.</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Through the analysis of various centralities such as eigenvector centrality, degree centrality, and betweenness centrality, it is possible to check which nodes are important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sidR="00895DA0">
        <w:rPr>
          <w:rFonts w:ascii="Times New Roman" w:hAnsi="Times New Roman" w:cs="Times New Roman"/>
          <w:kern w:val="16"/>
          <w:sz w:val="24"/>
          <w:szCs w:val="24"/>
        </w:rPr>
        <w:instrText xml:space="preserve"> ADDIN EN.CITE &lt;EndNote&gt;&lt;Cite&gt;&lt;Author&gt;Risselada&lt;/Author&gt;&lt;Year&gt;2016&lt;/Year&gt;&lt;RecNum&gt;69&lt;/RecNum&gt;&lt;DisplayText&gt;(Risselada et al. 2016)&lt;/DisplayText&gt;&lt;record&gt;&lt;rec-number&gt;69&lt;/rec-number&gt;&lt;foreign-keys&gt;&lt;key app="EN" db-id="2t9fxseaaf2wf4ew0r9vfpxkz0tsd0fff9xs" timestamp="1590605024"&gt;69&lt;/key&gt;&lt;/foreign-keys&gt;&lt;ref-type name="Journal Article"&gt;17&lt;/ref-type&gt;&lt;contributors&gt;&lt;authors&gt;&lt;author&gt;Risselada, Hans&lt;/author&gt;&lt;author&gt;Verhoef, Peter C&lt;/author&gt;&lt;author&gt;Bijmolt, Tammo HA&lt;/author&gt;&lt;/authors&gt;&lt;/contributors&gt;&lt;titles&gt;&lt;title&gt;Indicators of opinion leadership in customer networks: self-reports and degree centrality&lt;/title&gt;&lt;secondary-title&gt;Marketing Letters&lt;/secondary-title&gt;&lt;/titles&gt;&lt;periodical&gt;&lt;full-title&gt;Marketing Letters&lt;/full-title&gt;&lt;/periodical&gt;&lt;pages&gt;449-460&lt;/pages&gt;&lt;volume&gt;27&lt;/volume&gt;&lt;number&gt;3&lt;/number&gt;&lt;dates&gt;&lt;year&gt;2016&lt;/year&gt;&lt;/dates&gt;&lt;isbn&gt;0923-0645&lt;/isbn&gt;&lt;urls&gt;&lt;/urls&gt;&lt;/record&gt;&lt;/Cite&gt;&lt;/EndNote&gt;</w:instrText>
      </w:r>
      <w:r>
        <w:rPr>
          <w:rFonts w:ascii="Times New Roman" w:hAnsi="Times New Roman" w:cs="Times New Roman"/>
          <w:kern w:val="16"/>
          <w:sz w:val="24"/>
          <w:szCs w:val="24"/>
        </w:rPr>
        <w:fldChar w:fldCharType="separate"/>
      </w:r>
      <w:r w:rsidR="00895DA0">
        <w:rPr>
          <w:rFonts w:ascii="Times New Roman" w:hAnsi="Times New Roman" w:cs="Times New Roman"/>
          <w:kern w:val="16"/>
          <w:sz w:val="24"/>
          <w:szCs w:val="24"/>
        </w:rPr>
        <w:t>(</w:t>
      </w:r>
      <w:proofErr w:type="spellStart"/>
      <w:r w:rsidR="00895DA0">
        <w:rPr>
          <w:rFonts w:ascii="Times New Roman" w:hAnsi="Times New Roman" w:cs="Times New Roman"/>
          <w:kern w:val="16"/>
          <w:sz w:val="24"/>
          <w:szCs w:val="24"/>
        </w:rPr>
        <w:t>Risselada</w:t>
      </w:r>
      <w:proofErr w:type="spellEnd"/>
      <w:r w:rsidR="00895DA0">
        <w:rPr>
          <w:rFonts w:ascii="Times New Roman" w:hAnsi="Times New Roman" w:cs="Times New Roman"/>
          <w:kern w:val="16"/>
          <w:sz w:val="24"/>
          <w:szCs w:val="24"/>
        </w:rPr>
        <w:t xml:space="preserve">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Also, the correlation between nodes can be analyzed by calculating the Jaccard coefficient that can measure the similarity of sample data</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sidR="00895DA0">
        <w:rPr>
          <w:rFonts w:ascii="Times New Roman" w:hAnsi="Times New Roman" w:cs="Times New Roman"/>
          <w:kern w:val="16"/>
          <w:sz w:val="24"/>
          <w:szCs w:val="24"/>
        </w:rPr>
        <w:instrText xml:space="preserve"> ADDIN EN.CITE &lt;EndNote&gt;&lt;Cite&gt;&lt;Author&gt;Bag&lt;/Author&gt;&lt;Year&gt;2019&lt;/Year&gt;&lt;RecNum&gt;70&lt;/RecNum&gt;&lt;DisplayText&gt;(Bag et al. 2019)&lt;/DisplayText&gt;&lt;record&gt;&lt;rec-number&gt;70&lt;/rec-number&gt;&lt;foreign-keys&gt;&lt;key app="EN" db-id="2t9fxseaaf2wf4ew0r9vfpxkz0tsd0fff9xs" timestamp="1590605251"&gt;70&lt;/key&gt;&lt;/foreign-keys&gt;&lt;ref-type name="Journal Article"&gt;17&lt;/ref-type&gt;&lt;contributors&gt;&lt;authors&gt;&lt;author&gt;Bag, Sujoy&lt;/author&gt;&lt;author&gt;Kumar, Sri Krishna&lt;/author&gt;&lt;author&gt;Tiwari, Manoj Kumar&lt;/author&gt;&lt;/authors&gt;&lt;/contributors&gt;&lt;titles&gt;&lt;title&gt;An efficient recommendation generation using relevant Jaccard similarity&lt;/title&gt;&lt;secondary-title&gt;Information Sciences&lt;/secondary-title&gt;&lt;/titles&gt;&lt;periodical&gt;&lt;full-title&gt;Information Sciences&lt;/full-title&gt;&lt;/periodical&gt;&lt;pages&gt;53-64&lt;/pages&gt;&lt;volume&gt;483&lt;/volume&gt;&lt;dates&gt;&lt;year&gt;2019&lt;/year&gt;&lt;/dates&gt;&lt;isbn&gt;0020-0255&lt;/isbn&gt;&lt;urls&gt;&lt;/urls&gt;&lt;/record&gt;&lt;/Cite&gt;&lt;/EndNote&gt;</w:instrText>
      </w:r>
      <w:r>
        <w:rPr>
          <w:rFonts w:ascii="Times New Roman" w:hAnsi="Times New Roman" w:cs="Times New Roman"/>
          <w:kern w:val="16"/>
          <w:sz w:val="24"/>
          <w:szCs w:val="24"/>
        </w:rPr>
        <w:fldChar w:fldCharType="separate"/>
      </w:r>
      <w:r w:rsidR="00895DA0">
        <w:rPr>
          <w:rFonts w:ascii="Times New Roman" w:hAnsi="Times New Roman" w:cs="Times New Roman"/>
          <w:kern w:val="16"/>
          <w:sz w:val="24"/>
          <w:szCs w:val="24"/>
        </w:rPr>
        <w:t>(Bag et al. 2019)</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This network analysis is widely used in recent safety issues, such as pandemic research.</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There are studies to effectively prevent pandemic by analyzing the paths and conditions in which the pandemic spreads using network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sidR="00895DA0">
        <w:rPr>
          <w:rFonts w:ascii="Times New Roman" w:hAnsi="Times New Roman" w:cs="Times New Roman"/>
          <w:kern w:val="16"/>
          <w:sz w:val="24"/>
          <w:szCs w:val="24"/>
        </w:rPr>
        <w:instrText xml:space="preserve"> ADDIN EN.CITE &lt;EndNote&gt;&lt;Cite&gt;&lt;Author&gt;Sandhu&lt;/Author&gt;&lt;Year&gt;2016&lt;/Year&gt;&lt;RecNum&gt;71&lt;/RecNum&gt;&lt;DisplayText&gt;(Sandhu et al. 2016)&lt;/DisplayText&gt;&lt;record&gt;&lt;rec-number&gt;71&lt;/rec-number&gt;&lt;foreign-keys&gt;&lt;key app="EN" db-id="2t9fxseaaf2wf4ew0r9vfpxkz0tsd0fff9xs" timestamp="1590605357"&gt;71&lt;/key&gt;&lt;/foreign-keys&gt;&lt;ref-type name="Journal Article"&gt;17&lt;/ref-type&gt;&lt;contributors&gt;&lt;authors&gt;&lt;author&gt;Sandhu, Rajinder&lt;/author&gt;&lt;author&gt;Gill, Harsuminder K&lt;/author&gt;&lt;author&gt;Sood, Sandeep K&lt;/author&gt;&lt;/authors&gt;&lt;/contributors&gt;&lt;titles&gt;&lt;title&gt;Smart monitoring and controlling of Pandemic Influenza A (H1N1) using Social Network Analysis and cloud computing&lt;/title&gt;&lt;secondary-title&gt;Journal of Computational Science&lt;/secondary-title&gt;&lt;/titles&gt;&lt;periodical&gt;&lt;full-title&gt;Journal of Computational Science&lt;/full-title&gt;&lt;/periodical&gt;&lt;pages&gt;11-22&lt;/pages&gt;&lt;volume&gt;12&lt;/volume&gt;&lt;dates&gt;&lt;year&gt;2016&lt;/year&gt;&lt;/dates&gt;&lt;isbn&gt;1877-7503&lt;/isbn&gt;&lt;urls&gt;&lt;/urls&gt;&lt;/record&gt;&lt;/Cite&gt;&lt;/EndNote&gt;</w:instrText>
      </w:r>
      <w:r>
        <w:rPr>
          <w:rFonts w:ascii="Times New Roman" w:hAnsi="Times New Roman" w:cs="Times New Roman"/>
          <w:kern w:val="16"/>
          <w:sz w:val="24"/>
          <w:szCs w:val="24"/>
        </w:rPr>
        <w:fldChar w:fldCharType="separate"/>
      </w:r>
      <w:r w:rsidR="00895DA0">
        <w:rPr>
          <w:rFonts w:ascii="Times New Roman" w:hAnsi="Times New Roman" w:cs="Times New Roman"/>
          <w:kern w:val="16"/>
          <w:sz w:val="24"/>
          <w:szCs w:val="24"/>
        </w:rPr>
        <w:t>(Sandhu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p>
    <w:p w14:paraId="6AAA16FA" w14:textId="68B59CC2" w:rsidR="008D7DDD" w:rsidRPr="00CD65E4" w:rsidRDefault="002D1D9F">
      <w:pPr>
        <w:spacing w:after="0" w:line="480" w:lineRule="auto"/>
        <w:jc w:val="both"/>
        <w:rPr>
          <w:rFonts w:ascii="Times" w:eastAsia="Times New Roman" w:hAnsi="Times" w:cs="Times New Roman"/>
          <w:b/>
          <w:kern w:val="17"/>
          <w:sz w:val="24"/>
          <w:szCs w:val="24"/>
          <w:lang w:eastAsia="en-US"/>
          <w:rPrChange w:id="353" w:author="Kim, Jaehong" w:date="2021-02-24T13:11:00Z">
            <w:rPr>
              <w:rFonts w:ascii="Times New Roman" w:eastAsia="Times New Roman" w:hAnsi="Times New Roman" w:cs="Times New Roman"/>
              <w:b/>
              <w:kern w:val="17"/>
              <w:sz w:val="28"/>
              <w:szCs w:val="28"/>
              <w:lang w:eastAsia="ko-KR"/>
            </w:rPr>
          </w:rPrChange>
        </w:rPr>
        <w:pPrChange w:id="354" w:author="Kim, Jaehong" w:date="2021-02-24T13:11:00Z">
          <w:pPr>
            <w:spacing w:before="240" w:line="480" w:lineRule="auto"/>
            <w:jc w:val="both"/>
          </w:pPr>
        </w:pPrChange>
      </w:pPr>
      <w:r w:rsidRPr="00CD65E4">
        <w:rPr>
          <w:rFonts w:ascii="Times" w:eastAsia="Times New Roman" w:hAnsi="Times" w:cs="Times New Roman"/>
          <w:b/>
          <w:kern w:val="17"/>
          <w:sz w:val="24"/>
          <w:szCs w:val="24"/>
          <w:lang w:eastAsia="en-US"/>
          <w:rPrChange w:id="355" w:author="Kim, Jaehong" w:date="2021-02-24T13:11:00Z">
            <w:rPr>
              <w:rFonts w:ascii="Times New Roman" w:eastAsia="Times New Roman" w:hAnsi="Times New Roman" w:cs="Times New Roman"/>
              <w:b/>
              <w:kern w:val="17"/>
              <w:sz w:val="28"/>
              <w:szCs w:val="28"/>
              <w:lang w:eastAsia="en-US"/>
            </w:rPr>
          </w:rPrChange>
        </w:rPr>
        <w:t>Methodology</w:t>
      </w:r>
      <w:r w:rsidR="008D7DDD" w:rsidRPr="00CD65E4">
        <w:rPr>
          <w:rFonts w:ascii="Times" w:eastAsia="Times New Roman" w:hAnsi="Times" w:cs="Times New Roman"/>
          <w:b/>
          <w:kern w:val="17"/>
          <w:sz w:val="24"/>
          <w:szCs w:val="24"/>
          <w:lang w:eastAsia="en-US"/>
          <w:rPrChange w:id="356" w:author="Kim, Jaehong" w:date="2021-02-24T13:11:00Z">
            <w:rPr>
              <w:rFonts w:ascii="Times New Roman" w:eastAsia="Times New Roman" w:hAnsi="Times New Roman" w:cs="Times New Roman"/>
              <w:b/>
              <w:kern w:val="17"/>
              <w:sz w:val="28"/>
              <w:szCs w:val="28"/>
              <w:lang w:eastAsia="en-US"/>
            </w:rPr>
          </w:rPrChange>
        </w:rPr>
        <w:t xml:space="preserve"> </w:t>
      </w:r>
      <w:r w:rsidR="00C66471" w:rsidRPr="00CD65E4">
        <w:rPr>
          <w:rFonts w:ascii="Times" w:eastAsia="Times New Roman" w:hAnsi="Times" w:cs="Times New Roman"/>
          <w:b/>
          <w:kern w:val="17"/>
          <w:sz w:val="24"/>
          <w:szCs w:val="24"/>
          <w:lang w:eastAsia="en-US"/>
          <w:rPrChange w:id="357" w:author="Kim, Jaehong" w:date="2021-02-24T13:11:00Z">
            <w:rPr>
              <w:rFonts w:ascii="Times New Roman" w:eastAsia="Times New Roman" w:hAnsi="Times New Roman" w:cs="Times New Roman"/>
              <w:b/>
              <w:kern w:val="17"/>
              <w:sz w:val="28"/>
              <w:szCs w:val="28"/>
              <w:lang w:eastAsia="en-US"/>
            </w:rPr>
          </w:rPrChange>
        </w:rPr>
        <w:t xml:space="preserve"> </w:t>
      </w:r>
    </w:p>
    <w:p w14:paraId="2B5F2D8C" w14:textId="77777777" w:rsidR="00844786" w:rsidRDefault="00844786">
      <w:pPr>
        <w:spacing w:after="0" w:line="480" w:lineRule="auto"/>
        <w:jc w:val="both"/>
        <w:rPr>
          <w:rFonts w:ascii="Times New Roman" w:hAnsi="Times New Roman" w:cs="Times New Roman"/>
          <w:b/>
          <w:i/>
          <w:kern w:val="16"/>
          <w:sz w:val="24"/>
          <w:szCs w:val="24"/>
        </w:rPr>
        <w:pPrChange w:id="358" w:author="Kim, Jaehong" w:date="2021-02-24T13:11:00Z">
          <w:pPr>
            <w:spacing w:before="240" w:line="480" w:lineRule="auto"/>
          </w:pPr>
        </w:pPrChange>
      </w:pPr>
      <w:r>
        <w:rPr>
          <w:rFonts w:ascii="Times New Roman" w:hAnsi="Times New Roman" w:cs="Times New Roman"/>
          <w:b/>
          <w:i/>
          <w:kern w:val="16"/>
          <w:sz w:val="24"/>
          <w:szCs w:val="24"/>
        </w:rPr>
        <w:t>Web crawling</w:t>
      </w:r>
    </w:p>
    <w:p w14:paraId="4A5D256B" w14:textId="718CDE9C" w:rsidR="0029169E" w:rsidRPr="000D290E" w:rsidRDefault="00926EF4" w:rsidP="003920A7">
      <w:pPr>
        <w:spacing w:after="0" w:line="480" w:lineRule="auto"/>
        <w:jc w:val="both"/>
        <w:rPr>
          <w:rFonts w:ascii="Times New Roman" w:eastAsia="Times New Roman" w:hAnsi="Times New Roman" w:cs="Times New Roman"/>
          <w:kern w:val="17"/>
          <w:sz w:val="24"/>
          <w:szCs w:val="24"/>
          <w:lang w:eastAsia="en-US"/>
        </w:rPr>
      </w:pPr>
      <w:r w:rsidRPr="000D290E">
        <w:rPr>
          <w:rFonts w:ascii="Times New Roman" w:eastAsia="Times New Roman" w:hAnsi="Times New Roman" w:cs="Times New Roman"/>
          <w:kern w:val="17"/>
          <w:sz w:val="24"/>
          <w:szCs w:val="24"/>
          <w:lang w:eastAsia="en-US"/>
        </w:rPr>
        <w:t xml:space="preserve">This study implemented a web crawling method for data collection. The web crawler is the main operator to conduct web crawling. The web crawler usually traverses web pages by using a recursive algorithm and then it goes over a certain range defined by researchers. The crawler stores data in a data structure that researchers can use efficiently for their studies  </w:t>
      </w:r>
      <w:r w:rsidRPr="000D290E">
        <w:rPr>
          <w:rFonts w:ascii="Times New Roman" w:eastAsia="Times New Roman" w:hAnsi="Times New Roman" w:cs="Times New Roman"/>
          <w:kern w:val="17"/>
          <w:sz w:val="24"/>
          <w:szCs w:val="24"/>
          <w:lang w:eastAsia="en-US"/>
        </w:rPr>
        <w:fldChar w:fldCharType="begin"/>
      </w:r>
      <w:r w:rsidRPr="000D290E">
        <w:rPr>
          <w:rFonts w:ascii="Times New Roman" w:eastAsia="Times New Roman" w:hAnsi="Times New Roman" w:cs="Times New Roman"/>
          <w:kern w:val="17"/>
          <w:sz w:val="24"/>
          <w:szCs w:val="24"/>
          <w:lang w:eastAsia="en-US"/>
        </w:rPr>
        <w:instrText xml:space="preserve"> ADDIN EN.CITE &lt;EndNote&gt;&lt;Cite&gt;&lt;Author&gt;Mahto&lt;/Author&gt;&lt;Year&gt;2016&lt;/Year&gt;&lt;RecNum&gt;79&lt;/RecNum&gt;&lt;DisplayText&gt;(Mahto and Singh 2016)&lt;/DisplayText&gt;&lt;record&gt;&lt;rec-number&gt;79&lt;/rec-number&gt;&lt;foreign-keys&gt;&lt;key app="EN" db-id="2t9fxseaaf2wf4ew0r9vfpxkz0tsd0fff9xs" timestamp="1591551182"&gt;79&lt;/key&gt;&lt;/foreign-keys&gt;&lt;ref-type name="Conference Proceedings"&gt;10&lt;/ref-type&gt;&lt;contributors&gt;&lt;authors&gt;&lt;author&gt;Mahto, Deepak Kumar&lt;/author&gt;&lt;author&gt;Singh, Lisha&lt;/author&gt;&lt;/authors&gt;&lt;/contributors&gt;&lt;titles&gt;&lt;title&gt;A dive into Web Scraper world&lt;/title&gt;&lt;secondary-title&gt;2016 3rd International Conference on Computing for Sustainable Global Development (INDIACom)&lt;/secondary-title&gt;&lt;/titles&gt;&lt;pages&gt;689-693&lt;/pages&gt;&lt;dates&gt;&lt;year&gt;2016&lt;/year&gt;&lt;/dates&gt;&lt;publisher&gt;IEEE&lt;/publisher&gt;&lt;isbn&gt;9380544219&lt;/isbn&gt;&lt;urls&gt;&lt;/urls&gt;&lt;/record&gt;&lt;/Cite&gt;&lt;/EndNote&gt;</w:instrText>
      </w:r>
      <w:r w:rsidRPr="000D290E">
        <w:rPr>
          <w:rFonts w:ascii="Times New Roman" w:eastAsia="Times New Roman" w:hAnsi="Times New Roman" w:cs="Times New Roman"/>
          <w:kern w:val="17"/>
          <w:sz w:val="24"/>
          <w:szCs w:val="24"/>
          <w:lang w:eastAsia="en-US"/>
        </w:rPr>
        <w:fldChar w:fldCharType="separate"/>
      </w:r>
      <w:r w:rsidRPr="000D290E">
        <w:rPr>
          <w:rFonts w:ascii="Times New Roman" w:eastAsia="Times New Roman" w:hAnsi="Times New Roman" w:cs="Times New Roman"/>
          <w:kern w:val="17"/>
          <w:sz w:val="24"/>
          <w:szCs w:val="24"/>
          <w:lang w:eastAsia="en-US"/>
        </w:rPr>
        <w:t>(</w:t>
      </w:r>
      <w:proofErr w:type="spellStart"/>
      <w:r w:rsidRPr="000D290E">
        <w:rPr>
          <w:rFonts w:ascii="Times New Roman" w:eastAsia="Times New Roman" w:hAnsi="Times New Roman" w:cs="Times New Roman"/>
          <w:kern w:val="17"/>
          <w:sz w:val="24"/>
          <w:szCs w:val="24"/>
          <w:lang w:eastAsia="en-US"/>
        </w:rPr>
        <w:t>Mahto</w:t>
      </w:r>
      <w:proofErr w:type="spellEnd"/>
      <w:r w:rsidRPr="000D290E">
        <w:rPr>
          <w:rFonts w:ascii="Times New Roman" w:eastAsia="Times New Roman" w:hAnsi="Times New Roman" w:cs="Times New Roman"/>
          <w:kern w:val="17"/>
          <w:sz w:val="24"/>
          <w:szCs w:val="24"/>
          <w:lang w:eastAsia="en-US"/>
        </w:rPr>
        <w:t xml:space="preserve"> and Singh 2016)</w:t>
      </w:r>
      <w:r w:rsidRPr="000D290E">
        <w:rPr>
          <w:rFonts w:ascii="Times New Roman" w:eastAsia="Times New Roman" w:hAnsi="Times New Roman" w:cs="Times New Roman"/>
          <w:kern w:val="17"/>
          <w:sz w:val="24"/>
          <w:szCs w:val="24"/>
          <w:lang w:eastAsia="en-US"/>
        </w:rPr>
        <w:fldChar w:fldCharType="end"/>
      </w:r>
      <w:r w:rsidRPr="000D290E">
        <w:rPr>
          <w:rFonts w:ascii="Times New Roman" w:eastAsia="Times New Roman" w:hAnsi="Times New Roman" w:cs="Times New Roman"/>
          <w:kern w:val="17"/>
          <w:sz w:val="24"/>
          <w:szCs w:val="24"/>
          <w:lang w:eastAsia="en-US"/>
        </w:rPr>
        <w:t xml:space="preserve">.  </w:t>
      </w:r>
      <w:r w:rsidR="003920A7" w:rsidRPr="003920A7">
        <w:rPr>
          <w:rFonts w:ascii="Times New Roman" w:eastAsia="Times New Roman" w:hAnsi="Times New Roman" w:cs="Times New Roman"/>
          <w:color w:val="FF0000"/>
          <w:kern w:val="17"/>
          <w:sz w:val="24"/>
          <w:szCs w:val="24"/>
          <w:lang w:eastAsia="en-US"/>
        </w:rPr>
        <w:t>(</w:t>
      </w:r>
      <w:r w:rsidRPr="003920A7">
        <w:rPr>
          <w:rFonts w:ascii="Times New Roman" w:eastAsia="Times New Roman" w:hAnsi="Times New Roman" w:cs="Times New Roman"/>
          <w:color w:val="FF0000"/>
          <w:kern w:val="17"/>
          <w:sz w:val="24"/>
          <w:szCs w:val="24"/>
          <w:lang w:eastAsia="en-US"/>
        </w:rPr>
        <w:t>In this study, the author</w:t>
      </w:r>
      <w:r w:rsidR="000207EC" w:rsidRPr="003920A7">
        <w:rPr>
          <w:rFonts w:ascii="Times New Roman" w:eastAsia="Times New Roman" w:hAnsi="Times New Roman" w:cs="Times New Roman"/>
          <w:color w:val="FF0000"/>
          <w:kern w:val="17"/>
          <w:sz w:val="24"/>
          <w:szCs w:val="24"/>
          <w:lang w:eastAsia="en-US"/>
        </w:rPr>
        <w:t>s</w:t>
      </w:r>
      <w:r w:rsidRPr="003920A7">
        <w:rPr>
          <w:rFonts w:ascii="Times New Roman" w:eastAsia="Times New Roman" w:hAnsi="Times New Roman" w:cs="Times New Roman"/>
          <w:color w:val="FF0000"/>
          <w:kern w:val="17"/>
          <w:sz w:val="24"/>
          <w:szCs w:val="24"/>
          <w:lang w:eastAsia="en-US"/>
        </w:rPr>
        <w:t xml:space="preserve"> used Python 3.7. Since it has many libraries that can be easily applied to various areas, Python is considered as the most popular programming languages nowadays. Python also has an effective library for web crawling and has been widely used.</w:t>
      </w:r>
      <w:r w:rsidR="003920A7" w:rsidRPr="003920A7">
        <w:rPr>
          <w:rFonts w:ascii="Times New Roman" w:eastAsia="Times New Roman" w:hAnsi="Times New Roman" w:cs="Times New Roman"/>
          <w:color w:val="FF0000"/>
          <w:kern w:val="17"/>
          <w:sz w:val="24"/>
          <w:szCs w:val="24"/>
          <w:lang w:eastAsia="en-US"/>
        </w:rPr>
        <w:t>)</w:t>
      </w:r>
      <w:r w:rsidR="003920A7">
        <w:rPr>
          <w:rFonts w:ascii="Times New Roman" w:eastAsia="Times New Roman" w:hAnsi="Times New Roman" w:cs="Times New Roman"/>
          <w:color w:val="FF0000"/>
          <w:kern w:val="17"/>
          <w:sz w:val="24"/>
          <w:szCs w:val="24"/>
          <w:lang w:eastAsia="en-US"/>
        </w:rPr>
        <w:t>-&gt; delete</w:t>
      </w:r>
      <w:r w:rsidRPr="003920A7">
        <w:rPr>
          <w:rFonts w:ascii="Times New Roman" w:eastAsia="Times New Roman" w:hAnsi="Times New Roman" w:cs="Times New Roman"/>
          <w:color w:val="FF0000"/>
          <w:kern w:val="17"/>
          <w:sz w:val="24"/>
          <w:szCs w:val="24"/>
          <w:lang w:eastAsia="en-US"/>
        </w:rPr>
        <w:t xml:space="preserve"> </w:t>
      </w:r>
      <w:r w:rsidRPr="000D290E">
        <w:rPr>
          <w:rFonts w:ascii="Times New Roman" w:eastAsia="Times New Roman" w:hAnsi="Times New Roman" w:cs="Times New Roman"/>
          <w:kern w:val="17"/>
          <w:sz w:val="24"/>
          <w:szCs w:val="24"/>
          <w:lang w:eastAsia="en-US"/>
        </w:rPr>
        <w:t>To begin with, the author</w:t>
      </w:r>
      <w:r w:rsidR="000207EC" w:rsidRPr="000D290E">
        <w:rPr>
          <w:rFonts w:ascii="Times New Roman" w:eastAsia="Times New Roman" w:hAnsi="Times New Roman" w:cs="Times New Roman"/>
          <w:kern w:val="17"/>
          <w:sz w:val="24"/>
          <w:szCs w:val="24"/>
          <w:lang w:eastAsia="en-US"/>
        </w:rPr>
        <w:t>s</w:t>
      </w:r>
      <w:r w:rsidRPr="000D290E">
        <w:rPr>
          <w:rFonts w:ascii="Times New Roman" w:eastAsia="Times New Roman" w:hAnsi="Times New Roman" w:cs="Times New Roman"/>
          <w:kern w:val="17"/>
          <w:sz w:val="24"/>
          <w:szCs w:val="24"/>
          <w:lang w:eastAsia="en-US"/>
        </w:rPr>
        <w:t xml:space="preserve"> </w:t>
      </w:r>
      <w:r w:rsidR="003920A7" w:rsidRPr="003920A7">
        <w:rPr>
          <w:rFonts w:ascii="Times New Roman" w:eastAsia="Times New Roman" w:hAnsi="Times New Roman" w:cs="Times New Roman"/>
          <w:color w:val="FF0000"/>
          <w:kern w:val="17"/>
          <w:sz w:val="24"/>
          <w:szCs w:val="24"/>
          <w:lang w:eastAsia="en-US"/>
        </w:rPr>
        <w:t>(</w:t>
      </w:r>
      <w:r w:rsidRPr="000D290E">
        <w:rPr>
          <w:rFonts w:ascii="Times New Roman" w:eastAsia="Times New Roman" w:hAnsi="Times New Roman" w:cs="Times New Roman"/>
          <w:color w:val="FF0000"/>
          <w:kern w:val="17"/>
          <w:sz w:val="24"/>
          <w:szCs w:val="24"/>
          <w:lang w:eastAsia="en-US"/>
        </w:rPr>
        <w:t>nee</w:t>
      </w:r>
      <w:r w:rsidR="003920A7" w:rsidRPr="003920A7">
        <w:rPr>
          <w:rFonts w:ascii="Times New Roman" w:eastAsia="Times New Roman" w:hAnsi="Times New Roman" w:cs="Times New Roman"/>
          <w:color w:val="FF0000"/>
          <w:kern w:val="17"/>
          <w:sz w:val="24"/>
          <w:szCs w:val="24"/>
          <w:lang w:eastAsia="en-US"/>
        </w:rPr>
        <w:t xml:space="preserve">d to )-&gt; delete </w:t>
      </w:r>
      <w:r w:rsidRPr="000D290E">
        <w:rPr>
          <w:rFonts w:ascii="Times New Roman" w:eastAsia="Times New Roman" w:hAnsi="Times New Roman" w:cs="Times New Roman"/>
          <w:kern w:val="17"/>
          <w:sz w:val="24"/>
          <w:szCs w:val="24"/>
          <w:lang w:eastAsia="en-US"/>
        </w:rPr>
        <w:t xml:space="preserve">set the scope in which crawlers should travel. This research collected data from The New York Times, which is the top </w:t>
      </w:r>
      <w:r w:rsidR="003920A7" w:rsidRPr="003920A7">
        <w:rPr>
          <w:rFonts w:ascii="Times New Roman" w:eastAsia="Times New Roman" w:hAnsi="Times New Roman" w:cs="Times New Roman"/>
          <w:color w:val="FF0000"/>
          <w:kern w:val="17"/>
          <w:sz w:val="24"/>
          <w:szCs w:val="24"/>
          <w:lang w:eastAsia="en-US"/>
        </w:rPr>
        <w:t>(</w:t>
      </w:r>
      <w:r w:rsidRPr="000D290E">
        <w:rPr>
          <w:rFonts w:ascii="Times New Roman" w:eastAsia="Times New Roman" w:hAnsi="Times New Roman" w:cs="Times New Roman"/>
          <w:color w:val="FF0000"/>
          <w:kern w:val="17"/>
          <w:sz w:val="24"/>
          <w:szCs w:val="24"/>
          <w:lang w:eastAsia="en-US"/>
        </w:rPr>
        <w:t>3</w:t>
      </w:r>
      <w:r w:rsidR="003920A7" w:rsidRPr="003920A7">
        <w:rPr>
          <w:rFonts w:ascii="Times New Roman" w:eastAsia="Times New Roman" w:hAnsi="Times New Roman" w:cs="Times New Roman"/>
          <w:color w:val="FF0000"/>
          <w:kern w:val="17"/>
          <w:sz w:val="24"/>
          <w:szCs w:val="24"/>
          <w:lang w:eastAsia="en-US"/>
        </w:rPr>
        <w:t>-&gt; three)</w:t>
      </w:r>
      <w:r w:rsidRPr="000D290E">
        <w:rPr>
          <w:rFonts w:ascii="Times New Roman" w:eastAsia="Times New Roman" w:hAnsi="Times New Roman" w:cs="Times New Roman"/>
          <w:kern w:val="17"/>
          <w:sz w:val="24"/>
          <w:szCs w:val="24"/>
          <w:lang w:eastAsia="en-US"/>
        </w:rPr>
        <w:t xml:space="preserve"> media company in terms of newspapers by circulation and thus it suffices representative of data needed in this study. In addition, some media companies restrict crawling or limit the </w:t>
      </w:r>
      <w:r w:rsidRPr="000D290E">
        <w:rPr>
          <w:rFonts w:ascii="Times New Roman" w:eastAsia="Times New Roman" w:hAnsi="Times New Roman" w:cs="Times New Roman"/>
          <w:kern w:val="17"/>
          <w:sz w:val="24"/>
          <w:szCs w:val="24"/>
          <w:lang w:eastAsia="en-US"/>
        </w:rPr>
        <w:lastRenderedPageBreak/>
        <w:t xml:space="preserve">amount of data for crawling while The New York Times has generous terms for crawling the data. </w:t>
      </w:r>
      <w:r w:rsidR="00A10A1A">
        <w:rPr>
          <w:rFonts w:ascii="Times New Roman" w:eastAsia="Times New Roman" w:hAnsi="Times New Roman" w:cs="Times New Roman"/>
          <w:kern w:val="17"/>
          <w:sz w:val="24"/>
          <w:szCs w:val="24"/>
          <w:lang w:eastAsia="en-US"/>
        </w:rPr>
        <w:t>(</w:t>
      </w:r>
      <w:r w:rsidRPr="00A10A1A">
        <w:rPr>
          <w:rFonts w:ascii="Times New Roman" w:eastAsia="Times New Roman" w:hAnsi="Times New Roman" w:cs="Times New Roman"/>
          <w:color w:val="FF0000"/>
          <w:kern w:val="17"/>
          <w:sz w:val="24"/>
          <w:szCs w:val="24"/>
          <w:lang w:eastAsia="en-US"/>
        </w:rPr>
        <w:t>The New York Times provides a basic search environment that helps to narrow the range of search. This research utilized the search term “construction accident” and retrieved the most relevant 1,010 articles</w:t>
      </w:r>
      <w:commentRangeStart w:id="359"/>
      <w:r w:rsidRPr="00A10A1A">
        <w:rPr>
          <w:rFonts w:ascii="Times New Roman" w:eastAsia="Times New Roman" w:hAnsi="Times New Roman" w:cs="Times New Roman"/>
          <w:color w:val="FF0000"/>
          <w:kern w:val="17"/>
          <w:sz w:val="24"/>
          <w:szCs w:val="24"/>
          <w:lang w:eastAsia="en-US"/>
        </w:rPr>
        <w:t xml:space="preserve"> </w:t>
      </w:r>
      <w:commentRangeEnd w:id="359"/>
      <w:r w:rsidRPr="00A10A1A">
        <w:rPr>
          <w:rFonts w:ascii="Times New Roman" w:eastAsia="Times New Roman" w:hAnsi="Times New Roman" w:cs="Times New Roman"/>
          <w:color w:val="FF0000"/>
          <w:kern w:val="17"/>
          <w:sz w:val="24"/>
          <w:szCs w:val="24"/>
          <w:lang w:eastAsia="en-US"/>
        </w:rPr>
        <w:commentReference w:id="359"/>
      </w:r>
      <w:r w:rsidRPr="00A10A1A">
        <w:rPr>
          <w:rFonts w:ascii="Times New Roman" w:eastAsia="Times New Roman" w:hAnsi="Times New Roman" w:cs="Times New Roman"/>
          <w:color w:val="FF0000"/>
          <w:kern w:val="17"/>
          <w:sz w:val="24"/>
          <w:szCs w:val="24"/>
          <w:lang w:eastAsia="en-US"/>
        </w:rPr>
        <w:t>within 20 years. Among 1,010 articles, the author</w:t>
      </w:r>
      <w:r w:rsidR="000207EC" w:rsidRPr="00A10A1A">
        <w:rPr>
          <w:rFonts w:ascii="Times New Roman" w:eastAsia="Times New Roman" w:hAnsi="Times New Roman" w:cs="Times New Roman"/>
          <w:color w:val="FF0000"/>
          <w:kern w:val="17"/>
          <w:sz w:val="24"/>
          <w:szCs w:val="24"/>
          <w:lang w:eastAsia="en-US"/>
        </w:rPr>
        <w:t>s</w:t>
      </w:r>
      <w:r w:rsidRPr="00A10A1A">
        <w:rPr>
          <w:rFonts w:ascii="Times New Roman" w:eastAsia="Times New Roman" w:hAnsi="Times New Roman" w:cs="Times New Roman"/>
          <w:color w:val="FF0000"/>
          <w:kern w:val="17"/>
          <w:sz w:val="24"/>
          <w:szCs w:val="24"/>
          <w:lang w:eastAsia="en-US"/>
        </w:rPr>
        <w:t xml:space="preserve"> only handle data formatted in tex</w:t>
      </w:r>
      <w:commentRangeStart w:id="360"/>
      <w:commentRangeStart w:id="361"/>
      <w:r w:rsidRPr="00A10A1A">
        <w:rPr>
          <w:rFonts w:ascii="Times New Roman" w:eastAsia="Times New Roman" w:hAnsi="Times New Roman" w:cs="Times New Roman"/>
          <w:color w:val="FF0000"/>
          <w:kern w:val="17"/>
          <w:sz w:val="24"/>
          <w:szCs w:val="24"/>
          <w:lang w:eastAsia="en-US"/>
        </w:rPr>
        <w:t>t</w:t>
      </w:r>
      <w:commentRangeEnd w:id="360"/>
      <w:r w:rsidRPr="00A10A1A">
        <w:rPr>
          <w:rFonts w:ascii="Times New Roman" w:eastAsia="Times New Roman" w:hAnsi="Times New Roman" w:cs="Times New Roman"/>
          <w:color w:val="FF0000"/>
          <w:kern w:val="17"/>
          <w:sz w:val="24"/>
          <w:szCs w:val="24"/>
          <w:lang w:eastAsia="en-US"/>
        </w:rPr>
        <w:commentReference w:id="360"/>
      </w:r>
      <w:commentRangeEnd w:id="361"/>
      <w:r w:rsidRPr="00A10A1A">
        <w:rPr>
          <w:rFonts w:ascii="Times New Roman" w:eastAsia="Times New Roman" w:hAnsi="Times New Roman" w:cs="Times New Roman"/>
          <w:color w:val="FF0000"/>
          <w:kern w:val="17"/>
          <w:sz w:val="24"/>
          <w:szCs w:val="24"/>
        </w:rPr>
        <w:commentReference w:id="361"/>
      </w:r>
      <w:r w:rsidRPr="00A10A1A">
        <w:rPr>
          <w:rFonts w:ascii="Times New Roman" w:eastAsia="Times New Roman" w:hAnsi="Times New Roman" w:cs="Times New Roman"/>
          <w:color w:val="FF0000"/>
          <w:kern w:val="17"/>
          <w:sz w:val="24"/>
          <w:szCs w:val="24"/>
          <w:lang w:eastAsia="en-US"/>
        </w:rPr>
        <w:t xml:space="preserve">. Since different formats such as blogs and interactive documents consist of irregular structures, these formatted articles cannot be analyzed. </w:t>
      </w:r>
      <w:r w:rsidR="00A10A1A">
        <w:rPr>
          <w:rFonts w:ascii="Times New Roman" w:eastAsia="Times New Roman" w:hAnsi="Times New Roman" w:cs="Times New Roman"/>
          <w:color w:val="FF0000"/>
          <w:kern w:val="17"/>
          <w:sz w:val="24"/>
          <w:szCs w:val="24"/>
          <w:lang w:eastAsia="en-US"/>
        </w:rPr>
        <w:t>)-&gt; delete., redundant with the part of result</w:t>
      </w:r>
    </w:p>
    <w:p w14:paraId="6F2DF9B0" w14:textId="69B47F72" w:rsidR="00FD2E42" w:rsidRPr="000D290E" w:rsidRDefault="00F50EE7" w:rsidP="003920A7">
      <w:pPr>
        <w:spacing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ab/>
      </w:r>
      <w:r w:rsidR="00FD2E42" w:rsidRPr="000D290E">
        <w:rPr>
          <w:rFonts w:ascii="Times New Roman" w:eastAsia="Times New Roman" w:hAnsi="Times New Roman" w:cs="Times New Roman"/>
          <w:kern w:val="17"/>
          <w:sz w:val="24"/>
          <w:szCs w:val="24"/>
          <w:lang w:eastAsia="en-US"/>
        </w:rPr>
        <w:t xml:space="preserve">There are </w:t>
      </w:r>
      <w:r w:rsidR="003920A7" w:rsidRPr="003920A7">
        <w:rPr>
          <w:rFonts w:ascii="Times New Roman" w:eastAsia="Times New Roman" w:hAnsi="Times New Roman" w:cs="Times New Roman"/>
          <w:color w:val="FF0000"/>
          <w:kern w:val="17"/>
          <w:sz w:val="24"/>
          <w:szCs w:val="24"/>
          <w:lang w:eastAsia="en-US"/>
        </w:rPr>
        <w:t>(</w:t>
      </w:r>
      <w:r w:rsidR="00FD2E42" w:rsidRPr="000D290E">
        <w:rPr>
          <w:rFonts w:ascii="Times New Roman" w:eastAsia="Times New Roman" w:hAnsi="Times New Roman" w:cs="Times New Roman"/>
          <w:color w:val="FF0000"/>
          <w:kern w:val="17"/>
          <w:sz w:val="24"/>
          <w:szCs w:val="24"/>
          <w:lang w:eastAsia="en-US"/>
        </w:rPr>
        <w:t>two</w:t>
      </w:r>
      <w:r w:rsidR="003920A7" w:rsidRPr="003920A7">
        <w:rPr>
          <w:rFonts w:ascii="Times New Roman" w:eastAsia="Times New Roman" w:hAnsi="Times New Roman" w:cs="Times New Roman"/>
          <w:color w:val="FF0000"/>
          <w:kern w:val="17"/>
          <w:sz w:val="24"/>
          <w:szCs w:val="24"/>
          <w:lang w:eastAsia="en-US"/>
        </w:rPr>
        <w:t xml:space="preserve"> -&gt; three)</w:t>
      </w:r>
      <w:r w:rsidR="00FD2E42" w:rsidRPr="000D290E">
        <w:rPr>
          <w:rFonts w:ascii="Times New Roman" w:eastAsia="Times New Roman" w:hAnsi="Times New Roman" w:cs="Times New Roman"/>
          <w:color w:val="FF0000"/>
          <w:kern w:val="17"/>
          <w:sz w:val="24"/>
          <w:szCs w:val="24"/>
          <w:lang w:eastAsia="en-US"/>
        </w:rPr>
        <w:t xml:space="preserve"> </w:t>
      </w:r>
      <w:r w:rsidR="00FD2E42" w:rsidRPr="000D290E">
        <w:rPr>
          <w:rFonts w:ascii="Times New Roman" w:eastAsia="Times New Roman" w:hAnsi="Times New Roman" w:cs="Times New Roman"/>
          <w:kern w:val="17"/>
          <w:sz w:val="24"/>
          <w:szCs w:val="24"/>
          <w:lang w:eastAsia="en-US"/>
        </w:rPr>
        <w:t xml:space="preserve">vital libraries for web crawling: Selenium, </w:t>
      </w:r>
      <w:proofErr w:type="spellStart"/>
      <w:r w:rsidR="00FD2E42" w:rsidRPr="000D290E">
        <w:rPr>
          <w:rFonts w:ascii="Times New Roman" w:eastAsia="Times New Roman" w:hAnsi="Times New Roman" w:cs="Times New Roman"/>
          <w:kern w:val="17"/>
          <w:sz w:val="24"/>
          <w:szCs w:val="24"/>
          <w:lang w:eastAsia="en-US"/>
        </w:rPr>
        <w:t>HTMLParser</w:t>
      </w:r>
      <w:proofErr w:type="spellEnd"/>
      <w:r w:rsidR="00FD2E42" w:rsidRPr="000D290E">
        <w:rPr>
          <w:rFonts w:ascii="Times New Roman" w:eastAsia="Times New Roman" w:hAnsi="Times New Roman" w:cs="Times New Roman"/>
          <w:kern w:val="17"/>
          <w:sz w:val="24"/>
          <w:szCs w:val="24"/>
          <w:lang w:eastAsia="en-US"/>
        </w:rPr>
        <w:t xml:space="preserve">, and Beautiful Soup. Selenium is the set of tools that assist in the development of test automation for a web-based application </w:t>
      </w:r>
      <w:r w:rsidR="00FD2E42" w:rsidRPr="000D290E">
        <w:rPr>
          <w:rFonts w:ascii="Times New Roman" w:eastAsia="Times New Roman" w:hAnsi="Times New Roman" w:cs="Times New Roman"/>
          <w:kern w:val="17"/>
          <w:sz w:val="24"/>
          <w:szCs w:val="24"/>
          <w:lang w:eastAsia="en-US"/>
        </w:rPr>
        <w:fldChar w:fldCharType="begin"/>
      </w:r>
      <w:r w:rsidR="00FD2E42" w:rsidRPr="000D290E">
        <w:rPr>
          <w:rFonts w:ascii="Times New Roman" w:eastAsia="Times New Roman" w:hAnsi="Times New Roman" w:cs="Times New Roman"/>
          <w:kern w:val="17"/>
          <w:sz w:val="24"/>
          <w:szCs w:val="24"/>
          <w:lang w:eastAsia="en-US"/>
        </w:rPr>
        <w:instrText xml:space="preserve"> ADDIN EN.CITE &lt;EndNote&gt;&lt;Cite&gt;&lt;Author&gt;Mustika&lt;/Author&gt;&lt;Year&gt;2018&lt;/Year&gt;&lt;RecNum&gt;80&lt;/RecNum&gt;&lt;DisplayText&gt;(Mustika 2018)&lt;/DisplayText&gt;&lt;record&gt;&lt;rec-number&gt;80&lt;/rec-number&gt;&lt;foreign-keys&gt;&lt;key app="EN" db-id="2t9fxseaaf2wf4ew0r9vfpxkz0tsd0fff9xs" timestamp="1591552446"&gt;80&lt;/key&gt;&lt;/foreign-keys&gt;&lt;ref-type name="Journal Article"&gt;17&lt;/ref-type&gt;&lt;contributors&gt;&lt;authors&gt;&lt;author&gt;Mustika, Nurul Rita&lt;/author&gt;&lt;/authors&gt;&lt;/contributors&gt;&lt;titles&gt;&lt;title&gt;Automated Black Box Testing using Selenium Python&lt;/title&gt;&lt;secondary-title&gt;International Journal of Computer Science and Software Engineering&lt;/secondary-title&gt;&lt;/titles&gt;&lt;periodical&gt;&lt;full-title&gt;International Journal of Computer Science and Software Engineering&lt;/full-title&gt;&lt;/periodical&gt;&lt;pages&gt;201-204&lt;/pages&gt;&lt;volume&gt;7&lt;/volume&gt;&lt;number&gt;9&lt;/number&gt;&lt;dates&gt;&lt;year&gt;2018&lt;/year&gt;&lt;/dates&gt;&lt;isbn&gt;2409-4285&lt;/isbn&gt;&lt;urls&gt;&lt;/urls&gt;&lt;/record&gt;&lt;/Cite&gt;&lt;/EndNote&gt;</w:instrText>
      </w:r>
      <w:r w:rsidR="00FD2E42" w:rsidRPr="000D290E">
        <w:rPr>
          <w:rFonts w:ascii="Times New Roman" w:eastAsia="Times New Roman" w:hAnsi="Times New Roman" w:cs="Times New Roman"/>
          <w:kern w:val="17"/>
          <w:sz w:val="24"/>
          <w:szCs w:val="24"/>
          <w:lang w:eastAsia="en-US"/>
        </w:rPr>
        <w:fldChar w:fldCharType="separate"/>
      </w:r>
      <w:r w:rsidR="00FD2E42" w:rsidRPr="000D290E">
        <w:rPr>
          <w:rFonts w:ascii="Times New Roman" w:eastAsia="Times New Roman" w:hAnsi="Times New Roman" w:cs="Times New Roman"/>
          <w:kern w:val="17"/>
          <w:sz w:val="24"/>
          <w:szCs w:val="24"/>
          <w:lang w:eastAsia="en-US"/>
        </w:rPr>
        <w:t>(</w:t>
      </w:r>
      <w:proofErr w:type="spellStart"/>
      <w:r w:rsidR="00FD2E42" w:rsidRPr="000D290E">
        <w:rPr>
          <w:rFonts w:ascii="Times New Roman" w:eastAsia="Times New Roman" w:hAnsi="Times New Roman" w:cs="Times New Roman"/>
          <w:kern w:val="17"/>
          <w:sz w:val="24"/>
          <w:szCs w:val="24"/>
          <w:lang w:eastAsia="en-US"/>
        </w:rPr>
        <w:t>Mustika</w:t>
      </w:r>
      <w:proofErr w:type="spellEnd"/>
      <w:r w:rsidR="00FD2E42" w:rsidRPr="000D290E">
        <w:rPr>
          <w:rFonts w:ascii="Times New Roman" w:eastAsia="Times New Roman" w:hAnsi="Times New Roman" w:cs="Times New Roman"/>
          <w:kern w:val="17"/>
          <w:sz w:val="24"/>
          <w:szCs w:val="24"/>
          <w:lang w:eastAsia="en-US"/>
        </w:rPr>
        <w:t xml:space="preserve"> 2018)</w:t>
      </w:r>
      <w:r w:rsidR="00FD2E42" w:rsidRPr="000D290E">
        <w:rPr>
          <w:rFonts w:ascii="Times New Roman" w:eastAsia="Times New Roman" w:hAnsi="Times New Roman" w:cs="Times New Roman"/>
          <w:kern w:val="17"/>
          <w:sz w:val="24"/>
          <w:szCs w:val="24"/>
          <w:lang w:eastAsia="en-US"/>
        </w:rPr>
        <w:fldChar w:fldCharType="end"/>
      </w:r>
      <w:r w:rsidR="00FD2E42" w:rsidRPr="000D290E">
        <w:rPr>
          <w:rFonts w:ascii="Times New Roman" w:eastAsia="Times New Roman" w:hAnsi="Times New Roman" w:cs="Times New Roman"/>
          <w:kern w:val="17"/>
          <w:sz w:val="24"/>
          <w:szCs w:val="24"/>
          <w:lang w:eastAsia="en-US"/>
        </w:rPr>
        <w:t>. Selenium automatically traverses the web pages and stores data within the limit range. In this study, the author</w:t>
      </w:r>
      <w:r w:rsidR="000207EC" w:rsidRPr="000D290E">
        <w:rPr>
          <w:rFonts w:ascii="Times New Roman" w:eastAsia="Times New Roman" w:hAnsi="Times New Roman" w:cs="Times New Roman"/>
          <w:kern w:val="17"/>
          <w:sz w:val="24"/>
          <w:szCs w:val="24"/>
          <w:lang w:eastAsia="en-US"/>
        </w:rPr>
        <w:t>s</w:t>
      </w:r>
      <w:r w:rsidR="00FD2E42" w:rsidRPr="000D290E">
        <w:rPr>
          <w:rFonts w:ascii="Times New Roman" w:eastAsia="Times New Roman" w:hAnsi="Times New Roman" w:cs="Times New Roman"/>
          <w:kern w:val="17"/>
          <w:sz w:val="24"/>
          <w:szCs w:val="24"/>
          <w:lang w:eastAsia="en-US"/>
        </w:rPr>
        <w:t xml:space="preserve"> </w:t>
      </w:r>
      <w:commentRangeStart w:id="362"/>
      <w:r w:rsidR="00FD2E42" w:rsidRPr="000D290E">
        <w:rPr>
          <w:rFonts w:ascii="Times New Roman" w:eastAsia="Times New Roman" w:hAnsi="Times New Roman" w:cs="Times New Roman"/>
          <w:kern w:val="17"/>
          <w:sz w:val="24"/>
          <w:szCs w:val="24"/>
          <w:lang w:eastAsia="en-US"/>
        </w:rPr>
        <w:t xml:space="preserve">stored </w:t>
      </w:r>
      <w:commentRangeEnd w:id="362"/>
      <w:r w:rsidR="00FD2E42" w:rsidRPr="000D290E">
        <w:rPr>
          <w:rFonts w:ascii="Times New Roman" w:eastAsia="Times New Roman" w:hAnsi="Times New Roman" w:cs="Times New Roman"/>
          <w:kern w:val="17"/>
          <w:sz w:val="24"/>
          <w:szCs w:val="24"/>
          <w:lang w:eastAsia="en-US"/>
        </w:rPr>
        <w:commentReference w:id="362"/>
      </w:r>
      <w:r w:rsidR="00FD2E42" w:rsidRPr="000D290E">
        <w:rPr>
          <w:rFonts w:ascii="Times New Roman" w:eastAsia="Times New Roman" w:hAnsi="Times New Roman" w:cs="Times New Roman"/>
          <w:kern w:val="17"/>
          <w:sz w:val="24"/>
          <w:szCs w:val="24"/>
          <w:lang w:eastAsia="en-US"/>
        </w:rPr>
        <w:t xml:space="preserve">the URL of each article from the web. Next, </w:t>
      </w:r>
      <w:proofErr w:type="spellStart"/>
      <w:r w:rsidR="00FD2E42" w:rsidRPr="000D290E">
        <w:rPr>
          <w:rFonts w:ascii="Times New Roman" w:eastAsia="Times New Roman" w:hAnsi="Times New Roman" w:cs="Times New Roman"/>
          <w:kern w:val="17"/>
          <w:sz w:val="24"/>
          <w:szCs w:val="24"/>
          <w:lang w:eastAsia="en-US"/>
        </w:rPr>
        <w:t>HTMLParser</w:t>
      </w:r>
      <w:proofErr w:type="spellEnd"/>
      <w:r w:rsidR="00FD2E42" w:rsidRPr="000D290E">
        <w:rPr>
          <w:rFonts w:ascii="Times New Roman" w:eastAsia="Times New Roman" w:hAnsi="Times New Roman" w:cs="Times New Roman"/>
          <w:kern w:val="17"/>
          <w:sz w:val="24"/>
          <w:szCs w:val="24"/>
          <w:lang w:eastAsia="en-US"/>
        </w:rPr>
        <w:t xml:space="preserve"> was used for parsing HTML files in each article. With the broken HTML, Beautiful Soup collected</w:t>
      </w:r>
      <w:commentRangeStart w:id="363"/>
      <w:commentRangeEnd w:id="363"/>
      <w:r w:rsidR="00FD2E42" w:rsidRPr="000D290E">
        <w:rPr>
          <w:rFonts w:ascii="Times New Roman" w:eastAsia="Times New Roman" w:hAnsi="Times New Roman" w:cs="Times New Roman"/>
          <w:kern w:val="17"/>
          <w:sz w:val="24"/>
          <w:szCs w:val="24"/>
          <w:lang w:eastAsia="en-US"/>
        </w:rPr>
        <w:commentReference w:id="363"/>
      </w:r>
      <w:r w:rsidR="00FD2E42" w:rsidRPr="000D290E">
        <w:rPr>
          <w:rFonts w:ascii="Times New Roman" w:eastAsia="Times New Roman" w:hAnsi="Times New Roman" w:cs="Times New Roman"/>
          <w:kern w:val="17"/>
          <w:sz w:val="24"/>
          <w:szCs w:val="24"/>
          <w:lang w:eastAsia="en-US"/>
        </w:rPr>
        <w:t xml:space="preserve"> data the researchers desire to utilize. Beautiful Soup is a Python package that analyzes HTML/XML, as it extracts and edits information in web pages. It provides a friendly environment for building </w:t>
      </w:r>
      <w:r w:rsidR="003920A7" w:rsidRPr="003920A7">
        <w:rPr>
          <w:rFonts w:ascii="Times New Roman" w:eastAsia="Times New Roman" w:hAnsi="Times New Roman" w:cs="Times New Roman"/>
          <w:color w:val="FF0000"/>
          <w:kern w:val="17"/>
          <w:sz w:val="24"/>
          <w:szCs w:val="24"/>
          <w:lang w:eastAsia="en-US"/>
        </w:rPr>
        <w:t xml:space="preserve">text analysis </w:t>
      </w:r>
      <w:r w:rsidR="00FD2E42" w:rsidRPr="000D290E">
        <w:rPr>
          <w:rFonts w:ascii="Times New Roman" w:eastAsia="Times New Roman" w:hAnsi="Times New Roman" w:cs="Times New Roman"/>
          <w:color w:val="FF0000"/>
          <w:kern w:val="17"/>
          <w:sz w:val="24"/>
          <w:szCs w:val="24"/>
          <w:lang w:eastAsia="en-US"/>
        </w:rPr>
        <w:t>prototype</w:t>
      </w:r>
      <w:r w:rsidR="003920A7">
        <w:rPr>
          <w:rFonts w:ascii="Times New Roman" w:eastAsia="Times New Roman" w:hAnsi="Times New Roman" w:cs="Times New Roman"/>
          <w:color w:val="FF0000"/>
          <w:kern w:val="17"/>
          <w:sz w:val="24"/>
          <w:szCs w:val="24"/>
          <w:lang w:eastAsia="en-US"/>
        </w:rPr>
        <w:t>s</w:t>
      </w:r>
      <w:r w:rsidR="00910F7D" w:rsidRPr="000D290E">
        <w:rPr>
          <w:rFonts w:ascii="Times New Roman" w:eastAsia="Times New Roman" w:hAnsi="Times New Roman" w:cs="Times New Roman"/>
          <w:color w:val="FF0000"/>
          <w:kern w:val="17"/>
          <w:sz w:val="24"/>
          <w:szCs w:val="24"/>
          <w:lang w:eastAsia="en-US"/>
        </w:rPr>
        <w:t xml:space="preserve"> </w:t>
      </w:r>
      <w:r w:rsidR="00FD2E42" w:rsidRPr="000D290E">
        <w:rPr>
          <w:rFonts w:ascii="Times New Roman" w:eastAsia="Times New Roman" w:hAnsi="Times New Roman" w:cs="Times New Roman"/>
          <w:kern w:val="17"/>
          <w:sz w:val="24"/>
          <w:szCs w:val="24"/>
          <w:lang w:eastAsia="en-US"/>
        </w:rPr>
        <w:t xml:space="preserve">and mining the data </w:t>
      </w:r>
      <w:r w:rsidR="00FD2E42" w:rsidRPr="000D290E">
        <w:rPr>
          <w:rFonts w:ascii="Times New Roman" w:eastAsia="Times New Roman" w:hAnsi="Times New Roman" w:cs="Times New Roman"/>
          <w:kern w:val="17"/>
          <w:sz w:val="24"/>
          <w:szCs w:val="24"/>
          <w:lang w:eastAsia="en-US"/>
        </w:rPr>
        <w:fldChar w:fldCharType="begin"/>
      </w:r>
      <w:r w:rsidR="00FD2E42" w:rsidRPr="000D290E">
        <w:rPr>
          <w:rFonts w:ascii="Times New Roman" w:eastAsia="Times New Roman" w:hAnsi="Times New Roman" w:cs="Times New Roman"/>
          <w:kern w:val="17"/>
          <w:sz w:val="24"/>
          <w:szCs w:val="24"/>
          <w:lang w:eastAsia="en-US"/>
        </w:rPr>
        <w:instrText xml:space="preserve"> ADDIN EN.CITE &lt;EndNote&gt;&lt;Cite&gt;&lt;Author&gt;Zheng&lt;/Author&gt;&lt;Year&gt;2015&lt;/Year&gt;&lt;RecNum&gt;81&lt;/RecNum&gt;&lt;DisplayText&gt;(Zheng et al. 2015)&lt;/DisplayText&gt;&lt;record&gt;&lt;rec-number&gt;81&lt;/rec-number&gt;&lt;foreign-keys&gt;&lt;key app="EN" db-id="2t9fxseaaf2wf4ew0r9vfpxkz0tsd0fff9xs" timestamp="1591552619"&gt;81&lt;/key&gt;&lt;/foreign-keys&gt;&lt;ref-type name="Journal Article"&gt;17&lt;/ref-type&gt;&lt;contributors&gt;&lt;authors&gt;&lt;author&gt;Zheng, Chunmei&lt;/author&gt;&lt;author&gt;He, Guomei&lt;/author&gt;&lt;author&gt;Peng, Zuojie&lt;/author&gt;&lt;/authors&gt;&lt;/contributors&gt;&lt;titles&gt;&lt;title&gt;A Study of Web Information Extraction Technology Based on Beautiful Soup&lt;/title&gt;&lt;secondary-title&gt;JCP&lt;/secondary-title&gt;&lt;/titles&gt;&lt;periodical&gt;&lt;full-title&gt;JCP&lt;/full-title&gt;&lt;/periodical&gt;&lt;pages&gt;381-387&lt;/pages&gt;&lt;volume&gt;10&lt;/volume&gt;&lt;number&gt;6&lt;/number&gt;&lt;dates&gt;&lt;year&gt;2015&lt;/year&gt;&lt;/dates&gt;&lt;urls&gt;&lt;/urls&gt;&lt;/record&gt;&lt;/Cite&gt;&lt;/EndNote&gt;</w:instrText>
      </w:r>
      <w:r w:rsidR="00FD2E42" w:rsidRPr="000D290E">
        <w:rPr>
          <w:rFonts w:ascii="Times New Roman" w:eastAsia="Times New Roman" w:hAnsi="Times New Roman" w:cs="Times New Roman"/>
          <w:kern w:val="17"/>
          <w:sz w:val="24"/>
          <w:szCs w:val="24"/>
          <w:lang w:eastAsia="en-US"/>
        </w:rPr>
        <w:fldChar w:fldCharType="separate"/>
      </w:r>
      <w:r w:rsidR="00FD2E42" w:rsidRPr="000D290E">
        <w:rPr>
          <w:rFonts w:ascii="Times New Roman" w:eastAsia="Times New Roman" w:hAnsi="Times New Roman" w:cs="Times New Roman"/>
          <w:kern w:val="17"/>
          <w:sz w:val="24"/>
          <w:szCs w:val="24"/>
          <w:lang w:eastAsia="en-US"/>
        </w:rPr>
        <w:t>(Zheng et al. 2015)</w:t>
      </w:r>
      <w:r w:rsidR="00FD2E42" w:rsidRPr="000D290E">
        <w:rPr>
          <w:rFonts w:ascii="Times New Roman" w:eastAsia="Times New Roman" w:hAnsi="Times New Roman" w:cs="Times New Roman"/>
          <w:kern w:val="17"/>
          <w:sz w:val="24"/>
          <w:szCs w:val="24"/>
          <w:lang w:eastAsia="en-US"/>
        </w:rPr>
        <w:fldChar w:fldCharType="end"/>
      </w:r>
      <w:r w:rsidR="00FD2E42" w:rsidRPr="000D290E">
        <w:rPr>
          <w:rFonts w:ascii="Times New Roman" w:eastAsia="Times New Roman" w:hAnsi="Times New Roman" w:cs="Times New Roman"/>
          <w:kern w:val="17"/>
          <w:sz w:val="24"/>
          <w:szCs w:val="24"/>
          <w:lang w:eastAsia="en-US"/>
        </w:rPr>
        <w:t>. In this research, the author</w:t>
      </w:r>
      <w:r w:rsidR="000207EC" w:rsidRPr="000D290E">
        <w:rPr>
          <w:rFonts w:ascii="Times New Roman" w:eastAsia="Times New Roman" w:hAnsi="Times New Roman" w:cs="Times New Roman"/>
          <w:kern w:val="17"/>
          <w:sz w:val="24"/>
          <w:szCs w:val="24"/>
          <w:lang w:eastAsia="en-US"/>
        </w:rPr>
        <w:t>s</w:t>
      </w:r>
      <w:r w:rsidR="00FD2E42" w:rsidRPr="000D290E">
        <w:rPr>
          <w:rFonts w:ascii="Times New Roman" w:eastAsia="Times New Roman" w:hAnsi="Times New Roman" w:cs="Times New Roman"/>
          <w:kern w:val="17"/>
          <w:sz w:val="24"/>
          <w:szCs w:val="24"/>
          <w:lang w:eastAsia="en-US"/>
        </w:rPr>
        <w:t xml:space="preserve"> parsed the data from broken HTML and sorted out the part of the bodies, titles, and dates of the articles. The structure of the articles provided by The New York Times has a tag for body and title. It also provides a meta part that represents the metadata of the article and the meta part gives date information. Collected data were used for word embedding in the next part of this study.  </w:t>
      </w:r>
    </w:p>
    <w:p w14:paraId="0E922E9B" w14:textId="691D75B9" w:rsidR="0052131E" w:rsidRPr="000D290E" w:rsidRDefault="0052131E" w:rsidP="000D290E">
      <w:pPr>
        <w:spacing w:after="0" w:line="480" w:lineRule="auto"/>
        <w:jc w:val="both"/>
        <w:rPr>
          <w:rFonts w:ascii="Times New Roman" w:hAnsi="Times New Roman" w:cs="Times New Roman"/>
          <w:b/>
          <w:i/>
          <w:kern w:val="16"/>
          <w:sz w:val="24"/>
          <w:szCs w:val="24"/>
        </w:rPr>
      </w:pPr>
      <w:r w:rsidRPr="0052131E">
        <w:rPr>
          <w:rFonts w:ascii="Times New Roman" w:hAnsi="Times New Roman" w:cs="Times New Roman"/>
          <w:b/>
          <w:i/>
          <w:kern w:val="16"/>
          <w:sz w:val="24"/>
          <w:szCs w:val="24"/>
        </w:rPr>
        <w:t>Word Embedding (Word2Vec)</w:t>
      </w:r>
    </w:p>
    <w:p w14:paraId="54B6EDD8" w14:textId="30E9FFB4" w:rsidR="0052131E" w:rsidRPr="000D290E" w:rsidRDefault="00910F7D" w:rsidP="000D290E">
      <w:pPr>
        <w:spacing w:after="0" w:line="480" w:lineRule="auto"/>
        <w:jc w:val="both"/>
        <w:rPr>
          <w:rFonts w:ascii="Times New Roman" w:eastAsia="Times New Roman" w:hAnsi="Times New Roman" w:cs="Times New Roman"/>
          <w:kern w:val="17"/>
          <w:sz w:val="24"/>
          <w:szCs w:val="24"/>
          <w:lang w:eastAsia="en-US"/>
        </w:rPr>
      </w:pPr>
      <w:r w:rsidRPr="000D290E">
        <w:rPr>
          <w:rFonts w:ascii="Times New Roman" w:eastAsia="Times New Roman" w:hAnsi="Times New Roman" w:cs="Times New Roman"/>
          <w:kern w:val="17"/>
          <w:sz w:val="24"/>
          <w:szCs w:val="24"/>
          <w:lang w:eastAsia="en-US"/>
        </w:rPr>
        <w:t xml:space="preserve">Word2Vec is one of the most powerful methods to implement word embedding. Since word2vec assigns a vector to each word, word2vec shows advantages over other word analysis techniques. Before the presence of word embedding algorithms such as word2vec, researchers usually used one-hot encoding to analyze words. One hot encoding converts each word to </w:t>
      </w:r>
      <w:r w:rsidRPr="000D290E">
        <w:rPr>
          <w:rFonts w:ascii="Times New Roman" w:eastAsia="Times New Roman" w:hAnsi="Times New Roman" w:cs="Times New Roman"/>
          <w:kern w:val="17"/>
          <w:sz w:val="24"/>
          <w:szCs w:val="24"/>
          <w:lang w:eastAsia="en-US"/>
        </w:rPr>
        <w:lastRenderedPageBreak/>
        <w:t xml:space="preserve">specific (associated with) values(numbers) that differ from every word. Even though this helped them to conduct NLP, the researchers could not answer the relation of each word because every word in one-hot encoding is independent. Word2vec resolve this problem, as it adds the embedding layer into the model. </w:t>
      </w:r>
      <w:commentRangeStart w:id="364"/>
      <w:r w:rsidRPr="000D290E">
        <w:rPr>
          <w:rFonts w:ascii="Times New Roman" w:eastAsia="Times New Roman" w:hAnsi="Times New Roman" w:cs="Times New Roman"/>
          <w:kern w:val="17"/>
          <w:sz w:val="24"/>
          <w:szCs w:val="24"/>
          <w:lang w:eastAsia="en-US"/>
        </w:rPr>
        <w:t xml:space="preserve">Word2vec follows a deep learning approach that probabilistically predicts </w:t>
      </w:r>
      <w:r w:rsidR="000D290E" w:rsidRPr="000D290E">
        <w:rPr>
          <w:rFonts w:ascii="Times New Roman" w:eastAsia="Times New Roman" w:hAnsi="Times New Roman" w:cs="Times New Roman"/>
          <w:color w:val="FF0000"/>
          <w:kern w:val="17"/>
          <w:sz w:val="24"/>
          <w:szCs w:val="24"/>
          <w:lang w:eastAsia="en-US"/>
        </w:rPr>
        <w:t>(</w:t>
      </w:r>
      <w:r w:rsidRPr="000D290E">
        <w:rPr>
          <w:rFonts w:ascii="Times New Roman" w:eastAsia="Times New Roman" w:hAnsi="Times New Roman" w:cs="Times New Roman"/>
          <w:color w:val="FF0000"/>
          <w:kern w:val="17"/>
          <w:sz w:val="24"/>
          <w:szCs w:val="24"/>
          <w:lang w:eastAsia="en-US"/>
        </w:rPr>
        <w:t>o</w:t>
      </w:r>
      <w:r w:rsidR="000D290E" w:rsidRPr="000D290E">
        <w:rPr>
          <w:rFonts w:ascii="Times New Roman" w:eastAsia="Times New Roman" w:hAnsi="Times New Roman" w:cs="Times New Roman"/>
          <w:color w:val="FF0000"/>
          <w:kern w:val="17"/>
          <w:sz w:val="24"/>
          <w:szCs w:val="24"/>
          <w:lang w:eastAsia="en-US"/>
        </w:rPr>
        <w:t>utputs -&gt; words vectors)</w:t>
      </w:r>
      <w:r w:rsidRPr="000D290E">
        <w:rPr>
          <w:rFonts w:ascii="Times New Roman" w:eastAsia="Times New Roman" w:hAnsi="Times New Roman" w:cs="Times New Roman"/>
          <w:kern w:val="17"/>
          <w:sz w:val="24"/>
          <w:szCs w:val="24"/>
          <w:lang w:eastAsia="en-US"/>
        </w:rPr>
        <w:t xml:space="preserve"> by using a hidden layer</w:t>
      </w:r>
      <w:commentRangeEnd w:id="364"/>
      <w:r w:rsidRPr="000D290E">
        <w:rPr>
          <w:rFonts w:ascii="Times New Roman" w:eastAsia="Times New Roman" w:hAnsi="Times New Roman" w:cs="Times New Roman"/>
          <w:kern w:val="17"/>
          <w:sz w:val="24"/>
          <w:szCs w:val="24"/>
          <w:lang w:eastAsia="en-US"/>
        </w:rPr>
        <w:commentReference w:id="364"/>
      </w:r>
      <w:r w:rsidRPr="000D290E">
        <w:rPr>
          <w:rFonts w:ascii="Times New Roman" w:eastAsia="Times New Roman" w:hAnsi="Times New Roman" w:cs="Times New Roman"/>
          <w:kern w:val="17"/>
          <w:sz w:val="24"/>
          <w:szCs w:val="24"/>
          <w:lang w:eastAsia="en-US"/>
        </w:rPr>
        <w:t>. It represented as follows,</w:t>
      </w:r>
    </w:p>
    <w:p w14:paraId="69D702EB" w14:textId="6229510E" w:rsidR="0052131E" w:rsidRDefault="0052131E" w:rsidP="00096C25">
      <w:pPr>
        <w:spacing w:after="0" w:line="480" w:lineRule="auto"/>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 xml:space="preserve">W ∈ </m:t>
          </m:r>
          <m:sSup>
            <m:sSupPr>
              <m:ctrlPr>
                <w:rPr>
                  <w:rFonts w:ascii="Cambria Math" w:eastAsia="Batang" w:hAnsi="Cambria Math" w:cs="Times New Roman"/>
                  <w:bCs/>
                  <w:i/>
                  <w:iCs/>
                  <w:kern w:val="16"/>
                  <w:sz w:val="24"/>
                  <w:szCs w:val="24"/>
                </w:rPr>
              </m:ctrlPr>
            </m:sSupPr>
            <m:e>
              <m:r>
                <m:rPr>
                  <m:scr m:val="double-struck"/>
                </m:rPr>
                <w:rPr>
                  <w:rFonts w:ascii="Cambria Math" w:eastAsia="Batang" w:hAnsi="Cambria Math" w:cs="Times New Roman"/>
                  <w:kern w:val="16"/>
                  <w:sz w:val="24"/>
                  <w:szCs w:val="24"/>
                  <w:lang w:eastAsia="ko-KR"/>
                </w:rPr>
                <m:t>R</m:t>
              </m:r>
            </m:e>
            <m:sup>
              <m:r>
                <w:rPr>
                  <w:rFonts w:ascii="Cambria Math" w:eastAsia="Batang" w:hAnsi="Cambria Math" w:cs="Times New Roman"/>
                  <w:kern w:val="16"/>
                  <w:sz w:val="24"/>
                  <w:szCs w:val="24"/>
                  <w:lang w:eastAsia="ko-KR"/>
                </w:rPr>
                <m:t xml:space="preserve">d X </m:t>
              </m:r>
              <m:d>
                <m:dPr>
                  <m:begChr m:val="|"/>
                  <m:endChr m:val="|"/>
                  <m:ctrlPr>
                    <w:rPr>
                      <w:rFonts w:ascii="Cambria Math" w:eastAsia="Batang" w:hAnsi="Cambria Math" w:cs="Times New Roman"/>
                      <w:i/>
                      <w:kern w:val="16"/>
                      <w:sz w:val="24"/>
                      <w:szCs w:val="24"/>
                      <w:lang w:eastAsia="ko-KR"/>
                    </w:rPr>
                  </m:ctrlPr>
                </m:dPr>
                <m:e>
                  <m:r>
                    <w:rPr>
                      <w:rFonts w:ascii="Cambria Math" w:eastAsia="Batang" w:hAnsi="Cambria Math" w:cs="Times New Roman"/>
                      <w:kern w:val="16"/>
                      <w:sz w:val="24"/>
                      <w:szCs w:val="24"/>
                      <w:lang w:eastAsia="ko-KR"/>
                    </w:rPr>
                    <m:t>V</m:t>
                  </m:r>
                </m:e>
              </m:d>
            </m:sup>
          </m:sSup>
        </m:oMath>
      </m:oMathPara>
    </w:p>
    <w:p w14:paraId="6EC5A9FD" w14:textId="024BD99F" w:rsidR="00CD65E4" w:rsidRPr="000D290E" w:rsidRDefault="0052131E" w:rsidP="000D290E">
      <w:pPr>
        <w:spacing w:after="0" w:line="480" w:lineRule="auto"/>
        <w:ind w:firstLine="720"/>
        <w:jc w:val="both"/>
        <w:rPr>
          <w:rFonts w:ascii="Times New Roman" w:eastAsia="Times New Roman" w:hAnsi="Times New Roman" w:cs="Times New Roman"/>
          <w:kern w:val="17"/>
          <w:sz w:val="24"/>
          <w:szCs w:val="24"/>
          <w:lang w:eastAsia="en-US"/>
        </w:rPr>
      </w:pPr>
      <w:r w:rsidRPr="000D290E">
        <w:rPr>
          <w:rFonts w:ascii="Times New Roman" w:eastAsia="Times New Roman" w:hAnsi="Times New Roman" w:cs="Times New Roman"/>
          <w:kern w:val="17"/>
          <w:sz w:val="24"/>
          <w:szCs w:val="24"/>
          <w:lang w:eastAsia="en-US"/>
        </w:rPr>
        <w:t>, where</w:t>
      </w:r>
      <m:oMath>
        <m:r>
          <m:rPr>
            <m:sty m:val="p"/>
          </m:rPr>
          <w:rPr>
            <w:rFonts w:ascii="Cambria Math" w:eastAsia="Times New Roman" w:hAnsi="Cambria Math" w:cs="Times New Roman"/>
            <w:kern w:val="17"/>
            <w:sz w:val="24"/>
            <w:szCs w:val="24"/>
            <w:lang w:eastAsia="en-US"/>
          </w:rPr>
          <m:t xml:space="preserve"> </m:t>
        </m:r>
        <m:r>
          <w:rPr>
            <w:rFonts w:ascii="Cambria Math" w:eastAsia="Times New Roman" w:hAnsi="Cambria Math" w:cs="Times New Roman"/>
            <w:kern w:val="17"/>
            <w:sz w:val="24"/>
            <w:szCs w:val="24"/>
            <w:lang w:eastAsia="en-US"/>
          </w:rPr>
          <m:t>W</m:t>
        </m:r>
      </m:oMath>
      <w:r w:rsidR="00910F7D" w:rsidRPr="000D290E">
        <w:rPr>
          <w:rFonts w:ascii="Times New Roman" w:eastAsia="Times New Roman" w:hAnsi="Times New Roman" w:cs="Times New Roman"/>
          <w:kern w:val="17"/>
          <w:sz w:val="24"/>
          <w:szCs w:val="24"/>
          <w:lang w:eastAsia="en-US"/>
        </w:rPr>
        <w:t xml:space="preserve"> is weighted matrix on hidden layer,</w:t>
      </w:r>
      <w:r w:rsidRPr="000D290E">
        <w:rPr>
          <w:rFonts w:ascii="Times New Roman" w:eastAsia="Times New Roman" w:hAnsi="Times New Roman" w:cs="Times New Roman"/>
          <w:kern w:val="17"/>
          <w:sz w:val="24"/>
          <w:szCs w:val="24"/>
          <w:lang w:eastAsia="en-US"/>
        </w:rPr>
        <w:t xml:space="preserve"> d is the embedding dimension and V is vocabulary.</w:t>
      </w:r>
      <w:r w:rsidR="0065562A" w:rsidRPr="000D290E">
        <w:rPr>
          <w:rFonts w:ascii="Times New Roman" w:eastAsia="Times New Roman" w:hAnsi="Times New Roman" w:cs="Times New Roman"/>
          <w:kern w:val="17"/>
          <w:sz w:val="24"/>
          <w:szCs w:val="24"/>
          <w:lang w:eastAsia="en-US"/>
        </w:rPr>
        <w:t xml:space="preserve"> </w:t>
      </w:r>
      <w:r w:rsidR="00910F7D" w:rsidRPr="000D290E">
        <w:rPr>
          <w:rFonts w:ascii="Times New Roman" w:eastAsia="Times New Roman" w:hAnsi="Times New Roman" w:cs="Times New Roman"/>
          <w:kern w:val="17"/>
          <w:sz w:val="24"/>
          <w:szCs w:val="24"/>
          <w:lang w:eastAsia="en-US"/>
        </w:rPr>
        <w:t xml:space="preserve">Since Word2Vec conducts unsupervised learning that is trained on raw text data, it creates word embedding by figuring out the maximum likelihood of word prediction from their context </w:t>
      </w:r>
      <w:r w:rsidR="00910F7D" w:rsidRPr="000D290E">
        <w:rPr>
          <w:rFonts w:ascii="Times New Roman" w:eastAsia="Times New Roman" w:hAnsi="Times New Roman" w:cs="Times New Roman"/>
          <w:kern w:val="17"/>
          <w:sz w:val="24"/>
          <w:szCs w:val="24"/>
          <w:lang w:eastAsia="en-US"/>
        </w:rPr>
        <w:fldChar w:fldCharType="begin"/>
      </w:r>
      <w:r w:rsidR="00910F7D" w:rsidRPr="000D290E">
        <w:rPr>
          <w:rFonts w:ascii="Times New Roman" w:eastAsia="Times New Roman" w:hAnsi="Times New Roman" w:cs="Times New Roman"/>
          <w:kern w:val="17"/>
          <w:sz w:val="24"/>
          <w:szCs w:val="24"/>
          <w:lang w:eastAsia="en-US"/>
        </w:rPr>
        <w:instrText xml:space="preserve"> ADDIN EN.CITE &lt;EndNote&gt;&lt;Cite&gt;&lt;Author&gt;Ling&lt;/Author&gt;&lt;Year&gt;2015&lt;/Year&gt;&lt;RecNum&gt;84&lt;/RecNum&gt;&lt;DisplayText&gt;(Ling et al. 2015)&lt;/DisplayText&gt;&lt;record&gt;&lt;rec-number&gt;84&lt;/rec-number&gt;&lt;foreign-keys&gt;&lt;key app="EN" db-id="2t9fxseaaf2wf4ew0r9vfpxkz0tsd0fff9xs" timestamp="1591554428"&gt;84&lt;/key&gt;&lt;/foreign-keys&gt;&lt;ref-type name="Conference Proceedings"&gt;10&lt;/ref-type&gt;&lt;contributors&gt;&lt;authors&gt;&lt;author&gt;Ling, Wang&lt;/author&gt;&lt;author&gt;Dyer, Chris&lt;/author&gt;&lt;author&gt;Black, Alan W&lt;/author&gt;&lt;author&gt;Trancoso, Isabel&lt;/author&gt;&lt;/authors&gt;&lt;/contributors&gt;&lt;titles&gt;&lt;title&gt;Two/too simple adaptations of word2vec for syntax problems&lt;/title&gt;&lt;secondary-title&gt;Proceedings of the 2015 Conference of the North American Chapter of the Association for Computational Linguistics: Human Language Technologies&lt;/secondary-title&gt;&lt;/titles&gt;&lt;pages&gt;1299-1304&lt;/pages&gt;&lt;dates&gt;&lt;year&gt;2015&lt;/year&gt;&lt;/dates&gt;&lt;urls&gt;&lt;/urls&gt;&lt;/record&gt;&lt;/Cite&gt;&lt;/EndNote&gt;</w:instrText>
      </w:r>
      <w:r w:rsidR="00910F7D" w:rsidRPr="000D290E">
        <w:rPr>
          <w:rFonts w:ascii="Times New Roman" w:eastAsia="Times New Roman" w:hAnsi="Times New Roman" w:cs="Times New Roman"/>
          <w:kern w:val="17"/>
          <w:sz w:val="24"/>
          <w:szCs w:val="24"/>
          <w:lang w:eastAsia="en-US"/>
        </w:rPr>
        <w:fldChar w:fldCharType="separate"/>
      </w:r>
      <w:r w:rsidR="00910F7D" w:rsidRPr="000D290E">
        <w:rPr>
          <w:rFonts w:ascii="Times New Roman" w:eastAsia="Times New Roman" w:hAnsi="Times New Roman" w:cs="Times New Roman"/>
          <w:kern w:val="17"/>
          <w:sz w:val="24"/>
          <w:szCs w:val="24"/>
          <w:lang w:eastAsia="en-US"/>
        </w:rPr>
        <w:t>(Ling et al. 2015)</w:t>
      </w:r>
      <w:r w:rsidR="00910F7D" w:rsidRPr="000D290E">
        <w:rPr>
          <w:rFonts w:ascii="Times New Roman" w:eastAsia="Times New Roman" w:hAnsi="Times New Roman" w:cs="Times New Roman"/>
          <w:kern w:val="17"/>
          <w:sz w:val="24"/>
          <w:szCs w:val="24"/>
          <w:lang w:eastAsia="en-US"/>
        </w:rPr>
        <w:fldChar w:fldCharType="end"/>
      </w:r>
      <w:r w:rsidR="00910F7D" w:rsidRPr="000D290E">
        <w:rPr>
          <w:rFonts w:ascii="Times New Roman" w:eastAsia="Times New Roman" w:hAnsi="Times New Roman" w:cs="Times New Roman"/>
          <w:kern w:val="17"/>
          <w:sz w:val="24"/>
          <w:szCs w:val="24"/>
          <w:lang w:eastAsia="en-US"/>
        </w:rPr>
        <w:t xml:space="preserve">. There are two models for implementing Word2Vec: Continuous Bag-of-Words model (CBOW) and skip-gram model. Word2Vec algorithm computes cosine similarity to find out similarity or </w:t>
      </w:r>
      <w:commentRangeStart w:id="365"/>
      <w:r w:rsidR="00910F7D" w:rsidRPr="000D290E">
        <w:rPr>
          <w:rFonts w:ascii="Times New Roman" w:eastAsia="Times New Roman" w:hAnsi="Times New Roman" w:cs="Times New Roman"/>
          <w:kern w:val="17"/>
          <w:sz w:val="24"/>
          <w:szCs w:val="24"/>
          <w:lang w:eastAsia="en-US"/>
        </w:rPr>
        <w:t>dissimilarity</w:t>
      </w:r>
      <w:commentRangeEnd w:id="365"/>
      <w:r w:rsidR="00910F7D" w:rsidRPr="000D290E">
        <w:rPr>
          <w:rFonts w:ascii="Times New Roman" w:eastAsia="Times New Roman" w:hAnsi="Times New Roman" w:cs="Times New Roman"/>
          <w:kern w:val="17"/>
          <w:sz w:val="24"/>
          <w:szCs w:val="24"/>
          <w:lang w:eastAsia="en-US"/>
        </w:rPr>
        <w:commentReference w:id="365"/>
      </w:r>
      <w:r w:rsidR="00944127" w:rsidRPr="000D290E">
        <w:rPr>
          <w:rFonts w:ascii="Times New Roman" w:eastAsia="Times New Roman" w:hAnsi="Times New Roman" w:cs="Times New Roman"/>
          <w:kern w:val="17"/>
          <w:sz w:val="24"/>
          <w:szCs w:val="24"/>
          <w:lang w:eastAsia="en-US"/>
        </w:rPr>
        <w:t xml:space="preserve"> between two vectors, </w:t>
      </w:r>
    </w:p>
    <w:p w14:paraId="190A9BCB" w14:textId="77777777" w:rsidR="00F76A42" w:rsidRPr="00F76A42" w:rsidRDefault="006A07E9" w:rsidP="000D290E">
      <w:pPr>
        <w:spacing w:after="0" w:line="480" w:lineRule="auto"/>
        <w:ind w:firstLine="720"/>
        <w:jc w:val="both"/>
        <w:rPr>
          <w:rFonts w:ascii="Times New Roman" w:hAnsi="Times New Roman" w:cs="Times New Roman"/>
          <w:b/>
          <w:i/>
          <w:kern w:val="16"/>
          <w:sz w:val="24"/>
          <w:szCs w:val="24"/>
        </w:rPr>
      </w:pPr>
      <m:oMathPara>
        <m:oMathParaPr>
          <m:jc m:val="center"/>
        </m:oMathParaPr>
        <m:oMath>
          <m:func>
            <m:funcPr>
              <m:ctrlPr>
                <w:rPr>
                  <w:rFonts w:ascii="Cambria Math" w:hAnsi="Cambria Math" w:cs="Times New Roman"/>
                  <w:i/>
                  <w:kern w:val="16"/>
                  <w:sz w:val="24"/>
                  <w:szCs w:val="24"/>
                </w:rPr>
              </m:ctrlPr>
            </m:funcPr>
            <m:fName>
              <m:r>
                <m:rPr>
                  <m:sty m:val="p"/>
                </m:rPr>
                <w:rPr>
                  <w:rFonts w:ascii="Cambria Math" w:hAnsi="Cambria Math" w:cs="Times New Roman"/>
                  <w:kern w:val="16"/>
                </w:rPr>
                <m:t>cos</m:t>
              </m:r>
            </m:fName>
            <m:e>
              <m:r>
                <w:rPr>
                  <w:rFonts w:ascii="Cambria Math" w:hAnsi="Cambria Math" w:cs="Times New Roman"/>
                  <w:kern w:val="16"/>
                  <w:sz w:val="24"/>
                  <w:szCs w:val="24"/>
                </w:rPr>
                <m:t>θ</m:t>
              </m:r>
            </m:e>
          </m:func>
          <m:r>
            <w:rPr>
              <w:rFonts w:ascii="Cambria Math" w:hAnsi="Cambria Math" w:cs="Times New Roman"/>
              <w:kern w:val="16"/>
              <w:sz w:val="24"/>
              <w:szCs w:val="24"/>
            </w:rPr>
            <m:t>=</m:t>
          </m:r>
          <m:f>
            <m:fPr>
              <m:ctrlPr>
                <w:rPr>
                  <w:rFonts w:ascii="Cambria Math" w:hAnsi="Cambria Math" w:cs="Times New Roman"/>
                  <w:i/>
                  <w:kern w:val="16"/>
                  <w:sz w:val="24"/>
                  <w:szCs w:val="24"/>
                </w:rPr>
              </m:ctrlPr>
            </m:fPr>
            <m:num>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U ∙</m:t>
                      </m:r>
                    </m:e>
                  </m:groupChr>
                  <m:r>
                    <w:rPr>
                      <w:rFonts w:ascii="Cambria Math" w:hAnsi="Cambria Math" w:cs="Times New Roman"/>
                      <w:kern w:val="16"/>
                      <w:sz w:val="24"/>
                      <w:szCs w:val="24"/>
                    </w:rPr>
                    <m:t xml:space="preserve"> </m:t>
                  </m:r>
                </m:e>
              </m:box>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V</m:t>
                      </m:r>
                    </m:e>
                  </m:groupChr>
                </m:e>
              </m:box>
            </m:num>
            <m:den>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u</m:t>
                  </m:r>
                </m:e>
              </m:d>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v</m:t>
                  </m:r>
                </m:e>
              </m:d>
            </m:den>
          </m:f>
        </m:oMath>
      </m:oMathPara>
    </w:p>
    <w:p w14:paraId="252747B2" w14:textId="06A09EF1" w:rsidR="00F76A42" w:rsidRPr="00812153" w:rsidRDefault="00F76A42" w:rsidP="000D290E">
      <w:pPr>
        <w:spacing w:after="0" w:line="480" w:lineRule="auto"/>
        <w:ind w:firstLine="720"/>
        <w:jc w:val="both"/>
        <w:rPr>
          <w:rFonts w:ascii="Times New Roman" w:eastAsia="Times New Roman" w:hAnsi="Times New Roman" w:cs="Times New Roman"/>
          <w:bCs/>
          <w:kern w:val="17"/>
          <w:sz w:val="24"/>
          <w:szCs w:val="24"/>
          <w:lang w:eastAsia="en-US"/>
        </w:rPr>
      </w:pPr>
      <w:r w:rsidRPr="000D290E">
        <w:rPr>
          <w:rFonts w:ascii="Times New Roman" w:eastAsia="Times New Roman" w:hAnsi="Times New Roman" w:cs="Times New Roman"/>
          <w:kern w:val="17"/>
          <w:sz w:val="24"/>
          <w:szCs w:val="24"/>
          <w:lang w:eastAsia="en-US"/>
        </w:rPr>
        <w:t xml:space="preserve">In this study, cosine similarity plays a significant role in analyzing words, which helps to compare the important words and construct relation among words. Continuous bag-of-words (CBOW) predicts word by considering context, which means target word is predicted from surrounded words of the target word and thus it </w:t>
      </w:r>
      <w:r w:rsidR="00944127" w:rsidRPr="000D290E">
        <w:rPr>
          <w:rFonts w:ascii="Times New Roman" w:eastAsia="Times New Roman" w:hAnsi="Times New Roman" w:cs="Times New Roman"/>
          <w:kern w:val="17"/>
          <w:sz w:val="24"/>
          <w:szCs w:val="24"/>
          <w:lang w:eastAsia="en-US"/>
        </w:rPr>
        <w:t>has</w:t>
      </w:r>
      <w:r w:rsidRPr="000D290E">
        <w:rPr>
          <w:rFonts w:ascii="Times New Roman" w:eastAsia="Times New Roman" w:hAnsi="Times New Roman" w:cs="Times New Roman"/>
          <w:kern w:val="17"/>
          <w:sz w:val="24"/>
          <w:szCs w:val="24"/>
          <w:lang w:eastAsia="en-US"/>
        </w:rPr>
        <w:t xml:space="preserve"> one output vector. </w:t>
      </w:r>
      <w:r>
        <w:rPr>
          <w:rFonts w:ascii="Times New Roman" w:eastAsia="Batang" w:hAnsi="Times New Roman" w:cs="Times New Roman"/>
          <w:bCs/>
          <w:iCs/>
          <w:kern w:val="16"/>
          <w:sz w:val="24"/>
          <w:szCs w:val="24"/>
          <w:lang w:eastAsia="ko-KR"/>
        </w:rPr>
        <w:t xml:space="preserve">The input vector is one-hot encoded. The weights between the input vector and the output vector are represented by V </w:t>
      </w:r>
      <m:oMath>
        <m:r>
          <w:rPr>
            <w:rFonts w:ascii="Cambria Math" w:eastAsia="Batang" w:hAnsi="Cambria Math" w:cs="Times New Roman"/>
            <w:kern w:val="16"/>
            <w:sz w:val="24"/>
            <w:szCs w:val="24"/>
            <w:lang w:eastAsia="ko-KR"/>
          </w:rPr>
          <m:t>×</m:t>
        </m:r>
      </m:oMath>
      <w:r>
        <w:rPr>
          <w:rFonts w:ascii="Times New Roman" w:eastAsia="Batang" w:hAnsi="Times New Roman" w:cs="Times New Roman"/>
          <w:bCs/>
          <w:iCs/>
          <w:kern w:val="16"/>
          <w:sz w:val="24"/>
          <w:szCs w:val="24"/>
          <w:lang w:eastAsia="ko-KR"/>
        </w:rPr>
        <w:t xml:space="preserve"> N </w:t>
      </w:r>
      <w:r w:rsidRPr="00812153">
        <w:rPr>
          <w:rFonts w:ascii="Times New Roman" w:eastAsia="Batang" w:hAnsi="Times New Roman" w:cs="Times New Roman"/>
          <w:bCs/>
          <w:iCs/>
          <w:kern w:val="16"/>
          <w:sz w:val="24"/>
          <w:szCs w:val="24"/>
          <w:lang w:eastAsia="ko-KR"/>
        </w:rPr>
        <w:t xml:space="preserve">matrix  </w:t>
      </w:r>
      <m:oMath>
        <m:r>
          <m:rPr>
            <m:sty m:val="p"/>
          </m:rPr>
          <w:rPr>
            <w:rFonts w:ascii="Cambria Math" w:eastAsia="Cambria" w:hAnsi="Cambria Math" w:cs="Cambria"/>
          </w:rPr>
          <m:t>W</m:t>
        </m:r>
      </m:oMath>
      <w:r w:rsidRPr="00812153">
        <w:rPr>
          <w:rFonts w:ascii="Times New Roman" w:eastAsia="Batang" w:hAnsi="Times New Roman" w:cs="Times New Roman"/>
          <w:bCs/>
          <w:iCs/>
          <w:kern w:val="16"/>
          <w:sz w:val="24"/>
          <w:szCs w:val="24"/>
          <w:lang w:eastAsia="ko-KR"/>
        </w:rPr>
        <w:t>. The author</w:t>
      </w:r>
      <w:r w:rsidR="000207EC" w:rsidRPr="00812153">
        <w:rPr>
          <w:rFonts w:ascii="Times New Roman" w:eastAsia="Batang" w:hAnsi="Times New Roman" w:cs="Times New Roman"/>
          <w:bCs/>
          <w:iCs/>
          <w:kern w:val="16"/>
          <w:sz w:val="24"/>
          <w:szCs w:val="24"/>
          <w:lang w:eastAsia="ko-KR"/>
        </w:rPr>
        <w:t>s</w:t>
      </w:r>
      <w:r w:rsidRPr="00812153">
        <w:rPr>
          <w:rFonts w:ascii="Times New Roman" w:eastAsia="Batang" w:hAnsi="Times New Roman" w:cs="Times New Roman"/>
          <w:bCs/>
          <w:iCs/>
          <w:kern w:val="16"/>
          <w:sz w:val="24"/>
          <w:szCs w:val="24"/>
          <w:lang w:eastAsia="ko-KR"/>
        </w:rPr>
        <w:t xml:space="preserve"> </w:t>
      </w:r>
      <w:r w:rsidR="00944127" w:rsidRPr="00812153">
        <w:rPr>
          <w:rFonts w:ascii="Times New Roman" w:eastAsia="Batang" w:hAnsi="Times New Roman" w:cs="Times New Roman"/>
          <w:bCs/>
          <w:iCs/>
          <w:kern w:val="16"/>
          <w:sz w:val="24"/>
          <w:szCs w:val="24"/>
          <w:lang w:eastAsia="ko-KR"/>
        </w:rPr>
        <w:t>formulated</w:t>
      </w:r>
      <w:r w:rsidRPr="00812153">
        <w:rPr>
          <w:rFonts w:ascii="Times New Roman" w:eastAsia="Batang" w:hAnsi="Times New Roman" w:cs="Times New Roman"/>
          <w:bCs/>
          <w:iCs/>
          <w:kern w:val="16"/>
          <w:sz w:val="24"/>
          <w:szCs w:val="24"/>
          <w:lang w:eastAsia="ko-KR"/>
        </w:rPr>
        <w:t xml:space="preserve"> k-</w:t>
      </w:r>
      <w:proofErr w:type="spellStart"/>
      <w:r w:rsidRPr="00812153">
        <w:rPr>
          <w:rFonts w:ascii="Times New Roman" w:eastAsia="Batang" w:hAnsi="Times New Roman" w:cs="Times New Roman"/>
          <w:bCs/>
          <w:iCs/>
          <w:kern w:val="16"/>
          <w:sz w:val="24"/>
          <w:szCs w:val="24"/>
          <w:lang w:eastAsia="ko-KR"/>
        </w:rPr>
        <w:t>th</w:t>
      </w:r>
      <w:proofErr w:type="spellEnd"/>
      <w:r w:rsidRPr="00812153">
        <w:rPr>
          <w:rFonts w:ascii="Times New Roman" w:eastAsia="Batang" w:hAnsi="Times New Roman" w:cs="Times New Roman"/>
          <w:bCs/>
          <w:iCs/>
          <w:kern w:val="16"/>
          <w:sz w:val="24"/>
          <w:szCs w:val="24"/>
          <w:lang w:eastAsia="ko-KR"/>
        </w:rPr>
        <w:t xml:space="preserve"> row of </w:t>
      </w:r>
      <w:proofErr w:type="spellStart"/>
      <w:r w:rsidRPr="00812153">
        <w:rPr>
          <w:rFonts w:ascii="Times New Roman" w:eastAsia="Batang" w:hAnsi="Times New Roman" w:cs="Times New Roman"/>
          <w:bCs/>
          <w:iCs/>
          <w:kern w:val="16"/>
          <w:sz w:val="24"/>
          <w:szCs w:val="24"/>
          <w:lang w:eastAsia="ko-KR"/>
        </w:rPr>
        <w:t>W as</w:t>
      </w:r>
      <w:proofErr w:type="spellEnd"/>
      <w:r w:rsidRPr="00812153">
        <w:rPr>
          <w:rFonts w:ascii="Times New Roman" w:eastAsia="Batang" w:hAnsi="Times New Roman" w:cs="Times New Roman"/>
          <w:bCs/>
          <w:iCs/>
          <w:kern w:val="16"/>
          <w:sz w:val="24"/>
          <w:szCs w:val="24"/>
          <w:lang w:eastAsia="ko-KR"/>
        </w:rPr>
        <w:t xml:space="preserve"> h.</w:t>
      </w:r>
    </w:p>
    <w:p w14:paraId="68E4D39F" w14:textId="55185297" w:rsidR="000F10D3" w:rsidRPr="00812153" w:rsidRDefault="00812153" w:rsidP="00096C25">
      <w:pPr>
        <w:spacing w:after="0" w:line="480" w:lineRule="auto"/>
        <w:rPr>
          <w:rFonts w:ascii="Times New Roman" w:eastAsia="Batang" w:hAnsi="Times New Roman" w:cs="Times New Roman"/>
          <w:kern w:val="16"/>
          <w:sz w:val="24"/>
          <w:szCs w:val="24"/>
          <w:lang w:eastAsia="ko-KR"/>
        </w:rPr>
      </w:pPr>
      <m:oMathPara>
        <m:oMath>
          <m:r>
            <w:rPr>
              <w:rFonts w:ascii="Cambria Math" w:eastAsia="Batang" w:hAnsi="Cambria Math" w:cs="Times New Roman"/>
              <w:kern w:val="16"/>
              <w:sz w:val="24"/>
              <w:szCs w:val="24"/>
              <w:lang w:eastAsia="ko-KR"/>
            </w:rPr>
            <m:t>h=</m:t>
          </m:r>
          <m:sSup>
            <m:sSupPr>
              <m:ctrlPr>
                <w:rPr>
                  <w:rFonts w:ascii="Cambria Math" w:eastAsia="Batang" w:hAnsi="Cambria Math" w:cs="Times New Roman"/>
                  <w:kern w:val="16"/>
                  <w:sz w:val="24"/>
                  <w:szCs w:val="24"/>
                </w:rPr>
              </m:ctrlPr>
            </m:sSupPr>
            <m:e>
              <m:r>
                <m:rPr>
                  <m:sty m:val="p"/>
                </m:rPr>
                <w:rPr>
                  <w:rFonts w:ascii="Cambria Math" w:eastAsia="Batang" w:hAnsi="Cambria Math" w:cs="Times New Roman"/>
                  <w:kern w:val="16"/>
                  <w:sz w:val="24"/>
                  <w:szCs w:val="24"/>
                  <w:lang w:eastAsia="ko-KR"/>
                </w:rPr>
                <m:t>W</m:t>
              </m:r>
            </m:e>
            <m:sup>
              <m:r>
                <w:rPr>
                  <w:rFonts w:ascii="Cambria Math" w:eastAsia="Batang" w:hAnsi="Cambria Math" w:cs="Times New Roman"/>
                  <w:kern w:val="16"/>
                  <w:sz w:val="24"/>
                  <w:szCs w:val="24"/>
                  <w:lang w:eastAsia="ko-KR"/>
                </w:rPr>
                <m:t>T</m:t>
              </m:r>
            </m:sup>
          </m:sSup>
          <m:r>
            <w:rPr>
              <w:rFonts w:ascii="Cambria Math" w:eastAsia="Batang" w:hAnsi="Cambria Math" w:cs="Times New Roman"/>
              <w:kern w:val="16"/>
              <w:sz w:val="24"/>
              <w:szCs w:val="24"/>
              <w:lang w:eastAsia="ko-KR"/>
            </w:rPr>
            <m:t>x=</m:t>
          </m:r>
          <m:sSub>
            <m:sSubPr>
              <m:ctrlPr>
                <w:rPr>
                  <w:rFonts w:ascii="Cambria Math" w:eastAsia="Batang" w:hAnsi="Cambria Math" w:cs="Times New Roman"/>
                  <w:kern w:val="16"/>
                  <w:sz w:val="24"/>
                  <w:szCs w:val="24"/>
                </w:rPr>
              </m:ctrlPr>
            </m:sSubPr>
            <m:e>
              <m:sSup>
                <m:sSupPr>
                  <m:ctrlPr>
                    <w:rPr>
                      <w:rFonts w:ascii="Cambria Math" w:eastAsia="Batang" w:hAnsi="Cambria Math" w:cs="Times New Roman"/>
                      <w:kern w:val="16"/>
                      <w:sz w:val="24"/>
                      <w:szCs w:val="24"/>
                    </w:rPr>
                  </m:ctrlPr>
                </m:sSupPr>
                <m:e>
                  <m:r>
                    <m:rPr>
                      <m:sty m:val="p"/>
                    </m:rPr>
                    <w:rPr>
                      <w:rFonts w:ascii="Cambria Math" w:eastAsia="Batang" w:hAnsi="Cambria Math" w:cs="Times New Roman"/>
                      <w:kern w:val="16"/>
                      <w:sz w:val="24"/>
                      <w:szCs w:val="24"/>
                      <w:lang w:eastAsia="ko-KR"/>
                    </w:rPr>
                    <m:t>v</m:t>
                  </m:r>
                </m:e>
                <m:sup>
                  <m:r>
                    <w:rPr>
                      <w:rFonts w:ascii="Cambria Math" w:eastAsia="Batang" w:hAnsi="Cambria Math" w:cs="Times New Roman"/>
                      <w:kern w:val="16"/>
                      <w:sz w:val="24"/>
                      <w:szCs w:val="24"/>
                      <w:lang w:eastAsia="ko-KR"/>
                    </w:rPr>
                    <m:t>T</m:t>
                  </m:r>
                </m:sup>
              </m:sSup>
            </m:e>
            <m:sub>
              <m:r>
                <w:rPr>
                  <w:rFonts w:ascii="Cambria Math" w:eastAsia="Batang" w:hAnsi="Cambria Math" w:cs="Times New Roman"/>
                  <w:kern w:val="16"/>
                  <w:sz w:val="24"/>
                  <w:szCs w:val="24"/>
                  <w:lang w:eastAsia="ko-KR"/>
                </w:rPr>
                <m:t>wI</m:t>
              </m:r>
            </m:sub>
          </m:sSub>
          <m:r>
            <w:rPr>
              <w:rFonts w:ascii="Cambria Math" w:eastAsia="Batang" w:hAnsi="Cambria Math" w:cs="Times New Roman"/>
              <w:kern w:val="16"/>
              <w:sz w:val="24"/>
              <w:szCs w:val="24"/>
              <w:lang w:eastAsia="ko-KR"/>
            </w:rPr>
            <m:t xml:space="preserve"> </m:t>
          </m:r>
        </m:oMath>
      </m:oMathPara>
    </w:p>
    <w:p w14:paraId="78686D23" w14:textId="3BE7ED94" w:rsidR="00F76A42" w:rsidRDefault="00F76A42" w:rsidP="000D290E">
      <w:pPr>
        <w:spacing w:line="480" w:lineRule="auto"/>
        <w:ind w:firstLine="720"/>
        <w:jc w:val="both"/>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There is differ</w:t>
      </w:r>
      <w:r w:rsidRPr="00812153">
        <w:rPr>
          <w:rFonts w:ascii="Times New Roman" w:eastAsia="Batang" w:hAnsi="Times New Roman" w:cs="Times New Roman"/>
          <w:bCs/>
          <w:iCs/>
          <w:kern w:val="16"/>
          <w:sz w:val="24"/>
          <w:szCs w:val="24"/>
          <w:lang w:eastAsia="ko-KR"/>
        </w:rPr>
        <w:t xml:space="preserve">ent weight matrix </w:t>
      </w:r>
      <m:oMath>
        <m:sSup>
          <m:sSupPr>
            <m:ctrlPr>
              <w:rPr>
                <w:rFonts w:ascii="Cambria Math" w:eastAsia="Batang" w:hAnsi="Cambria Math" w:cs="Times New Roman"/>
                <w:bCs/>
                <w:i/>
              </w:rPr>
            </m:ctrlPr>
          </m:sSupPr>
          <m:e>
            <m:r>
              <w:rPr>
                <w:rFonts w:ascii="Cambria Math" w:eastAsia="Batang" w:hAnsi="Cambria Math" w:cs="Times New Roman"/>
              </w:rPr>
              <m:t>W</m:t>
            </m:r>
          </m:e>
          <m:sup>
            <m:r>
              <w:rPr>
                <w:rFonts w:ascii="Cambria Math" w:eastAsia="Batang" w:hAnsi="Cambria Math" w:cs="Times New Roman"/>
              </w:rPr>
              <m:t>'</m:t>
            </m:r>
          </m:sup>
        </m:sSup>
        <m:r>
          <w:rPr>
            <w:rFonts w:ascii="Cambria Math" w:eastAsia="Batang" w:hAnsi="Cambria Math" w:cs="Times New Roman"/>
          </w:rPr>
          <m:t>=</m:t>
        </m:r>
        <m:d>
          <m:dPr>
            <m:begChr m:val="{"/>
            <m:endChr m:val="}"/>
            <m:ctrlPr>
              <w:rPr>
                <w:rFonts w:ascii="Cambria Math" w:eastAsia="Batang" w:hAnsi="Cambria Math" w:cs="Times New Roman"/>
                <w:bCs/>
                <w:i/>
              </w:rPr>
            </m:ctrlPr>
          </m:dPr>
          <m:e>
            <m:sSubSup>
              <m:sSubSupPr>
                <m:ctrlPr>
                  <w:rPr>
                    <w:rFonts w:ascii="Cambria Math" w:eastAsia="Batang" w:hAnsi="Cambria Math" w:cs="Times New Roman"/>
                    <w:bCs/>
                    <w:i/>
                    <w:iCs/>
                  </w:rPr>
                </m:ctrlPr>
              </m:sSubSupPr>
              <m:e>
                <m:r>
                  <w:rPr>
                    <w:rFonts w:ascii="Cambria Math" w:eastAsia="Batang" w:hAnsi="Cambria Math" w:cs="Times New Roman"/>
                  </w:rPr>
                  <m:t>w</m:t>
                </m:r>
              </m:e>
              <m:sub>
                <m:r>
                  <w:rPr>
                    <w:rFonts w:ascii="Cambria Math" w:eastAsia="Batang" w:hAnsi="Cambria Math" w:cs="Times New Roman"/>
                  </w:rPr>
                  <m:t>ij</m:t>
                </m:r>
              </m:sub>
              <m:sup>
                <m:r>
                  <w:rPr>
                    <w:rFonts w:ascii="Cambria Math" w:eastAsia="Batang" w:hAnsi="Cambria Math" w:cs="Times New Roman"/>
                  </w:rPr>
                  <m:t>'</m:t>
                </m:r>
              </m:sup>
            </m:sSubSup>
            <m:ctrlPr>
              <w:rPr>
                <w:rFonts w:ascii="Cambria Math" w:eastAsia="Batang" w:hAnsi="Cambria Math" w:cs="Times New Roman"/>
                <w:bCs/>
              </w:rPr>
            </m:ctrlPr>
          </m:e>
        </m:d>
      </m:oMath>
      <w:r w:rsidRPr="00812153">
        <w:rPr>
          <w:rFonts w:ascii="Times New Roman" w:eastAsia="Batang" w:hAnsi="Times New Roman" w:cs="Times New Roman"/>
          <w:bCs/>
          <w:iCs/>
        </w:rPr>
        <w:t xml:space="preserve">; </w:t>
      </w:r>
      <m:oMath>
        <m:r>
          <w:rPr>
            <w:rFonts w:ascii="Cambria Math" w:eastAsia="Batang" w:hAnsi="Cambria Math" w:cs="Times New Roman"/>
          </w:rPr>
          <m:t>N × V matrix</m:t>
        </m:r>
      </m:oMath>
      <w:r w:rsidRPr="00812153">
        <w:rPr>
          <w:rFonts w:ascii="Times New Roman" w:eastAsia="Batang" w:hAnsi="Times New Roman" w:cs="Times New Roman"/>
          <w:bCs/>
          <w:iCs/>
          <w:kern w:val="16"/>
          <w:sz w:val="24"/>
          <w:szCs w:val="24"/>
          <w:lang w:eastAsia="ko-KR"/>
        </w:rPr>
        <w:t xml:space="preserve"> between embedding layer to the output layer. With these </w:t>
      </w:r>
      <w:r w:rsidR="005A1142">
        <w:rPr>
          <w:rFonts w:ascii="Times New Roman" w:eastAsia="Batang" w:hAnsi="Times New Roman" w:cs="Times New Roman"/>
          <w:bCs/>
          <w:iCs/>
          <w:kern w:val="16"/>
          <w:sz w:val="24"/>
          <w:szCs w:val="24"/>
          <w:lang w:eastAsia="ko-KR"/>
        </w:rPr>
        <w:t>(</w:t>
      </w:r>
      <w:r w:rsidRPr="005A1142">
        <w:rPr>
          <w:rFonts w:ascii="Times New Roman" w:eastAsia="Batang" w:hAnsi="Times New Roman" w:cs="Times New Roman"/>
          <w:bCs/>
          <w:iCs/>
          <w:color w:val="FF0000"/>
          <w:kern w:val="16"/>
          <w:sz w:val="24"/>
          <w:szCs w:val="24"/>
          <w:lang w:eastAsia="ko-KR"/>
        </w:rPr>
        <w:t>weight</w:t>
      </w:r>
      <w:r w:rsidR="005A1142" w:rsidRPr="005A1142">
        <w:rPr>
          <w:rFonts w:ascii="Times New Roman" w:eastAsia="Batang" w:hAnsi="Times New Roman" w:cs="Times New Roman"/>
          <w:bCs/>
          <w:iCs/>
          <w:color w:val="FF0000"/>
          <w:kern w:val="16"/>
          <w:sz w:val="24"/>
          <w:szCs w:val="24"/>
          <w:lang w:eastAsia="ko-KR"/>
        </w:rPr>
        <w:t>s-&gt; weight matrix)</w:t>
      </w:r>
      <w:r w:rsidRPr="00812153">
        <w:rPr>
          <w:rFonts w:ascii="Times New Roman" w:eastAsia="Batang" w:hAnsi="Times New Roman" w:cs="Times New Roman"/>
          <w:bCs/>
          <w:iCs/>
          <w:kern w:val="16"/>
          <w:sz w:val="24"/>
          <w:szCs w:val="24"/>
          <w:lang w:eastAsia="ko-KR"/>
        </w:rPr>
        <w:t>, this model computes a sc</w:t>
      </w:r>
      <w:r>
        <w:rPr>
          <w:rFonts w:ascii="Times New Roman" w:eastAsia="Batang" w:hAnsi="Times New Roman" w:cs="Times New Roman"/>
          <w:bCs/>
          <w:iCs/>
          <w:kern w:val="16"/>
          <w:sz w:val="24"/>
          <w:szCs w:val="24"/>
          <w:lang w:eastAsia="ko-KR"/>
        </w:rPr>
        <w:t xml:space="preserve">ore </w:t>
      </w:r>
      <m:oMath>
        <m:sSub>
          <m:sSubPr>
            <m:ctrlPr>
              <w:rPr>
                <w:rFonts w:ascii="Cambria Math" w:eastAsia="Batang" w:hAnsi="Cambria Math" w:cs="Times New Roman"/>
                <w:bCs/>
                <w:i/>
                <w:iCs/>
                <w:kern w:val="16"/>
                <w:sz w:val="24"/>
                <w:szCs w:val="24"/>
              </w:rPr>
            </m:ctrlPr>
          </m:sSubPr>
          <m:e>
            <m:r>
              <w:rPr>
                <w:rFonts w:ascii="Cambria Math" w:eastAsia="Batang" w:hAnsi="Cambria Math" w:cs="Times New Roman"/>
                <w:kern w:val="16"/>
                <w:sz w:val="24"/>
                <w:szCs w:val="24"/>
                <w:lang w:eastAsia="ko-KR"/>
              </w:rPr>
              <m:t>u</m:t>
            </m:r>
          </m:e>
          <m:sub>
            <m:r>
              <w:rPr>
                <w:rFonts w:ascii="Cambria Math" w:eastAsia="Batang" w:hAnsi="Cambria Math" w:cs="Times New Roman"/>
                <w:kern w:val="16"/>
                <w:sz w:val="24"/>
                <w:szCs w:val="24"/>
                <w:lang w:eastAsia="ko-KR"/>
              </w:rPr>
              <m:t>j</m:t>
            </m:r>
          </m:sub>
        </m:sSub>
      </m:oMath>
      <w:r>
        <w:rPr>
          <w:rFonts w:ascii="Times New Roman" w:eastAsia="Batang" w:hAnsi="Times New Roman" w:cs="Times New Roman"/>
          <w:bCs/>
          <w:iCs/>
          <w:kern w:val="16"/>
          <w:sz w:val="24"/>
          <w:szCs w:val="24"/>
          <w:lang w:eastAsia="ko-KR"/>
        </w:rPr>
        <w:t xml:space="preserve"> for each word, </w:t>
      </w:r>
    </w:p>
    <w:p w14:paraId="592FE1CE" w14:textId="78C82CF8" w:rsidR="00F76A42" w:rsidRPr="00812153" w:rsidRDefault="006A07E9" w:rsidP="00096C25">
      <w:pPr>
        <w:spacing w:after="0" w:line="480" w:lineRule="auto"/>
        <w:jc w:val="center"/>
        <w:rPr>
          <w:rFonts w:ascii="Times New Roman" w:eastAsia="Batang" w:hAnsi="Times New Roman" w:cs="Times New Roman"/>
          <w:bCs/>
          <w:iCs/>
          <w:kern w:val="16"/>
          <w:sz w:val="24"/>
          <w:szCs w:val="24"/>
          <w:lang w:eastAsia="ko-KR"/>
        </w:rPr>
      </w:pPr>
      <m:oMath>
        <m:sSub>
          <m:sSubPr>
            <m:ctrlPr>
              <w:rPr>
                <w:rFonts w:ascii="Cambria Math" w:eastAsia="Batang" w:hAnsi="Cambria Math" w:cs="Times New Roman"/>
                <w:bCs/>
                <w:i/>
                <w:iCs/>
                <w:kern w:val="16"/>
                <w:sz w:val="24"/>
                <w:szCs w:val="24"/>
              </w:rPr>
            </m:ctrlPr>
          </m:sSubPr>
          <m:e>
            <m:r>
              <w:rPr>
                <w:rFonts w:ascii="Cambria Math" w:eastAsia="Batang" w:hAnsi="Cambria Math" w:cs="Times New Roman"/>
                <w:kern w:val="16"/>
                <w:sz w:val="24"/>
                <w:szCs w:val="24"/>
                <w:lang w:eastAsia="ko-KR"/>
              </w:rPr>
              <m:t>u</m:t>
            </m:r>
          </m:e>
          <m:sub>
            <m:r>
              <w:rPr>
                <w:rFonts w:ascii="Cambria Math" w:eastAsia="Batang" w:hAnsi="Cambria Math" w:cs="Times New Roman"/>
                <w:kern w:val="16"/>
                <w:sz w:val="24"/>
                <w:szCs w:val="24"/>
                <w:lang w:eastAsia="ko-KR"/>
              </w:rPr>
              <m:t>j</m:t>
            </m:r>
          </m:sub>
        </m:sSub>
        <m:r>
          <w:rPr>
            <w:rFonts w:ascii="Cambria Math" w:eastAsia="Batang" w:hAnsi="Cambria Math" w:cs="Times New Roman"/>
            <w:kern w:val="16"/>
            <w:sz w:val="24"/>
            <w:szCs w:val="24"/>
            <w:lang w:eastAsia="ko-KR"/>
          </w:rPr>
          <m:t>=</m:t>
        </m:r>
        <m:sSup>
          <m:sSupPr>
            <m:ctrlPr>
              <w:rPr>
                <w:rFonts w:ascii="Cambria Math" w:eastAsia="Batang" w:hAnsi="Cambria Math" w:cs="Times New Roman"/>
                <w:bCs/>
                <w:kern w:val="16"/>
                <w:sz w:val="24"/>
                <w:szCs w:val="24"/>
              </w:rPr>
            </m:ctrlPr>
          </m:sSupPr>
          <m:e>
            <m:sSub>
              <m:sSubPr>
                <m:ctrlPr>
                  <w:rPr>
                    <w:rFonts w:ascii="Cambria Math" w:eastAsia="Batang" w:hAnsi="Cambria Math" w:cs="Times New Roman"/>
                    <w:bCs/>
                    <w:kern w:val="16"/>
                    <w:sz w:val="24"/>
                    <w:szCs w:val="24"/>
                  </w:rPr>
                </m:ctrlPr>
              </m:sSubPr>
              <m:e>
                <m:sSup>
                  <m:sSupPr>
                    <m:ctrlPr>
                      <w:rPr>
                        <w:rFonts w:ascii="Cambria Math" w:eastAsia="Batang" w:hAnsi="Cambria Math" w:cs="Times New Roman"/>
                        <w:bCs/>
                        <w:kern w:val="16"/>
                        <w:sz w:val="24"/>
                        <w:szCs w:val="24"/>
                      </w:rPr>
                    </m:ctrlPr>
                  </m:sSupPr>
                  <m:e>
                    <m:r>
                      <m:rPr>
                        <m:sty m:val="p"/>
                      </m:rPr>
                      <w:rPr>
                        <w:rFonts w:ascii="Cambria Math" w:eastAsia="Batang" w:hAnsi="Cambria Math" w:cs="Times New Roman"/>
                        <w:kern w:val="16"/>
                        <w:sz w:val="24"/>
                        <w:szCs w:val="24"/>
                        <w:lang w:eastAsia="ko-KR"/>
                      </w:rPr>
                      <m:t>v</m:t>
                    </m:r>
                  </m:e>
                  <m:sup>
                    <m:r>
                      <w:rPr>
                        <w:rFonts w:ascii="Cambria Math" w:eastAsia="Batang" w:hAnsi="Cambria Math" w:cs="Times New Roman"/>
                        <w:kern w:val="16"/>
                        <w:sz w:val="24"/>
                        <w:szCs w:val="24"/>
                        <w:lang w:eastAsia="ko-KR"/>
                      </w:rPr>
                      <m:t>'</m:t>
                    </m:r>
                  </m:sup>
                </m:sSup>
              </m:e>
              <m:sub>
                <m:sSub>
                  <m:sSubPr>
                    <m:ctrlPr>
                      <w:rPr>
                        <w:rFonts w:ascii="Cambria Math" w:eastAsia="Batang" w:hAnsi="Cambria Math" w:cs="Times New Roman"/>
                        <w:bCs/>
                        <w:i/>
                        <w:kern w:val="16"/>
                        <w:sz w:val="24"/>
                        <w:szCs w:val="24"/>
                      </w:rPr>
                    </m:ctrlPr>
                  </m:sSubPr>
                  <m:e>
                    <m:r>
                      <w:rPr>
                        <w:rFonts w:ascii="Cambria Math" w:eastAsia="Batang" w:hAnsi="Cambria Math" w:cs="Times New Roman"/>
                        <w:kern w:val="16"/>
                        <w:sz w:val="24"/>
                        <w:szCs w:val="24"/>
                        <w:lang w:eastAsia="ko-KR"/>
                      </w:rPr>
                      <m:t>w</m:t>
                    </m:r>
                  </m:e>
                  <m:sub>
                    <m:r>
                      <w:rPr>
                        <w:rFonts w:ascii="Cambria Math" w:eastAsia="Batang" w:hAnsi="Cambria Math" w:cs="Times New Roman"/>
                        <w:kern w:val="16"/>
                        <w:sz w:val="24"/>
                        <w:szCs w:val="24"/>
                        <w:lang w:eastAsia="ko-KR"/>
                      </w:rPr>
                      <m:t>j</m:t>
                    </m:r>
                  </m:sub>
                </m:sSub>
              </m:sub>
            </m:sSub>
          </m:e>
          <m:sup>
            <m:r>
              <w:rPr>
                <w:rFonts w:ascii="Cambria Math" w:eastAsia="Batang" w:hAnsi="Cambria Math" w:cs="Times New Roman"/>
                <w:kern w:val="16"/>
                <w:sz w:val="24"/>
                <w:szCs w:val="24"/>
                <w:lang w:eastAsia="ko-KR"/>
              </w:rPr>
              <m:t>T</m:t>
            </m:r>
          </m:sup>
        </m:sSup>
      </m:oMath>
      <w:r w:rsidR="00F76A42" w:rsidRPr="00812153">
        <w:rPr>
          <w:rFonts w:ascii="Times New Roman" w:eastAsia="Batang" w:hAnsi="Times New Roman" w:cs="Times New Roman"/>
          <w:bCs/>
          <w:kern w:val="16"/>
          <w:sz w:val="24"/>
          <w:szCs w:val="24"/>
          <w:lang w:eastAsia="ko-KR"/>
        </w:rPr>
        <w:t xml:space="preserve"> h</w:t>
      </w:r>
    </w:p>
    <w:p w14:paraId="50CC85CE" w14:textId="4EDA8332" w:rsidR="000F10D3" w:rsidRPr="00F76A42" w:rsidRDefault="00F76A42" w:rsidP="000D290E">
      <w:pPr>
        <w:spacing w:after="0" w:line="480" w:lineRule="auto"/>
        <w:ind w:firstLine="720"/>
        <w:jc w:val="both"/>
        <w:rPr>
          <w:rFonts w:ascii="Times New Roman" w:eastAsia="Batang" w:hAnsi="Times New Roman" w:cs="Times New Roman"/>
          <w:bCs/>
          <w:iCs/>
          <w:kern w:val="16"/>
          <w:sz w:val="24"/>
          <w:szCs w:val="24"/>
          <w:lang w:eastAsia="ko-KR"/>
        </w:rPr>
      </w:pPr>
      <w:r w:rsidRPr="00F76A42">
        <w:rPr>
          <w:rFonts w:ascii="Times New Roman" w:eastAsia="Batang" w:hAnsi="Times New Roman" w:cs="Times New Roman"/>
          <w:bCs/>
          <w:iCs/>
          <w:kern w:val="16"/>
          <w:sz w:val="24"/>
          <w:szCs w:val="24"/>
          <w:lang w:eastAsia="ko-KR"/>
        </w:rPr>
        <w:t xml:space="preserve">Through these </w:t>
      </w:r>
      <w:r w:rsidR="005A1142" w:rsidRPr="005A1142">
        <w:rPr>
          <w:rFonts w:ascii="Times New Roman" w:eastAsia="Batang" w:hAnsi="Times New Roman" w:cs="Times New Roman"/>
          <w:bCs/>
          <w:iCs/>
          <w:color w:val="FF0000"/>
          <w:kern w:val="16"/>
          <w:sz w:val="24"/>
          <w:szCs w:val="24"/>
          <w:lang w:eastAsia="ko-KR"/>
        </w:rPr>
        <w:t>(</w:t>
      </w:r>
      <w:r w:rsidRPr="005A1142">
        <w:rPr>
          <w:rFonts w:ascii="Times New Roman" w:eastAsia="Batang" w:hAnsi="Times New Roman" w:cs="Times New Roman"/>
          <w:bCs/>
          <w:iCs/>
          <w:color w:val="FF0000"/>
          <w:kern w:val="16"/>
          <w:sz w:val="24"/>
          <w:szCs w:val="24"/>
          <w:lang w:eastAsia="ko-KR"/>
        </w:rPr>
        <w:t>formula</w:t>
      </w:r>
      <w:r w:rsidR="005A1142" w:rsidRPr="005A1142">
        <w:rPr>
          <w:rFonts w:ascii="Times New Roman" w:eastAsia="Batang" w:hAnsi="Times New Roman" w:cs="Times New Roman"/>
          <w:bCs/>
          <w:iCs/>
          <w:color w:val="FF0000"/>
          <w:kern w:val="16"/>
          <w:sz w:val="24"/>
          <w:szCs w:val="24"/>
          <w:lang w:eastAsia="ko-KR"/>
        </w:rPr>
        <w:t>e -&gt; formula)</w:t>
      </w:r>
      <w:r w:rsidRPr="00F76A42">
        <w:rPr>
          <w:rFonts w:ascii="Times New Roman" w:eastAsia="Batang" w:hAnsi="Times New Roman" w:cs="Times New Roman"/>
          <w:bCs/>
          <w:iCs/>
          <w:kern w:val="16"/>
          <w:sz w:val="24"/>
          <w:szCs w:val="24"/>
          <w:lang w:eastAsia="ko-KR"/>
        </w:rPr>
        <w:t>, the author</w:t>
      </w:r>
      <w:r w:rsidR="000207EC">
        <w:rPr>
          <w:rFonts w:ascii="Times New Roman" w:eastAsia="Batang" w:hAnsi="Times New Roman" w:cs="Times New Roman"/>
          <w:bCs/>
          <w:iCs/>
          <w:kern w:val="16"/>
          <w:sz w:val="24"/>
          <w:szCs w:val="24"/>
          <w:lang w:eastAsia="ko-KR"/>
        </w:rPr>
        <w:t>s</w:t>
      </w:r>
      <w:r w:rsidRPr="00F76A42">
        <w:rPr>
          <w:rFonts w:ascii="Times New Roman" w:eastAsia="Batang" w:hAnsi="Times New Roman" w:cs="Times New Roman"/>
          <w:bCs/>
          <w:iCs/>
          <w:kern w:val="16"/>
          <w:sz w:val="24"/>
          <w:szCs w:val="24"/>
          <w:lang w:eastAsia="ko-KR"/>
        </w:rPr>
        <w:t xml:space="preserve"> can calculate the posterior distribution of words in the vocabulary as follows</w:t>
      </w:r>
      <w:r w:rsidR="000F10D3">
        <w:rPr>
          <w:rFonts w:ascii="Times New Roman" w:eastAsia="Batang" w:hAnsi="Times New Roman" w:cs="Times New Roman"/>
          <w:bCs/>
          <w:iCs/>
          <w:kern w:val="16"/>
          <w:sz w:val="24"/>
          <w:szCs w:val="24"/>
          <w:lang w:eastAsia="ko-KR"/>
        </w:rPr>
        <w:t xml:space="preserve"> </w:t>
      </w:r>
      <w:r w:rsidR="000F10D3">
        <w:rPr>
          <w:rFonts w:ascii="Times New Roman" w:eastAsia="Batang" w:hAnsi="Times New Roman" w:cs="Times New Roman"/>
          <w:bCs/>
          <w:iCs/>
          <w:kern w:val="16"/>
          <w:sz w:val="24"/>
          <w:szCs w:val="24"/>
          <w:lang w:eastAsia="ko-KR"/>
        </w:rPr>
        <w:fldChar w:fldCharType="begin"/>
      </w:r>
      <w:r w:rsidR="000F10D3">
        <w:rPr>
          <w:rFonts w:ascii="Times New Roman" w:eastAsia="Batang" w:hAnsi="Times New Roman" w:cs="Times New Roman"/>
          <w:bCs/>
          <w:iCs/>
          <w:kern w:val="16"/>
          <w:sz w:val="24"/>
          <w:szCs w:val="24"/>
          <w:lang w:eastAsia="ko-KR"/>
        </w:rPr>
        <w:instrText xml:space="preserve"> ADDIN EN.CITE &lt;EndNote&gt;&lt;Cite&gt;&lt;Author&gt;Rong&lt;/Author&gt;&lt;Year&gt;2014&lt;/Year&gt;&lt;RecNum&gt;85&lt;/RecNum&gt;&lt;DisplayText&gt;(Rong 2014)&lt;/DisplayText&gt;&lt;record&gt;&lt;rec-number&gt;85&lt;/rec-number&gt;&lt;foreign-keys&gt;&lt;key app="EN" db-id="2t9fxseaaf2wf4ew0r9vfpxkz0tsd0fff9xs" timestamp="1591555048"&gt;85&lt;/key&gt;&lt;/foreign-keys&gt;&lt;ref-type name="Journal Article"&gt;17&lt;/ref-type&gt;&lt;contributors&gt;&lt;authors&gt;&lt;author&gt;Rong, Xin&lt;/author&gt;&lt;/authors&gt;&lt;/contributors&gt;&lt;titles&gt;&lt;title&gt;word2vec parameter learning explained&lt;/title&gt;&lt;secondary-title&gt;arXiv preprint arXiv:1411.2738&lt;/secondary-title&gt;&lt;/titles&gt;&lt;periodical&gt;&lt;full-title&gt;arXiv preprint arXiv:1411.2738&lt;/full-title&gt;&lt;/periodical&gt;&lt;dates&gt;&lt;year&gt;2014&lt;/year&gt;&lt;/dates&gt;&lt;urls&gt;&lt;/urls&gt;&lt;/record&gt;&lt;/Cite&gt;&lt;/EndNote&gt;</w:instrText>
      </w:r>
      <w:r w:rsidR="000F10D3">
        <w:rPr>
          <w:rFonts w:ascii="Times New Roman" w:eastAsia="Batang" w:hAnsi="Times New Roman" w:cs="Times New Roman"/>
          <w:bCs/>
          <w:iCs/>
          <w:kern w:val="16"/>
          <w:sz w:val="24"/>
          <w:szCs w:val="24"/>
          <w:lang w:eastAsia="ko-KR"/>
        </w:rPr>
        <w:fldChar w:fldCharType="separate"/>
      </w:r>
      <w:r w:rsidR="000F10D3">
        <w:rPr>
          <w:rFonts w:ascii="Times New Roman" w:eastAsia="Batang" w:hAnsi="Times New Roman" w:cs="Times New Roman"/>
          <w:bCs/>
          <w:iCs/>
          <w:noProof/>
          <w:kern w:val="16"/>
          <w:sz w:val="24"/>
          <w:szCs w:val="24"/>
          <w:lang w:eastAsia="ko-KR"/>
        </w:rPr>
        <w:t>(Rong 2014)</w:t>
      </w:r>
      <w:r w:rsidR="000F10D3">
        <w:rPr>
          <w:rFonts w:ascii="Times New Roman" w:eastAsia="Batang" w:hAnsi="Times New Roman" w:cs="Times New Roman"/>
          <w:bCs/>
          <w:iCs/>
          <w:kern w:val="16"/>
          <w:sz w:val="24"/>
          <w:szCs w:val="24"/>
          <w:lang w:eastAsia="ko-KR"/>
        </w:rPr>
        <w:fldChar w:fldCharType="end"/>
      </w:r>
      <w:r w:rsidR="00944127">
        <w:rPr>
          <w:rFonts w:ascii="Times New Roman" w:eastAsia="Batang" w:hAnsi="Times New Roman" w:cs="Times New Roman"/>
          <w:bCs/>
          <w:iCs/>
          <w:kern w:val="16"/>
          <w:sz w:val="24"/>
          <w:szCs w:val="24"/>
          <w:lang w:eastAsia="ko-KR"/>
        </w:rPr>
        <w:t>:</w:t>
      </w:r>
    </w:p>
    <w:p w14:paraId="765936DD" w14:textId="7222C8C7" w:rsidR="00CD65E4" w:rsidRPr="000D290E" w:rsidRDefault="000F10D3" w:rsidP="00F50EE7">
      <w:pPr>
        <w:keepNext/>
        <w:spacing w:after="0" w:line="480" w:lineRule="auto"/>
        <w:jc w:val="center"/>
        <w:rPr>
          <w:rFonts w:ascii="Times New Roman" w:hAnsi="Times New Roman" w:cs="Times New Roman"/>
          <w:i/>
          <w:sz w:val="24"/>
          <w:szCs w:val="24"/>
        </w:rPr>
      </w:pPr>
      <w:bookmarkStart w:id="366" w:name="_Hlk42429391"/>
      <m:oMathPara>
        <m:oMath>
          <m:r>
            <w:rPr>
              <w:rFonts w:ascii="Cambria Math" w:hAnsi="Cambria Math"/>
              <w:sz w:val="24"/>
              <w:szCs w:val="24"/>
              <w:lang w:eastAsia="ko-KR"/>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eastAsia="ko-KR"/>
                    </w:rPr>
                    <m:t>w</m:t>
                  </m:r>
                </m:e>
                <m:sub>
                  <m:r>
                    <w:rPr>
                      <w:rFonts w:ascii="Cambria Math" w:hAnsi="Cambria Math"/>
                      <w:sz w:val="24"/>
                      <w:szCs w:val="24"/>
                      <w:lang w:eastAsia="ko-KR"/>
                    </w:rPr>
                    <m:t>j</m:t>
                  </m:r>
                </m:sub>
              </m:sSub>
            </m:e>
            <m:e>
              <m:sSub>
                <m:sSubPr>
                  <m:ctrlPr>
                    <w:rPr>
                      <w:rFonts w:ascii="Cambria Math" w:hAnsi="Cambria Math"/>
                      <w:i/>
                      <w:sz w:val="24"/>
                      <w:szCs w:val="24"/>
                    </w:rPr>
                  </m:ctrlPr>
                </m:sSubPr>
                <m:e>
                  <m:r>
                    <w:rPr>
                      <w:rFonts w:ascii="Cambria Math" w:hAnsi="Cambria Math"/>
                      <w:sz w:val="24"/>
                      <w:szCs w:val="24"/>
                      <w:lang w:eastAsia="ko-KR"/>
                    </w:rPr>
                    <m:t>w</m:t>
                  </m:r>
                </m:e>
                <m:sub>
                  <m:r>
                    <w:rPr>
                      <w:rFonts w:ascii="Cambria Math" w:hAnsi="Cambria Math"/>
                      <w:sz w:val="24"/>
                      <w:szCs w:val="24"/>
                      <w:lang w:eastAsia="ko-KR"/>
                    </w:rPr>
                    <m:t>I</m:t>
                  </m:r>
                </m:sub>
              </m:sSub>
            </m:e>
          </m:d>
          <m:r>
            <w:rPr>
              <w:rFonts w:ascii="Cambria Math" w:hAnsi="Cambria Math"/>
              <w:sz w:val="24"/>
              <w:szCs w:val="24"/>
              <w:lang w:eastAsia="ko-KR"/>
            </w:rPr>
            <m:t xml:space="preserve">= </m:t>
          </m:r>
          <m:f>
            <m:fPr>
              <m:ctrlPr>
                <w:rPr>
                  <w:rFonts w:ascii="Cambria Math" w:hAnsi="Cambria Math"/>
                  <w:i/>
                  <w:sz w:val="24"/>
                  <w:szCs w:val="24"/>
                </w:rPr>
              </m:ctrlPr>
            </m:fPr>
            <m:num>
              <m:func>
                <m:funcPr>
                  <m:ctrlPr>
                    <w:rPr>
                      <w:rFonts w:ascii="Cambria Math" w:hAnsi="Cambria Math"/>
                      <w:sz w:val="24"/>
                      <w:szCs w:val="24"/>
                      <w:lang w:eastAsia="ko-KR"/>
                    </w:rPr>
                  </m:ctrlPr>
                </m:funcPr>
                <m:fName>
                  <m:r>
                    <m:rPr>
                      <m:sty m:val="p"/>
                    </m:rPr>
                    <w:rPr>
                      <w:rFonts w:ascii="Cambria Math" w:hAnsi="Cambria Math"/>
                      <w:sz w:val="24"/>
                      <w:szCs w:val="24"/>
                      <w:lang w:eastAsia="ko-KR"/>
                    </w:rPr>
                    <m:t>exp</m:t>
                  </m:r>
                </m:fName>
                <m:e>
                  <m:d>
                    <m:dPr>
                      <m:ctrlPr>
                        <w:rPr>
                          <w:rFonts w:ascii="Cambria Math" w:hAnsi="Cambria Math"/>
                          <w:i/>
                          <w:sz w:val="24"/>
                          <w:szCs w:val="24"/>
                          <w:lang w:eastAsia="ko-KR"/>
                        </w:rPr>
                      </m:ctrlPr>
                    </m:dPr>
                    <m:e>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lang w:eastAsia="ko-KR"/>
                                </w:rPr>
                                <m:t>v</m:t>
                              </m:r>
                            </m:e>
                            <m:sub>
                              <m:sSub>
                                <m:sSubPr>
                                  <m:ctrlPr>
                                    <w:rPr>
                                      <w:rFonts w:ascii="Cambria Math" w:hAnsi="Cambria Math"/>
                                      <w:i/>
                                      <w:sz w:val="24"/>
                                      <w:szCs w:val="24"/>
                                    </w:rPr>
                                  </m:ctrlPr>
                                </m:sSubPr>
                                <m:e>
                                  <m:r>
                                    <w:rPr>
                                      <w:rFonts w:ascii="Cambria Math" w:hAnsi="Cambria Math"/>
                                      <w:sz w:val="24"/>
                                      <w:szCs w:val="24"/>
                                      <w:lang w:eastAsia="ko-KR"/>
                                    </w:rPr>
                                    <m:t>w</m:t>
                                  </m:r>
                                </m:e>
                                <m:sub>
                                  <m:r>
                                    <w:rPr>
                                      <w:rFonts w:ascii="Cambria Math" w:hAnsi="Cambria Math"/>
                                      <w:sz w:val="24"/>
                                      <w:szCs w:val="24"/>
                                      <w:lang w:eastAsia="ko-KR"/>
                                    </w:rPr>
                                    <m:t>j</m:t>
                                  </m:r>
                                </m:sub>
                              </m:sSub>
                            </m:sub>
                            <m:sup>
                              <m:r>
                                <w:rPr>
                                  <w:rFonts w:ascii="Cambria Math" w:hAnsi="Cambria Math"/>
                                  <w:sz w:val="24"/>
                                  <w:szCs w:val="24"/>
                                  <w:lang w:eastAsia="ko-KR"/>
                                </w:rPr>
                                <m:t>'</m:t>
                              </m:r>
                            </m:sup>
                          </m:sSubSup>
                        </m:e>
                        <m:sup>
                          <m:r>
                            <w:rPr>
                              <w:rFonts w:ascii="Cambria Math" w:hAnsi="Cambria Math"/>
                              <w:sz w:val="24"/>
                              <w:szCs w:val="24"/>
                              <w:lang w:eastAsia="ko-KR"/>
                            </w:rPr>
                            <m:t>T</m:t>
                          </m:r>
                        </m:sup>
                      </m:sSup>
                      <m:sSub>
                        <m:sSubPr>
                          <m:ctrlPr>
                            <w:rPr>
                              <w:rFonts w:ascii="Cambria Math" w:hAnsi="Cambria Math"/>
                              <w:i/>
                              <w:sz w:val="24"/>
                              <w:szCs w:val="24"/>
                            </w:rPr>
                          </m:ctrlPr>
                        </m:sSubPr>
                        <m:e>
                          <m:r>
                            <w:rPr>
                              <w:rFonts w:ascii="Cambria Math" w:hAnsi="Cambria Math"/>
                              <w:sz w:val="24"/>
                              <w:szCs w:val="24"/>
                              <w:lang w:eastAsia="ko-KR"/>
                            </w:rPr>
                            <m:t>v</m:t>
                          </m:r>
                        </m:e>
                        <m:sub>
                          <m:r>
                            <w:rPr>
                              <w:rFonts w:ascii="Cambria Math" w:hAnsi="Cambria Math"/>
                              <w:sz w:val="24"/>
                              <w:szCs w:val="24"/>
                              <w:lang w:eastAsia="ko-KR"/>
                            </w:rPr>
                            <m:t>wI</m:t>
                          </m:r>
                        </m:sub>
                      </m:sSub>
                    </m:e>
                  </m:d>
                </m:e>
              </m:func>
            </m:num>
            <m:den>
              <m:nary>
                <m:naryPr>
                  <m:chr m:val="∑"/>
                  <m:limLoc m:val="subSup"/>
                  <m:ctrlPr>
                    <w:rPr>
                      <w:rFonts w:ascii="Cambria Math" w:hAnsi="Cambria Math"/>
                      <w:sz w:val="24"/>
                      <w:szCs w:val="24"/>
                    </w:rPr>
                  </m:ctrlPr>
                </m:naryPr>
                <m:sub>
                  <m:sSup>
                    <m:sSupPr>
                      <m:ctrlPr>
                        <w:rPr>
                          <w:rFonts w:ascii="Cambria Math" w:hAnsi="Cambria Math"/>
                          <w:i/>
                          <w:sz w:val="24"/>
                          <w:szCs w:val="24"/>
                        </w:rPr>
                      </m:ctrlPr>
                    </m:sSupPr>
                    <m:e>
                      <m:r>
                        <w:rPr>
                          <w:rFonts w:ascii="Cambria Math" w:hAnsi="Cambria Math"/>
                          <w:sz w:val="24"/>
                          <w:szCs w:val="24"/>
                          <w:lang w:eastAsia="ko-KR"/>
                        </w:rPr>
                        <m:t>j</m:t>
                      </m:r>
                    </m:e>
                    <m:sup>
                      <m:r>
                        <w:rPr>
                          <w:rFonts w:ascii="Cambria Math" w:hAnsi="Cambria Math"/>
                          <w:sz w:val="24"/>
                          <w:szCs w:val="24"/>
                          <w:lang w:eastAsia="ko-KR"/>
                        </w:rPr>
                        <m:t>'</m:t>
                      </m:r>
                    </m:sup>
                  </m:sSup>
                  <m:r>
                    <w:rPr>
                      <w:rFonts w:ascii="Cambria Math" w:hAnsi="Cambria Math"/>
                      <w:sz w:val="24"/>
                      <w:szCs w:val="24"/>
                      <w:lang w:eastAsia="ko-KR"/>
                    </w:rPr>
                    <m:t>=1</m:t>
                  </m:r>
                </m:sub>
                <m:sup>
                  <m:r>
                    <w:rPr>
                      <w:rFonts w:ascii="Cambria Math" w:hAnsi="Cambria Math"/>
                      <w:sz w:val="24"/>
                      <w:szCs w:val="24"/>
                      <w:lang w:eastAsia="ko-KR"/>
                    </w:rPr>
                    <m:t>V</m:t>
                  </m:r>
                </m:sup>
                <m:e>
                  <m:func>
                    <m:funcPr>
                      <m:ctrlPr>
                        <w:rPr>
                          <w:rFonts w:ascii="Cambria Math" w:hAnsi="Cambria Math"/>
                          <w:sz w:val="24"/>
                          <w:szCs w:val="24"/>
                          <w:lang w:eastAsia="ko-KR"/>
                        </w:rPr>
                      </m:ctrlPr>
                    </m:funcPr>
                    <m:fName>
                      <m:r>
                        <m:rPr>
                          <m:sty m:val="p"/>
                        </m:rPr>
                        <w:rPr>
                          <w:rFonts w:ascii="Cambria Math" w:hAnsi="Cambria Math"/>
                          <w:sz w:val="24"/>
                          <w:szCs w:val="24"/>
                          <w:lang w:eastAsia="ko-KR"/>
                        </w:rPr>
                        <m:t>exp</m:t>
                      </m:r>
                    </m:fName>
                    <m:e>
                      <m:d>
                        <m:dPr>
                          <m:ctrlPr>
                            <w:rPr>
                              <w:rFonts w:ascii="Cambria Math" w:hAnsi="Cambria Math"/>
                              <w:i/>
                              <w:sz w:val="24"/>
                              <w:szCs w:val="24"/>
                              <w:lang w:eastAsia="ko-KR"/>
                            </w:rPr>
                          </m:ctrlPr>
                        </m:dPr>
                        <m:e>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lang w:eastAsia="ko-KR"/>
                                    </w:rPr>
                                    <m:t>v</m:t>
                                  </m:r>
                                </m:e>
                                <m:sub>
                                  <m:sSub>
                                    <m:sSubPr>
                                      <m:ctrlPr>
                                        <w:rPr>
                                          <w:rFonts w:ascii="Cambria Math" w:hAnsi="Cambria Math"/>
                                          <w:i/>
                                          <w:sz w:val="24"/>
                                          <w:szCs w:val="24"/>
                                        </w:rPr>
                                      </m:ctrlPr>
                                    </m:sSubPr>
                                    <m:e>
                                      <m:r>
                                        <w:rPr>
                                          <w:rFonts w:ascii="Cambria Math" w:hAnsi="Cambria Math"/>
                                          <w:sz w:val="24"/>
                                          <w:szCs w:val="24"/>
                                          <w:lang w:eastAsia="ko-KR"/>
                                        </w:rPr>
                                        <m:t>w</m:t>
                                      </m:r>
                                    </m:e>
                                    <m:sub>
                                      <m:r>
                                        <w:rPr>
                                          <w:rFonts w:ascii="Cambria Math" w:hAnsi="Cambria Math"/>
                                          <w:sz w:val="24"/>
                                          <w:szCs w:val="24"/>
                                          <w:lang w:eastAsia="ko-KR"/>
                                        </w:rPr>
                                        <m:t>j</m:t>
                                      </m:r>
                                    </m:sub>
                                  </m:sSub>
                                </m:sub>
                                <m:sup>
                                  <m:r>
                                    <w:rPr>
                                      <w:rFonts w:ascii="Cambria Math" w:hAnsi="Cambria Math"/>
                                      <w:sz w:val="24"/>
                                      <w:szCs w:val="24"/>
                                      <w:lang w:eastAsia="ko-KR"/>
                                    </w:rPr>
                                    <m:t>'</m:t>
                                  </m:r>
                                </m:sup>
                              </m:sSubSup>
                            </m:e>
                            <m:sup>
                              <m:r>
                                <w:rPr>
                                  <w:rFonts w:ascii="Cambria Math" w:hAnsi="Cambria Math"/>
                                  <w:sz w:val="24"/>
                                  <w:szCs w:val="24"/>
                                  <w:lang w:eastAsia="ko-KR"/>
                                </w:rPr>
                                <m:t>T</m:t>
                              </m:r>
                            </m:sup>
                          </m:sSup>
                          <m:sSub>
                            <m:sSubPr>
                              <m:ctrlPr>
                                <w:rPr>
                                  <w:rFonts w:ascii="Cambria Math" w:hAnsi="Cambria Math"/>
                                  <w:i/>
                                  <w:sz w:val="24"/>
                                  <w:szCs w:val="24"/>
                                </w:rPr>
                              </m:ctrlPr>
                            </m:sSubPr>
                            <m:e>
                              <m:r>
                                <w:rPr>
                                  <w:rFonts w:ascii="Cambria Math" w:hAnsi="Cambria Math"/>
                                  <w:sz w:val="24"/>
                                  <w:szCs w:val="24"/>
                                  <w:lang w:eastAsia="ko-KR"/>
                                </w:rPr>
                                <m:t>v</m:t>
                              </m:r>
                            </m:e>
                            <m:sub>
                              <m:r>
                                <w:rPr>
                                  <w:rFonts w:ascii="Cambria Math" w:hAnsi="Cambria Math"/>
                                  <w:sz w:val="24"/>
                                  <w:szCs w:val="24"/>
                                  <w:lang w:eastAsia="ko-KR"/>
                                </w:rPr>
                                <m:t>wI</m:t>
                              </m:r>
                            </m:sub>
                          </m:sSub>
                        </m:e>
                      </m:d>
                    </m:e>
                  </m:func>
                </m:e>
              </m:nary>
            </m:den>
          </m:f>
        </m:oMath>
      </m:oMathPara>
      <w:bookmarkEnd w:id="366"/>
    </w:p>
    <w:p w14:paraId="0775F643" w14:textId="00F10E05" w:rsidR="00CD65E4" w:rsidRDefault="00944127" w:rsidP="00F50EE7">
      <w:pPr>
        <w:spacing w:before="240" w:after="0" w:line="480" w:lineRule="auto"/>
        <w:ind w:firstLine="720"/>
        <w:jc w:val="both"/>
        <w:rPr>
          <w:rFonts w:ascii="Times New Roman" w:eastAsia="Malgun Gothic" w:hAnsi="Times New Roman" w:cs="Times New Roman"/>
          <w:kern w:val="17"/>
          <w:sz w:val="24"/>
          <w:szCs w:val="24"/>
          <w:lang w:eastAsia="ko-KR"/>
        </w:rPr>
      </w:pPr>
      <w:r w:rsidRPr="005A1142">
        <w:rPr>
          <w:rFonts w:ascii="Times New Roman" w:hAnsi="Times New Roman" w:cs="Times New Roman"/>
          <w:color w:val="000000" w:themeColor="text1"/>
          <w:kern w:val="16"/>
          <w:sz w:val="24"/>
          <w:szCs w:val="24"/>
        </w:rPr>
        <w:t xml:space="preserve">The skip-gram model works oppositely to CBOW. </w:t>
      </w:r>
      <w:commentRangeStart w:id="367"/>
      <w:r w:rsidRPr="005A1142">
        <w:rPr>
          <w:rFonts w:ascii="Times New Roman" w:hAnsi="Times New Roman" w:cs="Times New Roman"/>
          <w:color w:val="000000" w:themeColor="text1"/>
          <w:kern w:val="16"/>
          <w:sz w:val="24"/>
          <w:szCs w:val="24"/>
        </w:rPr>
        <w:t xml:space="preserve">In </w:t>
      </w:r>
      <w:commentRangeEnd w:id="367"/>
      <w:r w:rsidRPr="005A1142">
        <w:rPr>
          <w:rFonts w:ascii="Times New Roman" w:hAnsi="Times New Roman" w:cs="Times New Roman"/>
          <w:color w:val="000000" w:themeColor="text1"/>
          <w:kern w:val="16"/>
          <w:sz w:val="24"/>
          <w:szCs w:val="24"/>
        </w:rPr>
        <w:commentReference w:id="367"/>
      </w:r>
      <w:r w:rsidRPr="005A1142">
        <w:rPr>
          <w:rFonts w:ascii="Times New Roman" w:hAnsi="Times New Roman" w:cs="Times New Roman"/>
          <w:color w:val="000000" w:themeColor="text1"/>
          <w:kern w:val="16"/>
          <w:sz w:val="24"/>
          <w:szCs w:val="24"/>
        </w:rPr>
        <w:t xml:space="preserve">the skip-gram model, this model predicts the context of words from a word. That is, skip-gram computes the </w:t>
      </w:r>
      <w:commentRangeStart w:id="368"/>
      <w:r w:rsidRPr="005A1142">
        <w:rPr>
          <w:rFonts w:ascii="Times New Roman" w:hAnsi="Times New Roman" w:cs="Times New Roman"/>
          <w:color w:val="000000" w:themeColor="text1"/>
          <w:kern w:val="16"/>
          <w:sz w:val="24"/>
          <w:szCs w:val="24"/>
        </w:rPr>
        <w:t xml:space="preserve">possibility </w:t>
      </w:r>
      <w:commentRangeEnd w:id="368"/>
      <w:r w:rsidRPr="005A1142">
        <w:rPr>
          <w:rFonts w:ascii="Times New Roman" w:hAnsi="Times New Roman" w:cs="Times New Roman"/>
          <w:color w:val="000000" w:themeColor="text1"/>
          <w:kern w:val="16"/>
          <w:sz w:val="24"/>
          <w:szCs w:val="24"/>
        </w:rPr>
        <w:commentReference w:id="368"/>
      </w:r>
      <w:r w:rsidRPr="005A1142">
        <w:rPr>
          <w:rFonts w:ascii="Times New Roman" w:hAnsi="Times New Roman" w:cs="Times New Roman"/>
          <w:color w:val="000000" w:themeColor="text1"/>
          <w:kern w:val="16"/>
          <w:sz w:val="24"/>
          <w:szCs w:val="24"/>
        </w:rPr>
        <w:t xml:space="preserve">of the target words in several contexts from a word. </w:t>
      </w:r>
      <w:r w:rsidR="00DA1006" w:rsidRPr="005A1142">
        <w:rPr>
          <w:rFonts w:ascii="Times New Roman" w:hAnsi="Times New Roman" w:cs="Times New Roman"/>
          <w:color w:val="000000" w:themeColor="text1"/>
          <w:kern w:val="16"/>
          <w:sz w:val="24"/>
          <w:szCs w:val="24"/>
        </w:rPr>
        <w:t xml:space="preserve">The Skip-gram model also uses a weighted matrix, denoting the input vector of the word on the input layer, and it has the same definition of embedding layer outputs. Unlike the result in CBOW, the skip-gram model has multinomial distributions for the outputs. Even </w:t>
      </w:r>
      <w:r w:rsidR="00DA1006" w:rsidRPr="000D290E">
        <w:rPr>
          <w:rFonts w:ascii="Times New Roman" w:hAnsi="Times New Roman" w:cs="Times New Roman"/>
          <w:kern w:val="16"/>
          <w:sz w:val="24"/>
          <w:szCs w:val="24"/>
        </w:rPr>
        <w:t xml:space="preserve">though two models both are widely used for conducting word2vec, these models can be optimized depends on the goal and direction of the research. The skip-gram model can be effective when the research tries to figure out fewer frequency words. On the other hand, CBOW is more suitable for studies that concentrate on high-frequency terms.  </w:t>
      </w:r>
      <w:r w:rsidR="005A1142" w:rsidRPr="005A1142">
        <w:rPr>
          <w:rFonts w:ascii="Times New Roman" w:hAnsi="Times New Roman" w:cs="Times New Roman"/>
          <w:color w:val="FF0000"/>
          <w:kern w:val="16"/>
          <w:sz w:val="24"/>
          <w:szCs w:val="24"/>
        </w:rPr>
        <w:t>(</w:t>
      </w:r>
      <w:r w:rsidR="00DA1006" w:rsidRPr="005A1142">
        <w:rPr>
          <w:rFonts w:ascii="Times New Roman" w:hAnsi="Times New Roman" w:cs="Times New Roman"/>
          <w:color w:val="FF0000"/>
          <w:kern w:val="16"/>
          <w:sz w:val="24"/>
          <w:szCs w:val="24"/>
        </w:rPr>
        <w:t>In this study</w:t>
      </w:r>
      <w:r w:rsidR="005A1142" w:rsidRPr="005A1142">
        <w:rPr>
          <w:rFonts w:ascii="Times New Roman" w:hAnsi="Times New Roman" w:cs="Times New Roman"/>
          <w:color w:val="FF0000"/>
          <w:kern w:val="16"/>
          <w:sz w:val="24"/>
          <w:szCs w:val="24"/>
        </w:rPr>
        <w:t>)</w:t>
      </w:r>
      <w:r w:rsidR="00DA1006" w:rsidRPr="005A1142">
        <w:rPr>
          <w:rFonts w:ascii="Times New Roman" w:hAnsi="Times New Roman" w:cs="Times New Roman"/>
          <w:color w:val="FF0000"/>
          <w:kern w:val="16"/>
          <w:sz w:val="24"/>
          <w:szCs w:val="24"/>
        </w:rPr>
        <w:t>,</w:t>
      </w:r>
      <w:r w:rsidR="005A1142" w:rsidRPr="005A1142">
        <w:rPr>
          <w:rFonts w:ascii="Times New Roman" w:hAnsi="Times New Roman" w:cs="Times New Roman"/>
          <w:color w:val="FF0000"/>
          <w:kern w:val="16"/>
          <w:sz w:val="24"/>
          <w:szCs w:val="24"/>
        </w:rPr>
        <w:t>-&gt; delete</w:t>
      </w:r>
      <w:r w:rsidR="00DA1006" w:rsidRPr="000D290E">
        <w:rPr>
          <w:rFonts w:ascii="Times New Roman" w:hAnsi="Times New Roman" w:cs="Times New Roman"/>
          <w:kern w:val="16"/>
          <w:sz w:val="24"/>
          <w:szCs w:val="24"/>
        </w:rPr>
        <w:t xml:space="preserve"> </w:t>
      </w:r>
      <w:r w:rsidR="005A1142">
        <w:rPr>
          <w:rFonts w:ascii="Times New Roman" w:hAnsi="Times New Roman" w:cs="Times New Roman"/>
          <w:kern w:val="16"/>
          <w:sz w:val="24"/>
          <w:szCs w:val="24"/>
        </w:rPr>
        <w:t>S</w:t>
      </w:r>
      <w:r w:rsidR="00DA1006" w:rsidRPr="000D290E">
        <w:rPr>
          <w:rFonts w:ascii="Times New Roman" w:hAnsi="Times New Roman" w:cs="Times New Roman"/>
          <w:kern w:val="16"/>
          <w:sz w:val="24"/>
          <w:szCs w:val="24"/>
        </w:rPr>
        <w:t>ince the author</w:t>
      </w:r>
      <w:r w:rsidR="000207EC" w:rsidRPr="000D290E">
        <w:rPr>
          <w:rFonts w:ascii="Times New Roman" w:hAnsi="Times New Roman" w:cs="Times New Roman"/>
          <w:kern w:val="16"/>
          <w:sz w:val="24"/>
          <w:szCs w:val="24"/>
        </w:rPr>
        <w:t>s</w:t>
      </w:r>
      <w:r w:rsidR="00DA1006" w:rsidRPr="000D290E">
        <w:rPr>
          <w:rFonts w:ascii="Times New Roman" w:hAnsi="Times New Roman" w:cs="Times New Roman"/>
          <w:kern w:val="16"/>
          <w:sz w:val="24"/>
          <w:szCs w:val="24"/>
        </w:rPr>
        <w:t xml:space="preserve"> focused on important keywords that can explain accidents on construction sites and frequently appeared words, the authors implemented Word2Vec with the CBOW model. There are several parameters for conducting word2vec. </w:t>
      </w:r>
      <w:r w:rsidR="005A1142" w:rsidRPr="005A1142">
        <w:rPr>
          <w:rFonts w:ascii="Times New Roman" w:hAnsi="Times New Roman" w:cs="Times New Roman"/>
          <w:color w:val="FF0000"/>
          <w:kern w:val="16"/>
          <w:sz w:val="24"/>
          <w:szCs w:val="24"/>
        </w:rPr>
        <w:t>(</w:t>
      </w:r>
      <w:r w:rsidR="00DA1006" w:rsidRPr="005A1142">
        <w:rPr>
          <w:rFonts w:ascii="Times New Roman" w:hAnsi="Times New Roman" w:cs="Times New Roman"/>
          <w:color w:val="FF0000"/>
          <w:kern w:val="16"/>
          <w:sz w:val="24"/>
          <w:szCs w:val="24"/>
        </w:rPr>
        <w:t>The author</w:t>
      </w:r>
      <w:r w:rsidR="000207EC" w:rsidRPr="005A1142">
        <w:rPr>
          <w:rFonts w:ascii="Times New Roman" w:hAnsi="Times New Roman" w:cs="Times New Roman"/>
          <w:color w:val="FF0000"/>
          <w:kern w:val="16"/>
          <w:sz w:val="24"/>
          <w:szCs w:val="24"/>
        </w:rPr>
        <w:t>s</w:t>
      </w:r>
      <w:r w:rsidR="005A1142" w:rsidRPr="005A1142">
        <w:rPr>
          <w:rFonts w:ascii="Times New Roman" w:hAnsi="Times New Roman" w:cs="Times New Roman"/>
          <w:color w:val="FF0000"/>
          <w:kern w:val="16"/>
          <w:sz w:val="24"/>
          <w:szCs w:val="24"/>
        </w:rPr>
        <w:t xml:space="preserve"> -&gt; This study)</w:t>
      </w:r>
      <w:r w:rsidR="00DA1006" w:rsidRPr="000D290E">
        <w:rPr>
          <w:rFonts w:ascii="Times New Roman" w:hAnsi="Times New Roman" w:cs="Times New Roman"/>
          <w:kern w:val="16"/>
          <w:sz w:val="24"/>
          <w:szCs w:val="24"/>
        </w:rPr>
        <w:t xml:space="preserve"> restricted the minimum count of words to 200. In other words, the author</w:t>
      </w:r>
      <w:r w:rsidR="000207EC" w:rsidRPr="000D290E">
        <w:rPr>
          <w:rFonts w:ascii="Times New Roman" w:hAnsi="Times New Roman" w:cs="Times New Roman"/>
          <w:kern w:val="16"/>
          <w:sz w:val="24"/>
          <w:szCs w:val="24"/>
        </w:rPr>
        <w:t>s</w:t>
      </w:r>
      <w:r w:rsidR="00DA1006" w:rsidRPr="000D290E">
        <w:rPr>
          <w:rFonts w:ascii="Times New Roman" w:hAnsi="Times New Roman" w:cs="Times New Roman"/>
          <w:kern w:val="16"/>
          <w:sz w:val="24"/>
          <w:szCs w:val="24"/>
        </w:rPr>
        <w:t xml:space="preserve"> only considered words that appeared at least 200 </w:t>
      </w:r>
      <w:commentRangeStart w:id="369"/>
      <w:r w:rsidR="00DA1006" w:rsidRPr="000D290E">
        <w:rPr>
          <w:rFonts w:ascii="Times New Roman" w:hAnsi="Times New Roman" w:cs="Times New Roman"/>
          <w:kern w:val="16"/>
          <w:sz w:val="24"/>
          <w:szCs w:val="24"/>
        </w:rPr>
        <w:t>times</w:t>
      </w:r>
      <w:commentRangeEnd w:id="369"/>
      <w:r w:rsidR="00DA1006" w:rsidRPr="000D290E">
        <w:rPr>
          <w:rFonts w:ascii="Times New Roman" w:hAnsi="Times New Roman" w:cs="Times New Roman"/>
          <w:kern w:val="16"/>
          <w:sz w:val="24"/>
          <w:szCs w:val="24"/>
        </w:rPr>
        <w:commentReference w:id="369"/>
      </w:r>
      <w:r w:rsidR="00DA1006" w:rsidRPr="000D290E">
        <w:rPr>
          <w:rFonts w:ascii="Times New Roman" w:hAnsi="Times New Roman" w:cs="Times New Roman"/>
          <w:kern w:val="16"/>
          <w:sz w:val="24"/>
          <w:szCs w:val="24"/>
        </w:rPr>
        <w:t xml:space="preserve"> in overall articles. </w:t>
      </w:r>
      <w:r w:rsidR="0052330F" w:rsidRPr="00945912">
        <w:rPr>
          <w:rFonts w:ascii="Times New Roman" w:hAnsi="Times New Roman" w:cs="Times New Roman"/>
          <w:b/>
          <w:bCs/>
          <w:kern w:val="16"/>
          <w:sz w:val="32"/>
          <w:szCs w:val="32"/>
          <w:highlight w:val="yellow"/>
        </w:rPr>
        <w:t>(</w:t>
      </w:r>
      <w:r w:rsidR="00945912">
        <w:rPr>
          <w:rFonts w:ascii="Times New Roman" w:hAnsi="Times New Roman" w:cs="Times New Roman"/>
          <w:b/>
          <w:bCs/>
          <w:kern w:val="16"/>
          <w:sz w:val="32"/>
          <w:szCs w:val="32"/>
          <w:highlight w:val="yellow"/>
        </w:rPr>
        <w:t>**</w:t>
      </w:r>
      <w:r w:rsidR="00DA1006" w:rsidRPr="00945912">
        <w:rPr>
          <w:rFonts w:ascii="Times New Roman" w:hAnsi="Times New Roman" w:cs="Times New Roman"/>
          <w:b/>
          <w:bCs/>
          <w:color w:val="FF0000"/>
          <w:kern w:val="16"/>
          <w:sz w:val="32"/>
          <w:szCs w:val="32"/>
          <w:highlight w:val="yellow"/>
        </w:rPr>
        <w:t>Even if such a word appears several times in an article, we count a word once.</w:t>
      </w:r>
      <w:r w:rsidR="0052330F" w:rsidRPr="00945912">
        <w:rPr>
          <w:rFonts w:ascii="Times New Roman" w:hAnsi="Times New Roman" w:cs="Times New Roman"/>
          <w:b/>
          <w:bCs/>
          <w:color w:val="FF0000"/>
          <w:kern w:val="16"/>
          <w:sz w:val="32"/>
          <w:szCs w:val="32"/>
          <w:highlight w:val="yellow"/>
        </w:rPr>
        <w:t>)-&gt; this is wrong delete</w:t>
      </w:r>
      <w:r w:rsidR="00945912">
        <w:rPr>
          <w:rFonts w:ascii="Times New Roman" w:hAnsi="Times New Roman" w:cs="Times New Roman"/>
          <w:b/>
          <w:bCs/>
          <w:color w:val="FF0000"/>
          <w:kern w:val="16"/>
          <w:sz w:val="32"/>
          <w:szCs w:val="32"/>
        </w:rPr>
        <w:t>**)</w:t>
      </w:r>
      <w:r w:rsidR="0052330F">
        <w:rPr>
          <w:rFonts w:ascii="Times New Roman" w:hAnsi="Times New Roman" w:cs="Times New Roman"/>
          <w:color w:val="FF0000"/>
          <w:kern w:val="16"/>
          <w:sz w:val="24"/>
          <w:szCs w:val="24"/>
        </w:rPr>
        <w:t xml:space="preserve"> </w:t>
      </w:r>
      <w:r w:rsidR="00DA1006" w:rsidRPr="00945912">
        <w:rPr>
          <w:rFonts w:ascii="Times New Roman" w:hAnsi="Times New Roman" w:cs="Times New Roman"/>
          <w:kern w:val="16"/>
          <w:sz w:val="24"/>
          <w:szCs w:val="24"/>
        </w:rPr>
        <w:t xml:space="preserve"> </w:t>
      </w:r>
      <w:r w:rsidR="00DA1006" w:rsidRPr="000D290E">
        <w:rPr>
          <w:rFonts w:ascii="Times New Roman" w:hAnsi="Times New Roman" w:cs="Times New Roman"/>
          <w:kern w:val="16"/>
          <w:sz w:val="24"/>
          <w:szCs w:val="24"/>
        </w:rPr>
        <w:t xml:space="preserve">This model set the words vector into </w:t>
      </w:r>
      <w:commentRangeStart w:id="370"/>
      <w:r w:rsidR="00DA1006" w:rsidRPr="000D290E">
        <w:rPr>
          <w:rFonts w:ascii="Times New Roman" w:hAnsi="Times New Roman" w:cs="Times New Roman"/>
          <w:kern w:val="16"/>
          <w:sz w:val="24"/>
          <w:szCs w:val="24"/>
        </w:rPr>
        <w:t>400</w:t>
      </w:r>
      <w:commentRangeEnd w:id="370"/>
      <w:r w:rsidR="00DA1006" w:rsidRPr="000D290E">
        <w:rPr>
          <w:rFonts w:ascii="Times New Roman" w:hAnsi="Times New Roman" w:cs="Times New Roman"/>
          <w:kern w:val="16"/>
          <w:sz w:val="24"/>
          <w:szCs w:val="24"/>
        </w:rPr>
        <w:t xml:space="preserve"> </w:t>
      </w:r>
      <w:r w:rsidR="00DA1006" w:rsidRPr="000D290E">
        <w:rPr>
          <w:rFonts w:ascii="Times New Roman" w:hAnsi="Times New Roman" w:cs="Times New Roman"/>
          <w:kern w:val="16"/>
          <w:sz w:val="24"/>
          <w:szCs w:val="24"/>
        </w:rPr>
        <w:commentReference w:id="370"/>
      </w:r>
      <w:r w:rsidR="00DA1006" w:rsidRPr="000D290E">
        <w:rPr>
          <w:rFonts w:ascii="Times New Roman" w:hAnsi="Times New Roman" w:cs="Times New Roman"/>
          <w:kern w:val="16"/>
          <w:sz w:val="24"/>
          <w:szCs w:val="24"/>
        </w:rPr>
        <w:t xml:space="preserve">dimensions which represent better accuracy of the model. Except for these two parameters, word2vec was operated with the default setting.      </w:t>
      </w:r>
    </w:p>
    <w:p w14:paraId="1C1B441A" w14:textId="78026750" w:rsidR="00CD65E4" w:rsidRPr="000D290E" w:rsidRDefault="00CD65E4" w:rsidP="000D290E">
      <w:pPr>
        <w:spacing w:before="240" w:after="0" w:line="480" w:lineRule="auto"/>
        <w:jc w:val="both"/>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Network analysis</w:t>
      </w:r>
    </w:p>
    <w:p w14:paraId="788F9805" w14:textId="589A7011" w:rsidR="00DA1006" w:rsidRPr="000D290E" w:rsidRDefault="00DA1006" w:rsidP="000D290E">
      <w:pPr>
        <w:spacing w:after="0" w:line="480" w:lineRule="auto"/>
        <w:jc w:val="both"/>
        <w:rPr>
          <w:rFonts w:ascii="Times New Roman" w:eastAsia="Times New Roman" w:hAnsi="Times New Roman" w:cs="Times New Roman"/>
          <w:kern w:val="17"/>
          <w:sz w:val="24"/>
          <w:szCs w:val="24"/>
          <w:lang w:eastAsia="en-US"/>
        </w:rPr>
      </w:pPr>
      <w:r w:rsidRPr="000D290E">
        <w:rPr>
          <w:rFonts w:ascii="Times New Roman" w:eastAsia="Times New Roman" w:hAnsi="Times New Roman" w:cs="Times New Roman"/>
          <w:kern w:val="17"/>
          <w:sz w:val="24"/>
          <w:szCs w:val="24"/>
          <w:lang w:eastAsia="en-US"/>
        </w:rPr>
        <w:t>Networks are a versatile method to show and analyze simple and complex interaction</w:t>
      </w:r>
      <w:r w:rsidR="005D7A46" w:rsidRPr="000D290E">
        <w:rPr>
          <w:rFonts w:ascii="Times New Roman" w:eastAsia="Times New Roman" w:hAnsi="Times New Roman" w:cs="Times New Roman"/>
          <w:kern w:val="17"/>
          <w:sz w:val="24"/>
          <w:szCs w:val="24"/>
          <w:lang w:eastAsia="en-US"/>
        </w:rPr>
        <w:t>s</w:t>
      </w:r>
      <w:r w:rsidRPr="000D290E">
        <w:rPr>
          <w:rFonts w:ascii="Times New Roman" w:eastAsia="Times New Roman" w:hAnsi="Times New Roman" w:cs="Times New Roman"/>
          <w:kern w:val="17"/>
          <w:sz w:val="24"/>
          <w:szCs w:val="24"/>
          <w:lang w:eastAsia="en-US"/>
        </w:rPr>
        <w:t xml:space="preserve"> among factors in articles </w:t>
      </w:r>
      <w:commentRangeStart w:id="371"/>
      <w:r w:rsidRPr="000D290E">
        <w:rPr>
          <w:rFonts w:ascii="Times New Roman" w:eastAsia="Times New Roman" w:hAnsi="Times New Roman" w:cs="Times New Roman"/>
          <w:kern w:val="17"/>
          <w:sz w:val="24"/>
          <w:szCs w:val="24"/>
          <w:lang w:eastAsia="en-US"/>
        </w:rPr>
        <w:t>and</w:t>
      </w:r>
      <w:commentRangeEnd w:id="371"/>
      <w:r w:rsidRPr="000D290E">
        <w:rPr>
          <w:rFonts w:ascii="Times New Roman" w:eastAsia="Times New Roman" w:hAnsi="Times New Roman" w:cs="Times New Roman"/>
          <w:kern w:val="17"/>
          <w:sz w:val="24"/>
          <w:szCs w:val="24"/>
          <w:lang w:eastAsia="en-US"/>
        </w:rPr>
        <w:commentReference w:id="371"/>
      </w:r>
      <w:r w:rsidRPr="000D290E">
        <w:rPr>
          <w:rFonts w:ascii="Times New Roman" w:eastAsia="Times New Roman" w:hAnsi="Times New Roman" w:cs="Times New Roman"/>
          <w:kern w:val="17"/>
          <w:sz w:val="24"/>
          <w:szCs w:val="24"/>
          <w:lang w:eastAsia="en-US"/>
        </w:rPr>
        <w:t xml:space="preserve"> thus they are used for studies in diverse areas. The network representation is simple but rigid since many parts of a specific system are sorted out and concentrate on the interaction among its elements </w:t>
      </w:r>
      <w:r w:rsidRPr="000D290E">
        <w:rPr>
          <w:rFonts w:ascii="Times New Roman" w:eastAsia="Times New Roman" w:hAnsi="Times New Roman" w:cs="Times New Roman"/>
          <w:kern w:val="17"/>
          <w:sz w:val="24"/>
          <w:szCs w:val="24"/>
          <w:lang w:eastAsia="en-US"/>
        </w:rPr>
        <w:fldChar w:fldCharType="begin"/>
      </w:r>
      <w:r w:rsidRPr="000D290E">
        <w:rPr>
          <w:rFonts w:ascii="Times New Roman" w:eastAsia="Times New Roman" w:hAnsi="Times New Roman" w:cs="Times New Roman"/>
          <w:kern w:val="17"/>
          <w:sz w:val="24"/>
          <w:szCs w:val="24"/>
          <w:lang w:eastAsia="en-US"/>
        </w:rPr>
        <w:instrText xml:space="preserve"> ADDIN EN.CITE &lt;EndNote&gt;&lt;Cite&gt;&lt;Author&gt;Menczer&lt;/Author&gt;&lt;Year&gt;2020&lt;/Year&gt;&lt;RecNum&gt;82&lt;/RecNum&gt;&lt;DisplayText&gt;(Menczer et al. 2020)&lt;/DisplayText&gt;&lt;record&gt;&lt;rec-number&gt;82&lt;/rec-number&gt;&lt;foreign-keys&gt;&lt;key app="EN" db-id="2t9fxseaaf2wf4ew0r9vfpxkz0tsd0fff9xs" timestamp="1591553506"&gt;82&lt;/key&gt;&lt;/foreign-keys&gt;&lt;ref-type name="Book"&gt;6&lt;/ref-type&gt;&lt;contributors&gt;&lt;authors&gt;&lt;author&gt;Menczer, Filippo&lt;/author&gt;&lt;author&gt;Fortunato, Santo&lt;/author&gt;&lt;author&gt;Davis, Clayton A&lt;/author&gt;&lt;/authors&gt;&lt;/contributors&gt;&lt;titles&gt;&lt;title&gt;A First Course in Network Science&lt;/title&gt;&lt;/titles&gt;&lt;dates&gt;&lt;year&gt;2020&lt;/year&gt;&lt;/dates&gt;&lt;publisher&gt;Cambridge University Press&lt;/publisher&gt;&lt;isbn&gt;1108471137&lt;/isbn&gt;&lt;urls&gt;&lt;/urls&gt;&lt;/record&gt;&lt;/Cite&gt;&lt;/EndNote&gt;</w:instrText>
      </w:r>
      <w:r w:rsidRPr="000D290E">
        <w:rPr>
          <w:rFonts w:ascii="Times New Roman" w:eastAsia="Times New Roman" w:hAnsi="Times New Roman" w:cs="Times New Roman"/>
          <w:kern w:val="17"/>
          <w:sz w:val="24"/>
          <w:szCs w:val="24"/>
          <w:lang w:eastAsia="en-US"/>
        </w:rPr>
        <w:fldChar w:fldCharType="separate"/>
      </w:r>
      <w:r w:rsidRPr="000D290E">
        <w:rPr>
          <w:rFonts w:ascii="Times New Roman" w:eastAsia="Times New Roman" w:hAnsi="Times New Roman" w:cs="Times New Roman"/>
          <w:kern w:val="17"/>
          <w:sz w:val="24"/>
          <w:szCs w:val="24"/>
          <w:lang w:eastAsia="en-US"/>
        </w:rPr>
        <w:t>(</w:t>
      </w:r>
      <w:proofErr w:type="spellStart"/>
      <w:r w:rsidRPr="000D290E">
        <w:rPr>
          <w:rFonts w:ascii="Times New Roman" w:eastAsia="Times New Roman" w:hAnsi="Times New Roman" w:cs="Times New Roman"/>
          <w:kern w:val="17"/>
          <w:sz w:val="24"/>
          <w:szCs w:val="24"/>
          <w:lang w:eastAsia="en-US"/>
        </w:rPr>
        <w:t>Menczer</w:t>
      </w:r>
      <w:proofErr w:type="spellEnd"/>
      <w:r w:rsidRPr="000D290E">
        <w:rPr>
          <w:rFonts w:ascii="Times New Roman" w:eastAsia="Times New Roman" w:hAnsi="Times New Roman" w:cs="Times New Roman"/>
          <w:kern w:val="17"/>
          <w:sz w:val="24"/>
          <w:szCs w:val="24"/>
          <w:lang w:eastAsia="en-US"/>
        </w:rPr>
        <w:t xml:space="preserve"> et al. 2020)</w:t>
      </w:r>
      <w:r w:rsidRPr="000D290E">
        <w:rPr>
          <w:rFonts w:ascii="Times New Roman" w:eastAsia="Times New Roman" w:hAnsi="Times New Roman" w:cs="Times New Roman"/>
          <w:kern w:val="17"/>
          <w:sz w:val="24"/>
          <w:szCs w:val="24"/>
          <w:lang w:eastAsia="en-US"/>
        </w:rPr>
        <w:fldChar w:fldCharType="end"/>
      </w:r>
      <w:r w:rsidRPr="000D290E">
        <w:rPr>
          <w:rFonts w:ascii="Times New Roman" w:eastAsia="Times New Roman" w:hAnsi="Times New Roman" w:cs="Times New Roman"/>
          <w:kern w:val="17"/>
          <w:sz w:val="24"/>
          <w:szCs w:val="24"/>
          <w:lang w:eastAsia="en-US"/>
        </w:rPr>
        <w:t xml:space="preserve">. The network is represented with nodes and edges which connect nodes to each other. </w:t>
      </w:r>
      <w:commentRangeStart w:id="372"/>
      <w:r w:rsidRPr="000D290E">
        <w:rPr>
          <w:rFonts w:ascii="Times New Roman" w:eastAsia="Times New Roman" w:hAnsi="Times New Roman" w:cs="Times New Roman"/>
          <w:kern w:val="17"/>
          <w:sz w:val="24"/>
          <w:szCs w:val="24"/>
          <w:lang w:eastAsia="en-US"/>
        </w:rPr>
        <w:t>In this study, five keywords and similar words that have over 0.5 cosine similarity with the keywords</w:t>
      </w:r>
      <w:commentRangeEnd w:id="372"/>
      <w:r w:rsidRPr="000D290E">
        <w:rPr>
          <w:rFonts w:ascii="Times New Roman" w:eastAsia="Times New Roman" w:hAnsi="Times New Roman" w:cs="Times New Roman"/>
          <w:kern w:val="17"/>
          <w:sz w:val="24"/>
          <w:szCs w:val="24"/>
          <w:lang w:eastAsia="en-US"/>
        </w:rPr>
        <w:commentReference w:id="372"/>
      </w:r>
      <w:r w:rsidRPr="000D290E">
        <w:rPr>
          <w:rFonts w:ascii="Times New Roman" w:eastAsia="Times New Roman" w:hAnsi="Times New Roman" w:cs="Times New Roman"/>
          <w:kern w:val="17"/>
          <w:sz w:val="24"/>
          <w:szCs w:val="24"/>
          <w:lang w:eastAsia="en-US"/>
        </w:rPr>
        <w:t xml:space="preserve"> are represented as nodes. The author</w:t>
      </w:r>
      <w:r w:rsidR="000207EC" w:rsidRPr="000D290E">
        <w:rPr>
          <w:rFonts w:ascii="Times New Roman" w:eastAsia="Times New Roman" w:hAnsi="Times New Roman" w:cs="Times New Roman"/>
          <w:kern w:val="17"/>
          <w:sz w:val="24"/>
          <w:szCs w:val="24"/>
          <w:lang w:eastAsia="en-US"/>
        </w:rPr>
        <w:t>s</w:t>
      </w:r>
      <w:r w:rsidRPr="000D290E">
        <w:rPr>
          <w:rFonts w:ascii="Times New Roman" w:eastAsia="Times New Roman" w:hAnsi="Times New Roman" w:cs="Times New Roman"/>
          <w:kern w:val="17"/>
          <w:sz w:val="24"/>
          <w:szCs w:val="24"/>
          <w:lang w:eastAsia="en-US"/>
        </w:rPr>
        <w:t xml:space="preserve"> measured the Jaccard coefficient between each keyword. Jaccard </w:t>
      </w:r>
      <w:r w:rsidR="005D7A46" w:rsidRPr="000D290E">
        <w:rPr>
          <w:rFonts w:ascii="Times New Roman" w:eastAsia="Times New Roman" w:hAnsi="Times New Roman" w:cs="Times New Roman"/>
          <w:kern w:val="17"/>
          <w:sz w:val="24"/>
          <w:szCs w:val="24"/>
          <w:lang w:eastAsia="en-US"/>
        </w:rPr>
        <w:t>i</w:t>
      </w:r>
      <w:r w:rsidRPr="000D290E">
        <w:rPr>
          <w:rFonts w:ascii="Times New Roman" w:eastAsia="Times New Roman" w:hAnsi="Times New Roman" w:cs="Times New Roman"/>
          <w:kern w:val="17"/>
          <w:sz w:val="24"/>
          <w:szCs w:val="24"/>
          <w:lang w:eastAsia="en-US"/>
        </w:rPr>
        <w:t>ndex is applied to compare similarity</w:t>
      </w:r>
      <w:r w:rsidR="005A1142">
        <w:rPr>
          <w:rFonts w:ascii="Times New Roman" w:eastAsia="Times New Roman" w:hAnsi="Times New Roman" w:cs="Times New Roman"/>
          <w:kern w:val="17"/>
          <w:sz w:val="24"/>
          <w:szCs w:val="24"/>
          <w:lang w:eastAsia="en-US"/>
        </w:rPr>
        <w:t xml:space="preserve"> </w:t>
      </w:r>
      <w:r w:rsidRPr="000D290E">
        <w:rPr>
          <w:rFonts w:ascii="Times New Roman" w:eastAsia="Times New Roman" w:hAnsi="Times New Roman" w:cs="Times New Roman"/>
          <w:kern w:val="17"/>
          <w:sz w:val="24"/>
          <w:szCs w:val="24"/>
          <w:lang w:eastAsia="en-US"/>
        </w:rPr>
        <w:t xml:space="preserve"> </w:t>
      </w:r>
      <w:r w:rsidR="005A1142" w:rsidRPr="005A1142">
        <w:rPr>
          <w:rFonts w:ascii="Times New Roman" w:eastAsia="Times New Roman" w:hAnsi="Times New Roman" w:cs="Times New Roman"/>
          <w:color w:val="FF0000"/>
          <w:kern w:val="17"/>
          <w:sz w:val="24"/>
          <w:szCs w:val="24"/>
          <w:lang w:eastAsia="en-US"/>
        </w:rPr>
        <w:t>(</w:t>
      </w:r>
      <w:r w:rsidRPr="005A1142">
        <w:rPr>
          <w:rFonts w:ascii="Times New Roman" w:eastAsia="Times New Roman" w:hAnsi="Times New Roman" w:cs="Times New Roman"/>
          <w:color w:val="FF0000"/>
          <w:kern w:val="17"/>
          <w:sz w:val="24"/>
          <w:szCs w:val="24"/>
          <w:lang w:eastAsia="en-US"/>
        </w:rPr>
        <w:t>dissimilarity</w:t>
      </w:r>
      <w:r w:rsidR="005A1142" w:rsidRPr="005A1142">
        <w:rPr>
          <w:rFonts w:ascii="Times New Roman" w:eastAsia="Times New Roman" w:hAnsi="Times New Roman" w:cs="Times New Roman"/>
          <w:color w:val="FF0000"/>
          <w:kern w:val="17"/>
          <w:sz w:val="24"/>
          <w:szCs w:val="24"/>
          <w:lang w:eastAsia="en-US"/>
        </w:rPr>
        <w:t>-&gt;delete)</w:t>
      </w:r>
      <w:r w:rsidRPr="000D290E">
        <w:rPr>
          <w:rFonts w:ascii="Times New Roman" w:eastAsia="Times New Roman" w:hAnsi="Times New Roman" w:cs="Times New Roman"/>
          <w:kern w:val="17"/>
          <w:sz w:val="24"/>
          <w:szCs w:val="24"/>
          <w:lang w:eastAsia="en-US"/>
        </w:rPr>
        <w:t xml:space="preserve">, and the formula to represent it as follows.  </w:t>
      </w:r>
    </w:p>
    <w:p w14:paraId="126496CA" w14:textId="77777777" w:rsidR="000D451C" w:rsidRDefault="000D451C" w:rsidP="000D290E">
      <w:pPr>
        <w:spacing w:after="0" w:line="480" w:lineRule="auto"/>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J</m:t>
          </m:r>
          <m:d>
            <m:dPr>
              <m:ctrlPr>
                <w:rPr>
                  <w:rFonts w:ascii="Cambria Math" w:eastAsia="Batang" w:hAnsi="Cambria Math" w:cs="Times New Roman"/>
                  <w:bCs/>
                  <w:i/>
                  <w:iCs/>
                  <w:kern w:val="16"/>
                  <w:sz w:val="24"/>
                  <w:szCs w:val="24"/>
                </w:rPr>
              </m:ctrlPr>
            </m:dPr>
            <m:e>
              <m:r>
                <w:rPr>
                  <w:rFonts w:ascii="Cambria Math" w:eastAsia="Batang" w:hAnsi="Cambria Math" w:cs="Times New Roman"/>
                  <w:kern w:val="16"/>
                  <w:sz w:val="24"/>
                  <w:szCs w:val="24"/>
                  <w:lang w:eastAsia="ko-KR"/>
                </w:rPr>
                <m:t>A,B</m:t>
              </m:r>
            </m:e>
          </m:d>
          <m:r>
            <w:rPr>
              <w:rFonts w:ascii="Cambria Math" w:eastAsia="Batang" w:hAnsi="Cambria Math" w:cs="Times New Roman"/>
              <w:kern w:val="16"/>
              <w:sz w:val="24"/>
              <w:szCs w:val="24"/>
              <w:lang w:eastAsia="ko-KR"/>
            </w:rPr>
            <m:t xml:space="preserve">= </m:t>
          </m:r>
          <m:f>
            <m:fPr>
              <m:ctrlPr>
                <w:rPr>
                  <w:rFonts w:ascii="Cambria Math" w:eastAsia="Batang" w:hAnsi="Cambria Math" w:cs="Times New Roman"/>
                  <w:bCs/>
                  <w:i/>
                  <w:iCs/>
                  <w:kern w:val="16"/>
                  <w:sz w:val="24"/>
                  <w:szCs w:val="24"/>
                </w:rPr>
              </m:ctrlPr>
            </m:fPr>
            <m:num>
              <m:d>
                <m:dPr>
                  <m:begChr m:val="|"/>
                  <m:endChr m:val="|"/>
                  <m:ctrlPr>
                    <w:rPr>
                      <w:rFonts w:ascii="Cambria Math" w:eastAsia="Batang" w:hAnsi="Cambria Math" w:cs="Times New Roman"/>
                      <w:bCs/>
                      <w:i/>
                      <w:iCs/>
                      <w:kern w:val="16"/>
                      <w:sz w:val="24"/>
                      <w:szCs w:val="24"/>
                    </w:rPr>
                  </m:ctrlPr>
                </m:dPr>
                <m:e>
                  <m:r>
                    <w:rPr>
                      <w:rFonts w:ascii="Cambria Math" w:eastAsia="Batang" w:hAnsi="Cambria Math" w:cs="Times New Roman"/>
                      <w:kern w:val="16"/>
                      <w:sz w:val="24"/>
                      <w:szCs w:val="24"/>
                      <w:lang w:eastAsia="ko-KR"/>
                    </w:rPr>
                    <m:t>A∩B</m:t>
                  </m:r>
                </m:e>
              </m:d>
            </m:num>
            <m:den>
              <m:d>
                <m:dPr>
                  <m:begChr m:val="|"/>
                  <m:endChr m:val="|"/>
                  <m:ctrlPr>
                    <w:rPr>
                      <w:rFonts w:ascii="Cambria Math" w:eastAsia="Batang" w:hAnsi="Cambria Math" w:cs="Times New Roman"/>
                      <w:bCs/>
                      <w:i/>
                      <w:iCs/>
                      <w:kern w:val="16"/>
                      <w:sz w:val="24"/>
                      <w:szCs w:val="24"/>
                    </w:rPr>
                  </m:ctrlPr>
                </m:dPr>
                <m:e>
                  <m:r>
                    <w:rPr>
                      <w:rFonts w:ascii="Cambria Math" w:eastAsia="Batang" w:hAnsi="Cambria Math" w:cs="Times New Roman"/>
                      <w:kern w:val="16"/>
                      <w:sz w:val="24"/>
                      <w:szCs w:val="24"/>
                      <w:lang w:eastAsia="ko-KR"/>
                    </w:rPr>
                    <m:t>A∪B</m:t>
                  </m:r>
                </m:e>
              </m:d>
            </m:den>
          </m:f>
        </m:oMath>
      </m:oMathPara>
    </w:p>
    <w:p w14:paraId="55382F1A" w14:textId="694CF2F8" w:rsidR="00B80783" w:rsidRPr="000D290E" w:rsidRDefault="000D451C" w:rsidP="000D290E">
      <w:pPr>
        <w:spacing w:line="480" w:lineRule="auto"/>
        <w:ind w:firstLine="720"/>
        <w:jc w:val="both"/>
        <w:rPr>
          <w:rFonts w:ascii="Times New Roman" w:eastAsia="Malgun Gothic" w:hAnsi="Times New Roman" w:cs="Times New Roman"/>
          <w:kern w:val="17"/>
          <w:sz w:val="24"/>
          <w:szCs w:val="24"/>
          <w:lang w:eastAsia="ko-KR"/>
        </w:rPr>
      </w:pPr>
      <w:r w:rsidRPr="000D290E">
        <w:rPr>
          <w:rFonts w:ascii="Times New Roman" w:eastAsia="Malgun Gothic" w:hAnsi="Times New Roman" w:cs="Times New Roman"/>
          <w:kern w:val="17"/>
          <w:sz w:val="24"/>
          <w:szCs w:val="24"/>
          <w:lang w:eastAsia="ko-KR"/>
        </w:rPr>
        <w:t xml:space="preserve">Jaccard </w:t>
      </w:r>
      <w:r w:rsidR="00DA1006" w:rsidRPr="000D290E">
        <w:rPr>
          <w:rFonts w:ascii="Times New Roman" w:eastAsia="Malgun Gothic" w:hAnsi="Times New Roman" w:cs="Times New Roman"/>
          <w:kern w:val="17"/>
          <w:sz w:val="24"/>
          <w:szCs w:val="24"/>
          <w:lang w:eastAsia="ko-KR"/>
        </w:rPr>
        <w:t xml:space="preserve">coefficient calculates the result of the division between the number of features that can be seen to all divided by the total number of features </w:t>
      </w:r>
      <w:r w:rsidR="00DA1006" w:rsidRPr="000D290E">
        <w:rPr>
          <w:rFonts w:ascii="Times New Roman" w:eastAsia="Malgun Gothic" w:hAnsi="Times New Roman" w:cs="Times New Roman"/>
          <w:kern w:val="17"/>
          <w:sz w:val="24"/>
          <w:szCs w:val="24"/>
          <w:lang w:eastAsia="ko-KR"/>
        </w:rPr>
        <w:fldChar w:fldCharType="begin"/>
      </w:r>
      <w:r w:rsidR="00DA1006" w:rsidRPr="000D290E">
        <w:rPr>
          <w:rFonts w:ascii="Times New Roman" w:eastAsia="Malgun Gothic" w:hAnsi="Times New Roman" w:cs="Times New Roman"/>
          <w:kern w:val="17"/>
          <w:sz w:val="24"/>
          <w:szCs w:val="24"/>
          <w:lang w:eastAsia="ko-KR"/>
        </w:rPr>
        <w:instrText xml:space="preserve"> ADDIN EN.CITE &lt;EndNote&gt;&lt;Cite&gt;&lt;Author&gt;Niwattanakul&lt;/Author&gt;&lt;Year&gt;2013&lt;/Year&gt;&lt;RecNum&gt;83&lt;/RecNum&gt;&lt;DisplayText&gt;(Niwattanakul et al. 2013)&lt;/DisplayText&gt;&lt;record&gt;&lt;rec-number&gt;83&lt;/rec-number&gt;&lt;foreign-keys&gt;&lt;key app="EN" db-id="2t9fxseaaf2wf4ew0r9vfpxkz0tsd0fff9xs" timestamp="1591553685"&gt;83&lt;/key&gt;&lt;/foreign-keys&gt;&lt;ref-type name="Conference Proceedings"&gt;10&lt;/ref-type&gt;&lt;contributors&gt;&lt;authors&gt;&lt;author&gt;Niwattanakul, Suphakit&lt;/author&gt;&lt;author&gt;Singthongchai, Jatsada&lt;/author&gt;&lt;author&gt;Naenudorn, Ekkachai&lt;/author&gt;&lt;author&gt;Wanapu, Supachanun&lt;/author&gt;&lt;/authors&gt;&lt;/contributors&gt;&lt;titles&gt;&lt;title&gt;Using of Jaccard coefficient for keywords similarity&lt;/title&gt;&lt;secondary-title&gt;Proceedings of the international multiconference of engineers and computer scientists&lt;/secondary-title&gt;&lt;/titles&gt;&lt;pages&gt;380-384&lt;/pages&gt;&lt;volume&gt;1&lt;/volume&gt;&lt;number&gt;6&lt;/number&gt;&lt;dates&gt;&lt;year&gt;2013&lt;/year&gt;&lt;/dates&gt;&lt;urls&gt;&lt;/urls&gt;&lt;/record&gt;&lt;/Cite&gt;&lt;/EndNote&gt;</w:instrText>
      </w:r>
      <w:r w:rsidR="00DA1006" w:rsidRPr="000D290E">
        <w:rPr>
          <w:rFonts w:ascii="Times New Roman" w:eastAsia="Malgun Gothic" w:hAnsi="Times New Roman" w:cs="Times New Roman"/>
          <w:kern w:val="17"/>
          <w:sz w:val="24"/>
          <w:szCs w:val="24"/>
          <w:lang w:eastAsia="ko-KR"/>
        </w:rPr>
        <w:fldChar w:fldCharType="separate"/>
      </w:r>
      <w:r w:rsidR="00DA1006" w:rsidRPr="000D290E">
        <w:rPr>
          <w:rFonts w:ascii="Times New Roman" w:eastAsia="Malgun Gothic" w:hAnsi="Times New Roman" w:cs="Times New Roman"/>
          <w:kern w:val="17"/>
          <w:sz w:val="24"/>
          <w:szCs w:val="24"/>
          <w:lang w:eastAsia="ko-KR"/>
        </w:rPr>
        <w:t>(</w:t>
      </w:r>
      <w:proofErr w:type="spellStart"/>
      <w:r w:rsidR="00DA1006" w:rsidRPr="000D290E">
        <w:rPr>
          <w:rFonts w:ascii="Times New Roman" w:eastAsia="Malgun Gothic" w:hAnsi="Times New Roman" w:cs="Times New Roman"/>
          <w:kern w:val="17"/>
          <w:sz w:val="24"/>
          <w:szCs w:val="24"/>
          <w:lang w:eastAsia="ko-KR"/>
        </w:rPr>
        <w:t>Niwattanakul</w:t>
      </w:r>
      <w:proofErr w:type="spellEnd"/>
      <w:r w:rsidR="00DA1006" w:rsidRPr="000D290E">
        <w:rPr>
          <w:rFonts w:ascii="Times New Roman" w:eastAsia="Malgun Gothic" w:hAnsi="Times New Roman" w:cs="Times New Roman"/>
          <w:kern w:val="17"/>
          <w:sz w:val="24"/>
          <w:szCs w:val="24"/>
          <w:lang w:eastAsia="ko-KR"/>
        </w:rPr>
        <w:t xml:space="preserve"> et al. 2013)</w:t>
      </w:r>
      <w:r w:rsidR="00DA1006" w:rsidRPr="000D290E">
        <w:rPr>
          <w:rFonts w:ascii="Times New Roman" w:eastAsia="Malgun Gothic" w:hAnsi="Times New Roman" w:cs="Times New Roman"/>
          <w:kern w:val="17"/>
          <w:sz w:val="24"/>
          <w:szCs w:val="24"/>
          <w:lang w:eastAsia="ko-KR"/>
        </w:rPr>
        <w:fldChar w:fldCharType="end"/>
      </w:r>
      <w:r w:rsidR="00DA1006" w:rsidRPr="000D290E">
        <w:rPr>
          <w:rFonts w:ascii="Times New Roman" w:eastAsia="Malgun Gothic" w:hAnsi="Times New Roman" w:cs="Times New Roman"/>
          <w:kern w:val="17"/>
          <w:sz w:val="24"/>
          <w:szCs w:val="24"/>
          <w:lang w:eastAsia="ko-KR"/>
        </w:rPr>
        <w:t>. The author</w:t>
      </w:r>
      <w:r w:rsidR="000207EC" w:rsidRPr="000D290E">
        <w:rPr>
          <w:rFonts w:ascii="Times New Roman" w:eastAsia="Malgun Gothic" w:hAnsi="Times New Roman" w:cs="Times New Roman"/>
          <w:kern w:val="17"/>
          <w:sz w:val="24"/>
          <w:szCs w:val="24"/>
          <w:lang w:eastAsia="ko-KR"/>
        </w:rPr>
        <w:t>s</w:t>
      </w:r>
      <w:r w:rsidR="00DA1006" w:rsidRPr="000D290E">
        <w:rPr>
          <w:rFonts w:ascii="Times New Roman" w:eastAsia="Malgun Gothic" w:hAnsi="Times New Roman" w:cs="Times New Roman"/>
          <w:kern w:val="17"/>
          <w:sz w:val="24"/>
          <w:szCs w:val="24"/>
          <w:lang w:eastAsia="ko-KR"/>
        </w:rPr>
        <w:t xml:space="preserve"> examined the interaction over five keywords and computed the Jaccard coefficient between two keywords over ten combinations of keywords set. </w:t>
      </w:r>
    </w:p>
    <w:p w14:paraId="2F4760AD" w14:textId="4A55A70C" w:rsidR="00D307BC" w:rsidRDefault="00B80783" w:rsidP="000D290E">
      <w:pPr>
        <w:spacing w:after="0" w:line="480" w:lineRule="auto"/>
        <w:jc w:val="both"/>
        <w:rPr>
          <w:rFonts w:ascii="Times New Roman" w:hAnsi="Times New Roman" w:cs="Times New Roman"/>
          <w:b/>
          <w:i/>
          <w:kern w:val="16"/>
          <w:sz w:val="24"/>
          <w:szCs w:val="24"/>
        </w:rPr>
      </w:pPr>
      <w:r w:rsidRPr="00B80783">
        <w:rPr>
          <w:rFonts w:ascii="Times New Roman" w:hAnsi="Times New Roman" w:cs="Times New Roman"/>
          <w:b/>
          <w:i/>
          <w:kern w:val="16"/>
          <w:sz w:val="24"/>
          <w:szCs w:val="24"/>
        </w:rPr>
        <w:t>Uniform Manifold Approximation and Projection</w:t>
      </w:r>
      <w:r>
        <w:rPr>
          <w:rFonts w:ascii="Times New Roman" w:hAnsi="Times New Roman" w:cs="Times New Roman"/>
          <w:b/>
          <w:i/>
          <w:kern w:val="16"/>
          <w:sz w:val="24"/>
          <w:szCs w:val="24"/>
        </w:rPr>
        <w:t xml:space="preserve"> (</w:t>
      </w:r>
      <w:r w:rsidR="00D307BC" w:rsidRPr="00D307BC">
        <w:rPr>
          <w:rFonts w:ascii="Times New Roman" w:hAnsi="Times New Roman" w:cs="Times New Roman" w:hint="eastAsia"/>
          <w:b/>
          <w:i/>
          <w:kern w:val="16"/>
          <w:sz w:val="24"/>
          <w:szCs w:val="24"/>
        </w:rPr>
        <w:t>U</w:t>
      </w:r>
      <w:r w:rsidR="00D307BC" w:rsidRPr="00D307BC">
        <w:rPr>
          <w:rFonts w:ascii="Times New Roman" w:hAnsi="Times New Roman" w:cs="Times New Roman"/>
          <w:b/>
          <w:i/>
          <w:kern w:val="16"/>
          <w:sz w:val="24"/>
          <w:szCs w:val="24"/>
        </w:rPr>
        <w:t>MAP</w:t>
      </w:r>
      <w:r>
        <w:rPr>
          <w:rFonts w:ascii="Times New Roman" w:hAnsi="Times New Roman" w:cs="Times New Roman"/>
          <w:b/>
          <w:i/>
          <w:kern w:val="16"/>
          <w:sz w:val="24"/>
          <w:szCs w:val="24"/>
        </w:rPr>
        <w:t>)</w:t>
      </w:r>
    </w:p>
    <w:p w14:paraId="7D52C731" w14:textId="355A87FC" w:rsidR="005D7A46" w:rsidRPr="000D290E" w:rsidRDefault="005D7A46" w:rsidP="000D290E">
      <w:pPr>
        <w:spacing w:line="480" w:lineRule="auto"/>
        <w:jc w:val="both"/>
        <w:rPr>
          <w:rFonts w:ascii="Times New Roman" w:eastAsia="Times New Roman" w:hAnsi="Times New Roman" w:cs="Times New Roman"/>
          <w:kern w:val="17"/>
          <w:sz w:val="24"/>
          <w:szCs w:val="24"/>
          <w:lang w:eastAsia="en-US"/>
        </w:rPr>
      </w:pPr>
      <w:r w:rsidRPr="000D290E">
        <w:rPr>
          <w:rFonts w:ascii="Times New Roman" w:eastAsia="Times New Roman" w:hAnsi="Times New Roman" w:cs="Times New Roman"/>
          <w:kern w:val="17"/>
          <w:sz w:val="24"/>
          <w:szCs w:val="24"/>
          <w:lang w:eastAsia="en-US"/>
        </w:rPr>
        <w:t>With the result of the Word2Vec, the author</w:t>
      </w:r>
      <w:r w:rsidR="000207EC" w:rsidRPr="000D290E">
        <w:rPr>
          <w:rFonts w:ascii="Times New Roman" w:eastAsia="Times New Roman" w:hAnsi="Times New Roman" w:cs="Times New Roman"/>
          <w:kern w:val="17"/>
          <w:sz w:val="24"/>
          <w:szCs w:val="24"/>
          <w:lang w:eastAsia="en-US"/>
        </w:rPr>
        <w:t>s</w:t>
      </w:r>
      <w:r w:rsidRPr="000D290E">
        <w:rPr>
          <w:rFonts w:ascii="Times New Roman" w:eastAsia="Times New Roman" w:hAnsi="Times New Roman" w:cs="Times New Roman"/>
          <w:kern w:val="17"/>
          <w:sz w:val="24"/>
          <w:szCs w:val="24"/>
          <w:lang w:eastAsia="en-US"/>
        </w:rPr>
        <w:t xml:space="preserve"> generated 400-dimensional word vectors. UMAP was used to visualize the vector </w:t>
      </w:r>
      <w:r w:rsidR="005A1142" w:rsidRPr="005A1142">
        <w:rPr>
          <w:rFonts w:ascii="Times New Roman" w:eastAsia="Times New Roman" w:hAnsi="Times New Roman" w:cs="Times New Roman"/>
          <w:color w:val="FF0000"/>
          <w:kern w:val="17"/>
          <w:sz w:val="24"/>
          <w:szCs w:val="24"/>
          <w:lang w:eastAsia="en-US"/>
        </w:rPr>
        <w:t>(</w:t>
      </w:r>
      <w:r w:rsidRPr="005A1142">
        <w:rPr>
          <w:rFonts w:ascii="Times New Roman" w:eastAsia="Times New Roman" w:hAnsi="Times New Roman" w:cs="Times New Roman"/>
          <w:color w:val="FF0000"/>
          <w:kern w:val="17"/>
          <w:sz w:val="24"/>
          <w:szCs w:val="24"/>
          <w:lang w:eastAsia="en-US"/>
        </w:rPr>
        <w:t>in</w:t>
      </w:r>
      <w:r w:rsidR="005A1142" w:rsidRPr="005A1142">
        <w:rPr>
          <w:rFonts w:ascii="Times New Roman" w:eastAsia="Times New Roman" w:hAnsi="Times New Roman" w:cs="Times New Roman"/>
          <w:color w:val="FF0000"/>
          <w:kern w:val="17"/>
          <w:sz w:val="24"/>
          <w:szCs w:val="24"/>
          <w:lang w:eastAsia="en-US"/>
        </w:rPr>
        <w:t>-&gt; into )</w:t>
      </w:r>
      <w:r w:rsidR="005A1142">
        <w:rPr>
          <w:rFonts w:ascii="Times New Roman" w:eastAsia="Times New Roman" w:hAnsi="Times New Roman" w:cs="Times New Roman"/>
          <w:color w:val="FF0000"/>
          <w:kern w:val="17"/>
          <w:sz w:val="24"/>
          <w:szCs w:val="24"/>
          <w:lang w:eastAsia="en-US"/>
        </w:rPr>
        <w:t xml:space="preserve"> </w:t>
      </w:r>
      <w:r w:rsidRPr="000D290E">
        <w:rPr>
          <w:rFonts w:ascii="Times New Roman" w:eastAsia="Times New Roman" w:hAnsi="Times New Roman" w:cs="Times New Roman"/>
          <w:kern w:val="17"/>
          <w:sz w:val="24"/>
          <w:szCs w:val="24"/>
          <w:lang w:eastAsia="en-US"/>
        </w:rPr>
        <w:t xml:space="preserve">a low dimension space as UMAP is the state of the art technique for dimensional reduction. Dimension reduction creates low dimensional space without loss of structure in high dimensional space. UMAP has been widely used in various fields with larger sizes of data </w:t>
      </w:r>
      <w:r w:rsidRPr="000D290E">
        <w:rPr>
          <w:rFonts w:ascii="Times New Roman" w:eastAsia="Times New Roman" w:hAnsi="Times New Roman" w:cs="Times New Roman"/>
          <w:kern w:val="17"/>
          <w:sz w:val="24"/>
          <w:szCs w:val="24"/>
          <w:lang w:eastAsia="en-US"/>
        </w:rPr>
        <w:fldChar w:fldCharType="begin"/>
      </w:r>
      <w:r w:rsidRPr="000D290E">
        <w:rPr>
          <w:rFonts w:ascii="Times New Roman" w:eastAsia="Times New Roman" w:hAnsi="Times New Roman" w:cs="Times New Roman"/>
          <w:kern w:val="17"/>
          <w:sz w:val="24"/>
          <w:szCs w:val="24"/>
          <w:lang w:eastAsia="en-US"/>
        </w:rPr>
        <w:instrText xml:space="preserve"> ADDIN EN.CITE &lt;EndNote&gt;&lt;Cite&gt;&lt;Author&gt;McInnes&lt;/Author&gt;&lt;Year&gt;2018&lt;/Year&gt;&lt;RecNum&gt;78&lt;/RecNum&gt;&lt;DisplayText&gt;(McInnes et al. 2018)&lt;/DisplayText&gt;&lt;record&gt;&lt;rec-number&gt;78&lt;/rec-number&gt;&lt;foreign-keys&gt;&lt;key app="EN" db-id="2t9fxseaaf2wf4ew0r9vfpxkz0tsd0fff9xs" timestamp="1591133398"&gt;78&lt;/key&gt;&lt;/foreign-keys&gt;&lt;ref-type name="Journal Article"&gt;17&lt;/ref-type&gt;&lt;contributors&gt;&lt;authors&gt;&lt;author&gt;McInnes, Leland&lt;/author&gt;&lt;author&gt;Healy, John&lt;/author&gt;&lt;author&gt;Melville, James&lt;/author&gt;&lt;/authors&gt;&lt;/contributors&gt;&lt;titles&gt;&lt;title&gt;Umap: Uniform manifold approximation and projection for dimension reduction&lt;/title&gt;&lt;secondary-title&gt;arXiv preprint arXiv:1802.03426&lt;/secondary-title&gt;&lt;/titles&gt;&lt;periodical&gt;&lt;full-title&gt;arXiv preprint arXiv:1802.03426&lt;/full-title&gt;&lt;/periodical&gt;&lt;dates&gt;&lt;year&gt;2018&lt;/year&gt;&lt;/dates&gt;&lt;urls&gt;&lt;/urls&gt;&lt;/record&gt;&lt;/Cite&gt;&lt;/EndNote&gt;</w:instrText>
      </w:r>
      <w:r w:rsidRPr="000D290E">
        <w:rPr>
          <w:rFonts w:ascii="Times New Roman" w:eastAsia="Times New Roman" w:hAnsi="Times New Roman" w:cs="Times New Roman"/>
          <w:kern w:val="17"/>
          <w:sz w:val="24"/>
          <w:szCs w:val="24"/>
          <w:lang w:eastAsia="en-US"/>
        </w:rPr>
        <w:fldChar w:fldCharType="separate"/>
      </w:r>
      <w:r w:rsidRPr="000D290E">
        <w:rPr>
          <w:rFonts w:ascii="Times New Roman" w:eastAsia="Times New Roman" w:hAnsi="Times New Roman" w:cs="Times New Roman"/>
          <w:kern w:val="17"/>
          <w:sz w:val="24"/>
          <w:szCs w:val="24"/>
          <w:lang w:eastAsia="en-US"/>
        </w:rPr>
        <w:t>(McInnes et al. 2018)</w:t>
      </w:r>
      <w:r w:rsidRPr="000D290E">
        <w:rPr>
          <w:rFonts w:ascii="Times New Roman" w:eastAsia="Times New Roman" w:hAnsi="Times New Roman" w:cs="Times New Roman"/>
          <w:kern w:val="17"/>
          <w:sz w:val="24"/>
          <w:szCs w:val="24"/>
          <w:lang w:eastAsia="en-US"/>
        </w:rPr>
        <w:fldChar w:fldCharType="end"/>
      </w:r>
      <w:r w:rsidRPr="000D290E">
        <w:rPr>
          <w:rFonts w:ascii="Times New Roman" w:eastAsia="Times New Roman" w:hAnsi="Times New Roman" w:cs="Times New Roman"/>
          <w:kern w:val="17"/>
          <w:sz w:val="24"/>
          <w:szCs w:val="24"/>
          <w:lang w:eastAsia="en-US"/>
        </w:rPr>
        <w:t xml:space="preserve">. McInnes et al.  </w:t>
      </w:r>
      <w:r w:rsidRPr="000D290E">
        <w:rPr>
          <w:rFonts w:ascii="Times New Roman" w:eastAsia="Times New Roman" w:hAnsi="Times New Roman" w:cs="Times New Roman"/>
          <w:kern w:val="17"/>
          <w:sz w:val="24"/>
          <w:szCs w:val="24"/>
          <w:lang w:eastAsia="en-US"/>
        </w:rPr>
        <w:fldChar w:fldCharType="begin"/>
      </w:r>
      <w:r w:rsidRPr="000D290E">
        <w:rPr>
          <w:rFonts w:ascii="Times New Roman" w:eastAsia="Times New Roman" w:hAnsi="Times New Roman" w:cs="Times New Roman"/>
          <w:kern w:val="17"/>
          <w:sz w:val="24"/>
          <w:szCs w:val="24"/>
          <w:lang w:eastAsia="en-US"/>
        </w:rPr>
        <w:instrText xml:space="preserve"> ADDIN EN.CITE &lt;EndNote&gt;&lt;Cite ExcludeAuth="1"&gt;&lt;Author&gt;McInnes&lt;/Author&gt;&lt;Year&gt;2018&lt;/Year&gt;&lt;RecNum&gt;78&lt;/RecNum&gt;&lt;DisplayText&gt;(2018)&lt;/DisplayText&gt;&lt;record&gt;&lt;rec-number&gt;78&lt;/rec-number&gt;&lt;foreign-keys&gt;&lt;key app="EN" db-id="2t9fxseaaf2wf4ew0r9vfpxkz0tsd0fff9xs" timestamp="1591133398"&gt;78&lt;/key&gt;&lt;/foreign-keys&gt;&lt;ref-type name="Journal Article"&gt;17&lt;/ref-type&gt;&lt;contributors&gt;&lt;authors&gt;&lt;author&gt;McInnes, Leland&lt;/author&gt;&lt;author&gt;Healy, John&lt;/author&gt;&lt;author&gt;Melville, James&lt;/author&gt;&lt;/authors&gt;&lt;/contributors&gt;&lt;titles&gt;&lt;title&gt;Umap: Uniform manifold approximation and projection for dimension reduction&lt;/title&gt;&lt;secondary-title&gt;arXiv preprint arXiv:1802.03426&lt;/secondary-title&gt;&lt;/titles&gt;&lt;periodical&gt;&lt;full-title&gt;arXiv preprint arXiv:1802.03426&lt;/full-title&gt;&lt;/periodical&gt;&lt;dates&gt;&lt;year&gt;2018&lt;/year&gt;&lt;/dates&gt;&lt;urls&gt;&lt;/urls&gt;&lt;/record&gt;&lt;/Cite&gt;&lt;/EndNote&gt;</w:instrText>
      </w:r>
      <w:r w:rsidRPr="000D290E">
        <w:rPr>
          <w:rFonts w:ascii="Times New Roman" w:eastAsia="Times New Roman" w:hAnsi="Times New Roman" w:cs="Times New Roman"/>
          <w:kern w:val="17"/>
          <w:sz w:val="24"/>
          <w:szCs w:val="24"/>
          <w:lang w:eastAsia="en-US"/>
        </w:rPr>
        <w:fldChar w:fldCharType="separate"/>
      </w:r>
      <w:r w:rsidRPr="000D290E">
        <w:rPr>
          <w:rFonts w:ascii="Times New Roman" w:eastAsia="Times New Roman" w:hAnsi="Times New Roman" w:cs="Times New Roman"/>
          <w:kern w:val="17"/>
          <w:sz w:val="24"/>
          <w:szCs w:val="24"/>
          <w:lang w:eastAsia="en-US"/>
        </w:rPr>
        <w:t>(2018)</w:t>
      </w:r>
      <w:r w:rsidRPr="000D290E">
        <w:rPr>
          <w:rFonts w:ascii="Times New Roman" w:eastAsia="Times New Roman" w:hAnsi="Times New Roman" w:cs="Times New Roman"/>
          <w:kern w:val="17"/>
          <w:sz w:val="24"/>
          <w:szCs w:val="24"/>
          <w:lang w:eastAsia="en-US"/>
        </w:rPr>
        <w:fldChar w:fldCharType="end"/>
      </w:r>
      <w:r w:rsidRPr="000D290E">
        <w:rPr>
          <w:rFonts w:ascii="Times New Roman" w:eastAsia="Times New Roman" w:hAnsi="Times New Roman" w:cs="Times New Roman"/>
          <w:kern w:val="17"/>
          <w:sz w:val="24"/>
          <w:szCs w:val="24"/>
          <w:lang w:eastAsia="en-US"/>
        </w:rPr>
        <w:t xml:space="preserve"> describe UMAP as a theoretical </w:t>
      </w:r>
      <w:commentRangeStart w:id="373"/>
      <w:r w:rsidRPr="000D290E">
        <w:rPr>
          <w:rFonts w:ascii="Times New Roman" w:eastAsia="Times New Roman" w:hAnsi="Times New Roman" w:cs="Times New Roman"/>
          <w:kern w:val="17"/>
          <w:sz w:val="24"/>
          <w:szCs w:val="24"/>
          <w:lang w:eastAsia="en-US"/>
        </w:rPr>
        <w:t>view</w:t>
      </w:r>
      <w:commentRangeEnd w:id="373"/>
      <w:r w:rsidRPr="000D290E">
        <w:rPr>
          <w:rFonts w:ascii="Times New Roman" w:eastAsia="Times New Roman" w:hAnsi="Times New Roman" w:cs="Times New Roman"/>
          <w:kern w:val="17"/>
          <w:sz w:val="24"/>
          <w:szCs w:val="24"/>
          <w:lang w:eastAsia="en-US"/>
        </w:rPr>
        <w:commentReference w:id="373"/>
      </w:r>
      <w:r w:rsidR="005A1142">
        <w:rPr>
          <w:rFonts w:ascii="Times New Roman" w:eastAsia="Times New Roman" w:hAnsi="Times New Roman" w:cs="Times New Roman"/>
          <w:kern w:val="17"/>
          <w:sz w:val="24"/>
          <w:szCs w:val="24"/>
          <w:lang w:eastAsia="en-US"/>
        </w:rPr>
        <w:t xml:space="preserve"> </w:t>
      </w:r>
      <w:r w:rsidRPr="000D290E">
        <w:rPr>
          <w:rFonts w:ascii="Times New Roman" w:eastAsia="Times New Roman" w:hAnsi="Times New Roman" w:cs="Times New Roman"/>
          <w:kern w:val="17"/>
          <w:sz w:val="24"/>
          <w:szCs w:val="24"/>
          <w:lang w:eastAsia="en-US"/>
        </w:rPr>
        <w:t xml:space="preserve">. Riemannian geometry and algebraic topology are theoretical ground that constructs UMAP. UMAP operates on weighted graphs, and it uses k-neighbors to cluster groups.  UMAP has two phases with a graph learning algorithm. The weighted k-neighbor graph is created in the first phase, and a low dimensional layout of the graph is calculated in </w:t>
      </w:r>
      <w:r w:rsidRPr="000D290E">
        <w:rPr>
          <w:rFonts w:ascii="Times New Roman" w:eastAsia="Times New Roman" w:hAnsi="Times New Roman" w:cs="Times New Roman"/>
          <w:kern w:val="17"/>
          <w:sz w:val="24"/>
          <w:szCs w:val="24"/>
          <w:lang w:eastAsia="en-US"/>
        </w:rPr>
        <w:lastRenderedPageBreak/>
        <w:t xml:space="preserve">the second phase. UMAP is usually compared with the alternative dimensional reduction technique, t-SNE. Compared with t-SNE, UMAP performs faster and more efficiently as well as better preserves global structure. </w:t>
      </w:r>
      <w:r w:rsidR="00A10A1A" w:rsidRPr="00A10A1A">
        <w:rPr>
          <w:rFonts w:ascii="Times New Roman" w:eastAsia="Times New Roman" w:hAnsi="Times New Roman" w:cs="Times New Roman"/>
          <w:color w:val="FF0000"/>
          <w:kern w:val="17"/>
          <w:sz w:val="24"/>
          <w:szCs w:val="24"/>
          <w:lang w:eastAsia="en-US"/>
        </w:rPr>
        <w:t>(</w:t>
      </w:r>
      <w:r w:rsidRPr="00A10A1A">
        <w:rPr>
          <w:rFonts w:ascii="Times New Roman" w:eastAsia="Times New Roman" w:hAnsi="Times New Roman" w:cs="Times New Roman"/>
          <w:color w:val="FF0000"/>
          <w:kern w:val="17"/>
          <w:sz w:val="24"/>
          <w:szCs w:val="24"/>
          <w:lang w:eastAsia="en-US"/>
        </w:rPr>
        <w:t>In this study, the author</w:t>
      </w:r>
      <w:r w:rsidR="000207EC" w:rsidRPr="00A10A1A">
        <w:rPr>
          <w:rFonts w:ascii="Times New Roman" w:eastAsia="Times New Roman" w:hAnsi="Times New Roman" w:cs="Times New Roman"/>
          <w:color w:val="FF0000"/>
          <w:kern w:val="17"/>
          <w:sz w:val="24"/>
          <w:szCs w:val="24"/>
          <w:lang w:eastAsia="en-US"/>
        </w:rPr>
        <w:t>s</w:t>
      </w:r>
      <w:r w:rsidR="00A10A1A" w:rsidRPr="00A10A1A">
        <w:rPr>
          <w:rFonts w:ascii="Times New Roman" w:eastAsia="Times New Roman" w:hAnsi="Times New Roman" w:cs="Times New Roman"/>
          <w:color w:val="FF0000"/>
          <w:kern w:val="17"/>
          <w:sz w:val="24"/>
          <w:szCs w:val="24"/>
          <w:lang w:eastAsia="en-US"/>
        </w:rPr>
        <w:t xml:space="preserve"> -&gt; This study)</w:t>
      </w:r>
      <w:r w:rsidRPr="000D290E">
        <w:rPr>
          <w:rFonts w:ascii="Times New Roman" w:eastAsia="Times New Roman" w:hAnsi="Times New Roman" w:cs="Times New Roman"/>
          <w:kern w:val="17"/>
          <w:sz w:val="24"/>
          <w:szCs w:val="24"/>
          <w:lang w:eastAsia="en-US"/>
        </w:rPr>
        <w:t xml:space="preserve"> conducted dimensional reduction with UMAP and visualize word vectors in a two-dimensional space. Every word expressed in a multi-dimensional vector was reduced to a two-dimensional vector, and then we annotated every dot in a two-dimensional graph. Since the author</w:t>
      </w:r>
      <w:r w:rsidR="000207EC" w:rsidRPr="000D290E">
        <w:rPr>
          <w:rFonts w:ascii="Times New Roman" w:eastAsia="Times New Roman" w:hAnsi="Times New Roman" w:cs="Times New Roman"/>
          <w:kern w:val="17"/>
          <w:sz w:val="24"/>
          <w:szCs w:val="24"/>
          <w:lang w:eastAsia="en-US"/>
        </w:rPr>
        <w:t>s</w:t>
      </w:r>
      <w:r w:rsidRPr="000D290E">
        <w:rPr>
          <w:rFonts w:ascii="Times New Roman" w:eastAsia="Times New Roman" w:hAnsi="Times New Roman" w:cs="Times New Roman"/>
          <w:kern w:val="17"/>
          <w:sz w:val="24"/>
          <w:szCs w:val="24"/>
          <w:lang w:eastAsia="en-US"/>
        </w:rPr>
        <w:t xml:space="preserve"> focused on five keywords, </w:t>
      </w:r>
      <w:commentRangeStart w:id="374"/>
      <w:r w:rsidRPr="000D290E">
        <w:rPr>
          <w:rFonts w:ascii="Times New Roman" w:eastAsia="Times New Roman" w:hAnsi="Times New Roman" w:cs="Times New Roman"/>
          <w:kern w:val="17"/>
          <w:sz w:val="24"/>
          <w:szCs w:val="24"/>
          <w:lang w:eastAsia="en-US"/>
        </w:rPr>
        <w:t>the annotation of keywords had larger fonts and similar words with each keyword represented in the same color</w:t>
      </w:r>
      <w:commentRangeEnd w:id="374"/>
      <w:r w:rsidRPr="000D290E">
        <w:rPr>
          <w:rFonts w:ascii="Times New Roman" w:eastAsia="Times New Roman" w:hAnsi="Times New Roman" w:cs="Times New Roman"/>
          <w:kern w:val="17"/>
          <w:sz w:val="24"/>
          <w:szCs w:val="24"/>
          <w:lang w:eastAsia="en-US"/>
        </w:rPr>
        <w:commentReference w:id="374"/>
      </w:r>
      <w:r w:rsidRPr="000D290E">
        <w:rPr>
          <w:rFonts w:ascii="Times New Roman" w:eastAsia="Times New Roman" w:hAnsi="Times New Roman" w:cs="Times New Roman"/>
          <w:kern w:val="17"/>
          <w:sz w:val="24"/>
          <w:szCs w:val="24"/>
          <w:lang w:eastAsia="en-US"/>
        </w:rPr>
        <w:t>. In other words, the author</w:t>
      </w:r>
      <w:r w:rsidR="000207EC" w:rsidRPr="000D290E">
        <w:rPr>
          <w:rFonts w:ascii="Times New Roman" w:eastAsia="Times New Roman" w:hAnsi="Times New Roman" w:cs="Times New Roman"/>
          <w:kern w:val="17"/>
          <w:sz w:val="24"/>
          <w:szCs w:val="24"/>
          <w:lang w:eastAsia="en-US"/>
        </w:rPr>
        <w:t>s</w:t>
      </w:r>
      <w:r w:rsidRPr="000D290E">
        <w:rPr>
          <w:rFonts w:ascii="Times New Roman" w:eastAsia="Times New Roman" w:hAnsi="Times New Roman" w:cs="Times New Roman"/>
          <w:kern w:val="17"/>
          <w:sz w:val="24"/>
          <w:szCs w:val="24"/>
          <w:lang w:eastAsia="en-US"/>
        </w:rPr>
        <w:t xml:space="preserve"> can easily examine keywords and similar words with keywords that are in the same cluster.</w:t>
      </w:r>
    </w:p>
    <w:p w14:paraId="024F988B" w14:textId="77777777" w:rsidR="00CD65E4" w:rsidRPr="00DC746C" w:rsidRDefault="00CD65E4" w:rsidP="00CD65E4">
      <w:pPr>
        <w:spacing w:after="0" w:line="480" w:lineRule="auto"/>
        <w:jc w:val="both"/>
        <w:rPr>
          <w:rFonts w:ascii="Times" w:eastAsia="Times New Roman" w:hAnsi="Times" w:cs="Times New Roman"/>
          <w:b/>
          <w:kern w:val="17"/>
          <w:sz w:val="24"/>
          <w:szCs w:val="24"/>
          <w:lang w:eastAsia="en-US"/>
        </w:rPr>
      </w:pPr>
      <w:r w:rsidRPr="00DC746C">
        <w:rPr>
          <w:rFonts w:ascii="Times" w:eastAsia="Times New Roman" w:hAnsi="Times" w:cs="Times New Roman"/>
          <w:b/>
          <w:kern w:val="17"/>
          <w:sz w:val="24"/>
          <w:szCs w:val="24"/>
          <w:lang w:eastAsia="en-US"/>
        </w:rPr>
        <w:t>Results</w:t>
      </w:r>
    </w:p>
    <w:p w14:paraId="429BB5A2" w14:textId="77777777" w:rsidR="00CD65E4" w:rsidRPr="004512E8" w:rsidRDefault="00CD65E4" w:rsidP="00CD65E4">
      <w:pPr>
        <w:spacing w:after="0" w:line="480" w:lineRule="auto"/>
        <w:jc w:val="both"/>
        <w:rPr>
          <w:rFonts w:ascii="Times New Roman" w:hAnsi="Times New Roman" w:cs="Times New Roman"/>
          <w:b/>
          <w:i/>
          <w:kern w:val="16"/>
          <w:sz w:val="24"/>
          <w:szCs w:val="24"/>
        </w:rPr>
      </w:pPr>
      <w:r w:rsidRPr="004512E8">
        <w:rPr>
          <w:rFonts w:ascii="Times New Roman" w:hAnsi="Times New Roman" w:cs="Times New Roman"/>
          <w:b/>
          <w:i/>
          <w:kern w:val="16"/>
          <w:sz w:val="24"/>
          <w:szCs w:val="24"/>
        </w:rPr>
        <w:t>Preliminary analysis</w:t>
      </w:r>
    </w:p>
    <w:p w14:paraId="280E841B" w14:textId="03727CA9" w:rsidR="0029169E" w:rsidRPr="000D290E" w:rsidRDefault="00A10A1A" w:rsidP="000D290E">
      <w:pPr>
        <w:spacing w:line="480" w:lineRule="auto"/>
        <w:jc w:val="both"/>
        <w:rPr>
          <w:rFonts w:ascii="Times New Roman" w:hAnsi="Times New Roman" w:cs="Times New Roman"/>
          <w:sz w:val="24"/>
        </w:rPr>
      </w:pPr>
      <w:r>
        <w:rPr>
          <w:rFonts w:ascii="Times New Roman" w:hAnsi="Times New Roman" w:cs="Times New Roman"/>
          <w:color w:val="FF0000"/>
          <w:sz w:val="24"/>
        </w:rPr>
        <w:t>(</w:t>
      </w:r>
      <w:r w:rsidR="005E530F" w:rsidRPr="00A10A1A">
        <w:rPr>
          <w:rFonts w:ascii="Times New Roman" w:hAnsi="Times New Roman" w:cs="Times New Roman"/>
          <w:color w:val="FF0000"/>
          <w:sz w:val="24"/>
        </w:rPr>
        <w:t>Through web crawling, a total of 1,010 New York Times relevant articles were found.</w:t>
      </w:r>
      <w:r w:rsidR="005E530F" w:rsidRPr="000D290E">
        <w:rPr>
          <w:rFonts w:ascii="Times New Roman" w:hAnsi="Times New Roman" w:cs="Times New Roman"/>
          <w:sz w:val="24"/>
        </w:rPr>
        <w:t xml:space="preserve"> </w:t>
      </w:r>
      <w:r w:rsidRPr="00A10A1A">
        <w:rPr>
          <w:rFonts w:ascii="Times New Roman" w:hAnsi="Times New Roman" w:cs="Times New Roman"/>
          <w:color w:val="FF0000"/>
          <w:sz w:val="24"/>
        </w:rPr>
        <w:t>)- &gt; delete?</w:t>
      </w:r>
      <w:r>
        <w:rPr>
          <w:rFonts w:ascii="Times New Roman" w:hAnsi="Times New Roman" w:cs="Times New Roman"/>
          <w:sz w:val="24"/>
        </w:rPr>
        <w:t xml:space="preserve">. </w:t>
      </w:r>
      <w:r w:rsidR="005E530F" w:rsidRPr="000D290E">
        <w:rPr>
          <w:rFonts w:ascii="Times New Roman" w:hAnsi="Times New Roman" w:cs="Times New Roman"/>
          <w:sz w:val="24"/>
        </w:rPr>
        <w:t xml:space="preserve">Basically, “construction accident” was used as a search term on the New York Times web page, and the top 1,010 relevant articles were retrieved. </w:t>
      </w:r>
      <w:commentRangeStart w:id="375"/>
      <w:r w:rsidR="005E530F" w:rsidRPr="000D290E">
        <w:rPr>
          <w:rFonts w:ascii="Times New Roman" w:hAnsi="Times New Roman" w:cs="Times New Roman"/>
          <w:sz w:val="24"/>
        </w:rPr>
        <w:t>Of all the data collected by web crawling, only document type articles were used for analysis, and 149 articles of the interactive document and blog type were excluded from the analysis. The article types excluded from the analysis are not valid for scraping because the structure is irregular. Therefore, a total of 861 articles were analyzed.  After completing data cleaning, the author</w:t>
      </w:r>
      <w:r w:rsidR="000207EC" w:rsidRPr="000D290E">
        <w:rPr>
          <w:rFonts w:ascii="Times New Roman" w:hAnsi="Times New Roman" w:cs="Times New Roman"/>
          <w:sz w:val="24"/>
        </w:rPr>
        <w:t>s</w:t>
      </w:r>
      <w:r w:rsidR="005E530F" w:rsidRPr="000D290E">
        <w:rPr>
          <w:rFonts w:ascii="Times New Roman" w:hAnsi="Times New Roman" w:cs="Times New Roman"/>
          <w:sz w:val="24"/>
        </w:rPr>
        <w:t xml:space="preserve"> classified articles according to composition. It was confirmed that the articles are generally composed of title, date, and body, and the text data included in the article was classified in consideration of this. The Beautiful Soup library was used to classify and scraped the parts needed for analysis.</w:t>
      </w:r>
      <w:commentRangeEnd w:id="375"/>
      <w:r w:rsidR="005E530F" w:rsidRPr="000D290E">
        <w:rPr>
          <w:rFonts w:ascii="Times New Roman" w:hAnsi="Times New Roman" w:cs="Times New Roman"/>
          <w:sz w:val="24"/>
        </w:rPr>
        <w:commentReference w:id="375"/>
      </w:r>
      <w:r w:rsidR="0029169E" w:rsidRPr="000D290E">
        <w:rPr>
          <w:rFonts w:ascii="Times New Roman" w:hAnsi="Times New Roman" w:cs="Times New Roman"/>
          <w:sz w:val="24"/>
        </w:rPr>
        <w:t xml:space="preserve"> Table 1 shows the collected of source data.</w:t>
      </w:r>
    </w:p>
    <w:p w14:paraId="4FEEB947" w14:textId="5B3E2EAF" w:rsidR="0029169E" w:rsidRPr="000D290E" w:rsidRDefault="0029169E" w:rsidP="000D290E">
      <w:pPr>
        <w:pStyle w:val="Tabletitle"/>
        <w:jc w:val="center"/>
        <w:rPr>
          <w:b/>
          <w:bCs/>
          <w:lang w:eastAsia="ko-KR"/>
        </w:rPr>
      </w:pPr>
      <w:r w:rsidRPr="008D3694">
        <w:rPr>
          <w:b/>
          <w:bCs/>
          <w:lang w:eastAsia="ko-KR"/>
        </w:rPr>
        <w:t xml:space="preserve">Table </w:t>
      </w:r>
      <w:r w:rsidR="003F3F8A">
        <w:rPr>
          <w:b/>
          <w:bCs/>
          <w:lang w:eastAsia="ko-KR"/>
        </w:rPr>
        <w:fldChar w:fldCharType="begin"/>
      </w:r>
      <w:r w:rsidR="003F3F8A">
        <w:rPr>
          <w:b/>
          <w:bCs/>
          <w:lang w:eastAsia="ko-KR"/>
        </w:rPr>
        <w:instrText xml:space="preserve"> SEQ Table \* ARABIC </w:instrText>
      </w:r>
      <w:r w:rsidR="003F3F8A">
        <w:rPr>
          <w:b/>
          <w:bCs/>
          <w:lang w:eastAsia="ko-KR"/>
        </w:rPr>
        <w:fldChar w:fldCharType="separate"/>
      </w:r>
      <w:r w:rsidR="003F3F8A">
        <w:rPr>
          <w:b/>
          <w:bCs/>
          <w:lang w:eastAsia="ko-KR"/>
        </w:rPr>
        <w:t>1</w:t>
      </w:r>
      <w:r w:rsidR="003F3F8A">
        <w:rPr>
          <w:b/>
          <w:bCs/>
          <w:lang w:eastAsia="ko-KR"/>
        </w:rPr>
        <w:fldChar w:fldCharType="end"/>
      </w:r>
      <w:r w:rsidRPr="000D290E">
        <w:rPr>
          <w:b/>
          <w:bCs/>
          <w:lang w:eastAsia="ko-KR"/>
        </w:rPr>
        <w:t>. Source data information</w:t>
      </w:r>
    </w:p>
    <w:tbl>
      <w:tblPr>
        <w:tblStyle w:val="TableGrid"/>
        <w:tblW w:w="90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Table 1: News data information"/>
        <w:tblDescription w:val="News data specific information , duration, source, number of article, and number of words"/>
      </w:tblPr>
      <w:tblGrid>
        <w:gridCol w:w="4512"/>
        <w:gridCol w:w="4512"/>
      </w:tblGrid>
      <w:tr w:rsidR="0029169E" w14:paraId="1AEBD440" w14:textId="77777777" w:rsidTr="009F4243">
        <w:trPr>
          <w:trHeight w:val="345"/>
        </w:trPr>
        <w:tc>
          <w:tcPr>
            <w:tcW w:w="4512" w:type="dxa"/>
            <w:tcBorders>
              <w:top w:val="single" w:sz="4" w:space="0" w:color="auto"/>
              <w:bottom w:val="single" w:sz="4" w:space="0" w:color="auto"/>
              <w:right w:val="single" w:sz="4" w:space="0" w:color="auto"/>
            </w:tcBorders>
            <w:vAlign w:val="center"/>
          </w:tcPr>
          <w:p w14:paraId="1446BED9" w14:textId="77777777" w:rsidR="0029169E" w:rsidRPr="000364C1" w:rsidRDefault="0029169E" w:rsidP="009F4243">
            <w:pPr>
              <w:jc w:val="center"/>
              <w:rPr>
                <w:rFonts w:ascii="Times New Roman" w:hAnsi="Times New Roman" w:cs="Times New Roman"/>
                <w:b/>
                <w:bCs/>
                <w:sz w:val="24"/>
                <w:szCs w:val="24"/>
              </w:rPr>
            </w:pPr>
            <w:r w:rsidRPr="000364C1">
              <w:rPr>
                <w:rFonts w:ascii="Times New Roman" w:hAnsi="Times New Roman"/>
                <w:b/>
                <w:bCs/>
                <w:color w:val="000000" w:themeColor="text1"/>
                <w:sz w:val="24"/>
                <w:szCs w:val="24"/>
              </w:rPr>
              <w:t>Category</w:t>
            </w:r>
          </w:p>
        </w:tc>
        <w:tc>
          <w:tcPr>
            <w:tcW w:w="4512" w:type="dxa"/>
            <w:tcBorders>
              <w:top w:val="single" w:sz="4" w:space="0" w:color="auto"/>
              <w:left w:val="single" w:sz="4" w:space="0" w:color="auto"/>
              <w:bottom w:val="single" w:sz="4" w:space="0" w:color="auto"/>
            </w:tcBorders>
            <w:vAlign w:val="center"/>
          </w:tcPr>
          <w:p w14:paraId="79144D71" w14:textId="77777777" w:rsidR="0029169E" w:rsidRPr="000364C1" w:rsidRDefault="0029169E" w:rsidP="009F4243">
            <w:pPr>
              <w:jc w:val="center"/>
              <w:rPr>
                <w:rFonts w:ascii="Times New Roman" w:hAnsi="Times New Roman" w:cs="Times New Roman"/>
                <w:b/>
                <w:bCs/>
                <w:sz w:val="24"/>
                <w:szCs w:val="24"/>
              </w:rPr>
            </w:pPr>
            <w:r w:rsidRPr="000364C1">
              <w:rPr>
                <w:rFonts w:ascii="Times New Roman" w:hAnsi="Times New Roman" w:cs="Times New Roman"/>
                <w:b/>
                <w:bCs/>
                <w:sz w:val="24"/>
                <w:szCs w:val="24"/>
              </w:rPr>
              <w:t>Information</w:t>
            </w:r>
          </w:p>
        </w:tc>
      </w:tr>
      <w:tr w:rsidR="0029169E" w14:paraId="3336E6BB" w14:textId="77777777" w:rsidTr="009F4243">
        <w:trPr>
          <w:trHeight w:val="345"/>
        </w:trPr>
        <w:tc>
          <w:tcPr>
            <w:tcW w:w="4512" w:type="dxa"/>
            <w:tcBorders>
              <w:top w:val="single" w:sz="4" w:space="0" w:color="auto"/>
              <w:right w:val="single" w:sz="4" w:space="0" w:color="auto"/>
            </w:tcBorders>
            <w:vAlign w:val="center"/>
          </w:tcPr>
          <w:p w14:paraId="643A59D0" w14:textId="77777777" w:rsidR="0029169E" w:rsidRPr="00AD1B7C" w:rsidRDefault="0029169E" w:rsidP="009F4243">
            <w:pPr>
              <w:jc w:val="center"/>
              <w:rPr>
                <w:rFonts w:ascii="Times New Roman" w:hAnsi="Times New Roman" w:cs="Times New Roman"/>
                <w:sz w:val="24"/>
                <w:szCs w:val="24"/>
              </w:rPr>
            </w:pPr>
            <w:r w:rsidRPr="00AD1B7C">
              <w:rPr>
                <w:rFonts w:ascii="Times New Roman" w:hAnsi="Times New Roman" w:cs="Times New Roman"/>
                <w:sz w:val="24"/>
                <w:szCs w:val="24"/>
              </w:rPr>
              <w:t>Issued duration</w:t>
            </w:r>
          </w:p>
        </w:tc>
        <w:tc>
          <w:tcPr>
            <w:tcW w:w="4512" w:type="dxa"/>
            <w:tcBorders>
              <w:top w:val="single" w:sz="4" w:space="0" w:color="auto"/>
              <w:left w:val="single" w:sz="4" w:space="0" w:color="auto"/>
            </w:tcBorders>
            <w:vAlign w:val="center"/>
          </w:tcPr>
          <w:p w14:paraId="2D94741A" w14:textId="77777777" w:rsidR="0029169E" w:rsidRPr="00AD1B7C" w:rsidRDefault="0029169E" w:rsidP="009F4243">
            <w:pPr>
              <w:jc w:val="center"/>
              <w:rPr>
                <w:rFonts w:ascii="Times New Roman" w:hAnsi="Times New Roman" w:cs="Times New Roman"/>
                <w:sz w:val="24"/>
                <w:szCs w:val="24"/>
              </w:rPr>
            </w:pPr>
            <w:r w:rsidRPr="00AD1B7C">
              <w:rPr>
                <w:rFonts w:ascii="Times New Roman" w:hAnsi="Times New Roman" w:cs="Times New Roman"/>
                <w:sz w:val="24"/>
                <w:szCs w:val="24"/>
              </w:rPr>
              <w:t>2000.01.01 – 2019.12.31</w:t>
            </w:r>
          </w:p>
        </w:tc>
      </w:tr>
      <w:tr w:rsidR="0029169E" w14:paraId="10B21D5B" w14:textId="77777777" w:rsidTr="009F4243">
        <w:trPr>
          <w:trHeight w:val="345"/>
        </w:trPr>
        <w:tc>
          <w:tcPr>
            <w:tcW w:w="4512" w:type="dxa"/>
            <w:tcBorders>
              <w:right w:val="single" w:sz="4" w:space="0" w:color="auto"/>
            </w:tcBorders>
            <w:vAlign w:val="center"/>
          </w:tcPr>
          <w:p w14:paraId="5C3E733E" w14:textId="77777777" w:rsidR="0029169E" w:rsidRPr="00AD1B7C" w:rsidRDefault="0029169E" w:rsidP="009F4243">
            <w:pPr>
              <w:jc w:val="center"/>
              <w:rPr>
                <w:rFonts w:ascii="Times New Roman" w:hAnsi="Times New Roman" w:cs="Times New Roman"/>
                <w:sz w:val="24"/>
                <w:szCs w:val="24"/>
              </w:rPr>
            </w:pPr>
            <w:r w:rsidRPr="00AD1B7C">
              <w:rPr>
                <w:rFonts w:ascii="Times New Roman" w:hAnsi="Times New Roman" w:cs="Times New Roman"/>
                <w:sz w:val="24"/>
                <w:szCs w:val="24"/>
              </w:rPr>
              <w:lastRenderedPageBreak/>
              <w:t xml:space="preserve">News </w:t>
            </w:r>
            <w:r>
              <w:rPr>
                <w:rFonts w:ascii="Times New Roman" w:hAnsi="Times New Roman" w:cs="Times New Roman"/>
                <w:sz w:val="24"/>
                <w:szCs w:val="24"/>
              </w:rPr>
              <w:t>s</w:t>
            </w:r>
            <w:r w:rsidRPr="00AD1B7C">
              <w:rPr>
                <w:rFonts w:ascii="Times New Roman" w:hAnsi="Times New Roman" w:cs="Times New Roman"/>
                <w:sz w:val="24"/>
                <w:szCs w:val="24"/>
              </w:rPr>
              <w:t>ource</w:t>
            </w:r>
          </w:p>
        </w:tc>
        <w:tc>
          <w:tcPr>
            <w:tcW w:w="4512" w:type="dxa"/>
            <w:tcBorders>
              <w:left w:val="single" w:sz="4" w:space="0" w:color="auto"/>
            </w:tcBorders>
            <w:vAlign w:val="center"/>
          </w:tcPr>
          <w:p w14:paraId="62D7ED29" w14:textId="77777777" w:rsidR="0029169E" w:rsidRPr="00AD1B7C" w:rsidRDefault="0029169E" w:rsidP="009F4243">
            <w:pPr>
              <w:jc w:val="center"/>
              <w:rPr>
                <w:rFonts w:ascii="Times New Roman" w:hAnsi="Times New Roman" w:cs="Times New Roman"/>
                <w:sz w:val="24"/>
                <w:szCs w:val="24"/>
              </w:rPr>
            </w:pPr>
            <w:r w:rsidRPr="00AD1B7C">
              <w:rPr>
                <w:rFonts w:ascii="Times New Roman" w:hAnsi="Times New Roman" w:cs="Times New Roman"/>
                <w:sz w:val="24"/>
                <w:szCs w:val="24"/>
              </w:rPr>
              <w:t>The New York Times</w:t>
            </w:r>
          </w:p>
        </w:tc>
      </w:tr>
      <w:tr w:rsidR="0029169E" w14:paraId="2382117B" w14:textId="77777777" w:rsidTr="009F4243">
        <w:trPr>
          <w:trHeight w:val="345"/>
        </w:trPr>
        <w:tc>
          <w:tcPr>
            <w:tcW w:w="4512" w:type="dxa"/>
            <w:tcBorders>
              <w:right w:val="single" w:sz="4" w:space="0" w:color="auto"/>
            </w:tcBorders>
            <w:vAlign w:val="center"/>
          </w:tcPr>
          <w:p w14:paraId="1C1CEF46" w14:textId="77777777" w:rsidR="0029169E" w:rsidRPr="00AD1B7C" w:rsidRDefault="0029169E" w:rsidP="009F4243">
            <w:pPr>
              <w:jc w:val="center"/>
              <w:rPr>
                <w:rFonts w:ascii="Times New Roman" w:hAnsi="Times New Roman" w:cs="Times New Roman"/>
                <w:sz w:val="24"/>
                <w:szCs w:val="24"/>
              </w:rPr>
            </w:pPr>
            <w:r w:rsidRPr="00AD1B7C">
              <w:rPr>
                <w:rFonts w:ascii="Times New Roman" w:hAnsi="Times New Roman" w:cs="Times New Roman"/>
                <w:sz w:val="24"/>
                <w:szCs w:val="24"/>
              </w:rPr>
              <w:t xml:space="preserve">Total </w:t>
            </w:r>
            <w:r>
              <w:rPr>
                <w:rFonts w:ascii="Times New Roman" w:hAnsi="Times New Roman" w:cs="Times New Roman"/>
                <w:sz w:val="24"/>
                <w:szCs w:val="24"/>
              </w:rPr>
              <w:t>n</w:t>
            </w:r>
            <w:r w:rsidRPr="00AD1B7C">
              <w:rPr>
                <w:rFonts w:ascii="Times New Roman" w:hAnsi="Times New Roman" w:cs="Times New Roman"/>
                <w:sz w:val="24"/>
                <w:szCs w:val="24"/>
              </w:rPr>
              <w:t xml:space="preserve">umber of </w:t>
            </w:r>
            <w:r>
              <w:rPr>
                <w:rFonts w:ascii="Times New Roman" w:hAnsi="Times New Roman" w:cs="Times New Roman"/>
                <w:sz w:val="24"/>
                <w:szCs w:val="24"/>
              </w:rPr>
              <w:t>a</w:t>
            </w:r>
            <w:r w:rsidRPr="00AD1B7C">
              <w:rPr>
                <w:rFonts w:ascii="Times New Roman" w:hAnsi="Times New Roman" w:cs="Times New Roman"/>
                <w:sz w:val="24"/>
                <w:szCs w:val="24"/>
              </w:rPr>
              <w:t>rticle</w:t>
            </w:r>
            <w:r>
              <w:rPr>
                <w:rFonts w:ascii="Times New Roman" w:hAnsi="Times New Roman" w:cs="Times New Roman"/>
                <w:sz w:val="24"/>
                <w:szCs w:val="24"/>
              </w:rPr>
              <w:t>s</w:t>
            </w:r>
          </w:p>
        </w:tc>
        <w:tc>
          <w:tcPr>
            <w:tcW w:w="4512" w:type="dxa"/>
            <w:tcBorders>
              <w:left w:val="single" w:sz="4" w:space="0" w:color="auto"/>
            </w:tcBorders>
            <w:vAlign w:val="center"/>
          </w:tcPr>
          <w:p w14:paraId="1D140149" w14:textId="77777777" w:rsidR="0029169E" w:rsidRPr="00AD1B7C" w:rsidRDefault="0029169E" w:rsidP="009F4243">
            <w:pPr>
              <w:jc w:val="center"/>
              <w:rPr>
                <w:rFonts w:ascii="Times New Roman" w:hAnsi="Times New Roman" w:cs="Times New Roman"/>
                <w:sz w:val="24"/>
                <w:szCs w:val="24"/>
              </w:rPr>
            </w:pPr>
            <w:r w:rsidRPr="00AD1B7C">
              <w:rPr>
                <w:rFonts w:ascii="Times New Roman" w:hAnsi="Times New Roman" w:cs="Times New Roman"/>
                <w:sz w:val="24"/>
                <w:szCs w:val="24"/>
              </w:rPr>
              <w:t>1010</w:t>
            </w:r>
          </w:p>
        </w:tc>
      </w:tr>
      <w:tr w:rsidR="0029169E" w14:paraId="34406531" w14:textId="77777777" w:rsidTr="009F4243">
        <w:trPr>
          <w:trHeight w:val="345"/>
        </w:trPr>
        <w:tc>
          <w:tcPr>
            <w:tcW w:w="4512" w:type="dxa"/>
            <w:tcBorders>
              <w:right w:val="single" w:sz="4" w:space="0" w:color="auto"/>
            </w:tcBorders>
            <w:vAlign w:val="center"/>
          </w:tcPr>
          <w:p w14:paraId="4FE56BDB" w14:textId="77777777" w:rsidR="0029169E" w:rsidRPr="00AD1B7C" w:rsidRDefault="0029169E" w:rsidP="009F4243">
            <w:pPr>
              <w:jc w:val="center"/>
              <w:rPr>
                <w:rFonts w:ascii="Times New Roman" w:eastAsia="Batang" w:hAnsi="Times New Roman" w:cs="Times New Roman"/>
                <w:sz w:val="24"/>
                <w:szCs w:val="24"/>
                <w:lang w:eastAsia="ko-KR"/>
              </w:rPr>
            </w:pPr>
            <w:r w:rsidRPr="00AD1B7C">
              <w:rPr>
                <w:rFonts w:ascii="Times New Roman" w:eastAsia="Batang" w:hAnsi="Times New Roman" w:cs="Times New Roman"/>
                <w:sz w:val="24"/>
                <w:szCs w:val="24"/>
                <w:lang w:eastAsia="ko-KR"/>
              </w:rPr>
              <w:t>The</w:t>
            </w:r>
            <w:r>
              <w:rPr>
                <w:rFonts w:ascii="Times New Roman" w:eastAsia="Batang" w:hAnsi="Times New Roman" w:cs="Times New Roman"/>
                <w:sz w:val="24"/>
                <w:szCs w:val="24"/>
                <w:lang w:eastAsia="ko-KR"/>
              </w:rPr>
              <w:t xml:space="preserve"> n</w:t>
            </w:r>
            <w:r w:rsidRPr="00AD1B7C">
              <w:rPr>
                <w:rFonts w:ascii="Times New Roman" w:eastAsia="Batang" w:hAnsi="Times New Roman" w:cs="Times New Roman"/>
                <w:sz w:val="24"/>
                <w:szCs w:val="24"/>
                <w:lang w:eastAsia="ko-KR"/>
              </w:rPr>
              <w:t>umber of relevant articles</w:t>
            </w:r>
          </w:p>
        </w:tc>
        <w:tc>
          <w:tcPr>
            <w:tcW w:w="4512" w:type="dxa"/>
            <w:tcBorders>
              <w:left w:val="single" w:sz="4" w:space="0" w:color="auto"/>
            </w:tcBorders>
            <w:vAlign w:val="center"/>
          </w:tcPr>
          <w:p w14:paraId="2F679809" w14:textId="77777777" w:rsidR="0029169E" w:rsidRPr="00AD1B7C" w:rsidRDefault="0029169E" w:rsidP="009F4243">
            <w:pPr>
              <w:keepNext/>
              <w:jc w:val="center"/>
              <w:rPr>
                <w:rFonts w:ascii="Times New Roman" w:hAnsi="Times New Roman" w:cs="Times New Roman"/>
                <w:sz w:val="24"/>
                <w:szCs w:val="24"/>
              </w:rPr>
            </w:pPr>
            <w:r w:rsidRPr="00AD1B7C">
              <w:rPr>
                <w:rFonts w:ascii="Times New Roman" w:hAnsi="Times New Roman" w:cs="Times New Roman"/>
                <w:sz w:val="24"/>
                <w:szCs w:val="24"/>
              </w:rPr>
              <w:t>861</w:t>
            </w:r>
          </w:p>
        </w:tc>
      </w:tr>
      <w:tr w:rsidR="0029169E" w14:paraId="42A47321" w14:textId="77777777" w:rsidTr="009F4243">
        <w:trPr>
          <w:trHeight w:val="345"/>
        </w:trPr>
        <w:tc>
          <w:tcPr>
            <w:tcW w:w="4512" w:type="dxa"/>
            <w:tcBorders>
              <w:bottom w:val="single" w:sz="4" w:space="0" w:color="auto"/>
              <w:right w:val="single" w:sz="4" w:space="0" w:color="auto"/>
            </w:tcBorders>
            <w:vAlign w:val="center"/>
          </w:tcPr>
          <w:p w14:paraId="2576CD10" w14:textId="77777777" w:rsidR="0029169E" w:rsidRPr="00AD1B7C" w:rsidRDefault="0029169E" w:rsidP="009F4243">
            <w:pPr>
              <w:jc w:val="center"/>
              <w:rPr>
                <w:rFonts w:ascii="Times New Roman" w:hAnsi="Times New Roman" w:cs="Times New Roman"/>
                <w:sz w:val="24"/>
                <w:szCs w:val="24"/>
              </w:rPr>
            </w:pPr>
            <w:r>
              <w:rPr>
                <w:rFonts w:ascii="Times New Roman" w:hAnsi="Times New Roman" w:cs="Times New Roman"/>
                <w:sz w:val="24"/>
                <w:szCs w:val="24"/>
              </w:rPr>
              <w:t>Total n</w:t>
            </w:r>
            <w:r w:rsidRPr="00AD1B7C">
              <w:rPr>
                <w:rFonts w:ascii="Times New Roman" w:hAnsi="Times New Roman" w:cs="Times New Roman"/>
                <w:sz w:val="24"/>
                <w:szCs w:val="24"/>
              </w:rPr>
              <w:t>umber of words</w:t>
            </w:r>
          </w:p>
        </w:tc>
        <w:tc>
          <w:tcPr>
            <w:tcW w:w="4512" w:type="dxa"/>
            <w:tcBorders>
              <w:left w:val="single" w:sz="4" w:space="0" w:color="auto"/>
              <w:bottom w:val="single" w:sz="4" w:space="0" w:color="auto"/>
            </w:tcBorders>
            <w:vAlign w:val="center"/>
          </w:tcPr>
          <w:p w14:paraId="59A5A47F" w14:textId="77777777" w:rsidR="0029169E" w:rsidRPr="00AD1B7C" w:rsidRDefault="0029169E" w:rsidP="009F4243">
            <w:pPr>
              <w:keepNext/>
              <w:jc w:val="center"/>
              <w:rPr>
                <w:rFonts w:ascii="Times New Roman" w:hAnsi="Times New Roman" w:cs="Times New Roman"/>
                <w:sz w:val="24"/>
                <w:szCs w:val="24"/>
              </w:rPr>
            </w:pPr>
            <w:r w:rsidRPr="00AD1B7C">
              <w:rPr>
                <w:rFonts w:ascii="Times New Roman" w:hAnsi="Times New Roman" w:cs="Times New Roman"/>
                <w:sz w:val="24"/>
                <w:szCs w:val="24"/>
              </w:rPr>
              <w:t>453,283</w:t>
            </w:r>
          </w:p>
        </w:tc>
      </w:tr>
    </w:tbl>
    <w:p w14:paraId="7E09CC73" w14:textId="77777777" w:rsidR="003B5F0D" w:rsidRDefault="003B5F0D" w:rsidP="00CD65E4">
      <w:pPr>
        <w:spacing w:after="0" w:line="480" w:lineRule="auto"/>
        <w:jc w:val="both"/>
        <w:rPr>
          <w:rFonts w:ascii="Times New Roman" w:hAnsi="Times New Roman" w:cs="Times New Roman"/>
          <w:b/>
          <w:i/>
          <w:kern w:val="16"/>
          <w:sz w:val="24"/>
          <w:szCs w:val="24"/>
        </w:rPr>
      </w:pPr>
    </w:p>
    <w:p w14:paraId="5258FA6E" w14:textId="62E134A2" w:rsidR="00A3143C" w:rsidRDefault="00A10A1A" w:rsidP="000D290E">
      <w:pPr>
        <w:spacing w:after="0" w:line="480" w:lineRule="auto"/>
        <w:jc w:val="both"/>
        <w:rPr>
          <w:rFonts w:ascii="Times New Roman" w:hAnsi="Times New Roman" w:cs="Times New Roman"/>
          <w:b/>
          <w:i/>
          <w:kern w:val="16"/>
          <w:sz w:val="24"/>
          <w:szCs w:val="24"/>
        </w:rPr>
      </w:pPr>
      <w:r>
        <w:rPr>
          <w:rFonts w:ascii="Times New Roman" w:hAnsi="Times New Roman" w:cs="Times New Roman"/>
          <w:b/>
          <w:i/>
          <w:kern w:val="16"/>
          <w:sz w:val="24"/>
          <w:szCs w:val="24"/>
        </w:rPr>
        <w:t>(</w:t>
      </w:r>
      <w:r w:rsidR="00547D40" w:rsidRPr="00513F60">
        <w:rPr>
          <w:rFonts w:ascii="Times New Roman" w:hAnsi="Times New Roman" w:cs="Times New Roman"/>
          <w:b/>
          <w:i/>
          <w:kern w:val="16"/>
          <w:sz w:val="24"/>
          <w:szCs w:val="24"/>
        </w:rPr>
        <w:t xml:space="preserve">Basic statistical </w:t>
      </w:r>
      <w:r w:rsidR="00AD1B7C">
        <w:rPr>
          <w:rFonts w:ascii="Times New Roman" w:hAnsi="Times New Roman" w:cs="Times New Roman"/>
          <w:b/>
          <w:i/>
          <w:kern w:val="16"/>
          <w:sz w:val="24"/>
          <w:szCs w:val="24"/>
        </w:rPr>
        <w:t>analysis</w:t>
      </w:r>
      <w:r>
        <w:rPr>
          <w:rFonts w:ascii="Times New Roman" w:hAnsi="Times New Roman" w:cs="Times New Roman"/>
          <w:b/>
          <w:i/>
          <w:kern w:val="16"/>
          <w:sz w:val="24"/>
          <w:szCs w:val="24"/>
        </w:rPr>
        <w:t xml:space="preserve">) -&gt; </w:t>
      </w:r>
      <w:r w:rsidRPr="00A10A1A">
        <w:rPr>
          <w:rFonts w:ascii="Times New Roman" w:hAnsi="Times New Roman" w:cs="Times New Roman"/>
          <w:b/>
          <w:i/>
          <w:color w:val="FF0000"/>
          <w:kern w:val="16"/>
          <w:sz w:val="24"/>
          <w:szCs w:val="24"/>
        </w:rPr>
        <w:t>Exploratory data analysis</w:t>
      </w:r>
      <w:r>
        <w:rPr>
          <w:rFonts w:ascii="Times New Roman" w:hAnsi="Times New Roman" w:cs="Times New Roman"/>
          <w:b/>
          <w:i/>
          <w:color w:val="FF0000"/>
          <w:kern w:val="16"/>
          <w:sz w:val="24"/>
          <w:szCs w:val="24"/>
        </w:rPr>
        <w:t xml:space="preserve"> (preliminary + basic statistical analysis)</w:t>
      </w:r>
    </w:p>
    <w:p w14:paraId="3B913EE7" w14:textId="64E3AF41" w:rsidR="0029169E" w:rsidRPr="000D290E" w:rsidRDefault="0029169E" w:rsidP="000D290E">
      <w:pPr>
        <w:spacing w:after="0" w:line="480" w:lineRule="auto"/>
        <w:jc w:val="both"/>
        <w:rPr>
          <w:rFonts w:ascii="Times New Roman" w:eastAsia="Malgun Gothic" w:hAnsi="Times New Roman" w:cs="Times New Roman"/>
          <w:sz w:val="24"/>
          <w:lang w:eastAsia="ko-KR"/>
        </w:rPr>
      </w:pPr>
      <w:r w:rsidRPr="000D290E">
        <w:rPr>
          <w:rFonts w:ascii="Times New Roman" w:eastAsia="Malgun Gothic" w:hAnsi="Times New Roman" w:cs="Times New Roman"/>
          <w:sz w:val="24"/>
          <w:lang w:eastAsia="ko-KR"/>
        </w:rPr>
        <w:t xml:space="preserve">Based on the selected data analyzed through preliminary analysis, the Natural Language Toolkit (NLTK) library was used to conduct the Natural Language Process. By using the NLTK library, the authors removed 'English stopwords' and changed all words to lower case. The definition of 'English stopwords' is unnecessary words that are filtered before and after the processing of natural language data. This is the data processing required for further analysis such as word2vec, and the minimum preprocessing is performed within the range that does not transform the original data as much as possible. As one of the basic statistics, frequency analysis was conducted for each keyword. The frequency of words appearing in each article was measured, and even if repeated twice or more in one article, it was measured once. Among the words satisfying this condition, five keywords related to this study were selected. The five keywords were fire, fell, collapsed, building, and people. The selection criteria considered the types of accidents on construction sites and keywords representing fire. In many studies, three major elements of building fire are defined as a fire, building, and people. In addition, fell and collapsed are the most frequent types of accidents </w:t>
      </w:r>
      <w:r w:rsidR="000207EC" w:rsidRPr="000D290E">
        <w:rPr>
          <w:rFonts w:ascii="Times New Roman" w:eastAsia="Malgun Gothic" w:hAnsi="Times New Roman" w:cs="Times New Roman"/>
          <w:sz w:val="24"/>
          <w:lang w:eastAsia="ko-KR"/>
        </w:rPr>
        <w:t>on</w:t>
      </w:r>
      <w:r w:rsidRPr="000D290E">
        <w:rPr>
          <w:rFonts w:ascii="Times New Roman" w:eastAsia="Malgun Gothic" w:hAnsi="Times New Roman" w:cs="Times New Roman"/>
          <w:sz w:val="24"/>
          <w:lang w:eastAsia="ko-KR"/>
        </w:rPr>
        <w:t xml:space="preserve"> construction sites. All keywords should have sufficient frequency to be used in this study. </w:t>
      </w:r>
    </w:p>
    <w:p w14:paraId="742D1DB2" w14:textId="65693EEC" w:rsidR="0029169E" w:rsidRPr="0013207E" w:rsidRDefault="0029169E" w:rsidP="000D290E">
      <w:pPr>
        <w:spacing w:line="480" w:lineRule="auto"/>
        <w:ind w:firstLine="720"/>
        <w:jc w:val="both"/>
        <w:rPr>
          <w:rFonts w:ascii="Times New Roman" w:hAnsi="Times New Roman" w:cs="Times New Roman"/>
          <w:sz w:val="24"/>
          <w:szCs w:val="24"/>
        </w:rPr>
      </w:pPr>
      <w:r w:rsidRPr="000D290E">
        <w:rPr>
          <w:rFonts w:ascii="Times New Roman" w:hAnsi="Times New Roman" w:cs="Times New Roman"/>
          <w:kern w:val="16"/>
          <w:sz w:val="24"/>
          <w:szCs w:val="24"/>
        </w:rPr>
        <w:t xml:space="preserve">According to the analyzed results, buildings and people were the most frequent. The fire, fell, and collapsed keywords related to the type of accident on the construction site showed relatively similar frequency. Since fell and collapsed are similar words, it may be reasonable to compare fire with the frequency of combining them. When comparing the combined numbers of fell and collapsed, the fire has a frequency of 27% and fell and collapsed have a </w:t>
      </w:r>
      <w:r w:rsidRPr="000D290E">
        <w:rPr>
          <w:rFonts w:ascii="Times New Roman" w:hAnsi="Times New Roman" w:cs="Times New Roman"/>
          <w:kern w:val="16"/>
          <w:sz w:val="24"/>
          <w:szCs w:val="24"/>
        </w:rPr>
        <w:lastRenderedPageBreak/>
        <w:t xml:space="preserve">frequency of 73%. This result differs significantly from the Bureau of Labor Statistics (BLS) analysis of construction site accident frequency. According to the BLS report, among the accidents </w:t>
      </w:r>
      <w:r w:rsidR="000207EC">
        <w:rPr>
          <w:rFonts w:ascii="Times New Roman" w:hAnsi="Times New Roman" w:cs="Times New Roman"/>
          <w:kern w:val="16"/>
          <w:sz w:val="24"/>
          <w:szCs w:val="24"/>
        </w:rPr>
        <w:t>on</w:t>
      </w:r>
      <w:r w:rsidRPr="000D290E">
        <w:rPr>
          <w:rFonts w:ascii="Times New Roman" w:hAnsi="Times New Roman" w:cs="Times New Roman"/>
          <w:kern w:val="16"/>
          <w:sz w:val="24"/>
          <w:szCs w:val="24"/>
        </w:rPr>
        <w:t xml:space="preserve"> the construction site, fell and collapsed accidents account for about 40% of all accidents, and fire accidents are 2%. When converted to 100%, fire accidents have a frequency of 5% in fell-related accidents. There is a large gap in 27% of the results of this study and 5% of the BLS report. The possible reasoning about this difference can be explained by the characteristics of the media that the author</w:t>
      </w:r>
      <w:r w:rsidR="000207EC">
        <w:rPr>
          <w:rFonts w:ascii="Times New Roman" w:hAnsi="Times New Roman" w:cs="Times New Roman"/>
          <w:kern w:val="16"/>
          <w:sz w:val="24"/>
          <w:szCs w:val="24"/>
        </w:rPr>
        <w:t>s</w:t>
      </w:r>
      <w:r w:rsidRPr="000D290E">
        <w:rPr>
          <w:rFonts w:ascii="Times New Roman" w:hAnsi="Times New Roman" w:cs="Times New Roman"/>
          <w:kern w:val="16"/>
          <w:sz w:val="24"/>
          <w:szCs w:val="24"/>
        </w:rPr>
        <w:t xml:space="preserve"> described in the introduction section. Fire-related accidents may be exposed to the media more than fell-related accidents, which may </w:t>
      </w:r>
      <w:r w:rsidRPr="00EB1AD5">
        <w:rPr>
          <w:rFonts w:ascii="Times New Roman" w:hAnsi="Times New Roman" w:cs="Times New Roman"/>
        </w:rPr>
        <w:t xml:space="preserve">explain that </w:t>
      </w:r>
      <w:r w:rsidRPr="0013207E">
        <w:rPr>
          <w:rFonts w:ascii="Times New Roman" w:hAnsi="Times New Roman" w:cs="Times New Roman"/>
          <w:sz w:val="24"/>
          <w:szCs w:val="24"/>
        </w:rPr>
        <w:t>fire accidents on construction sites have a greater impact than fell-related accidents.</w:t>
      </w:r>
    </w:p>
    <w:p w14:paraId="291E943E" w14:textId="77777777" w:rsidR="003B5F0D" w:rsidRDefault="009F7EEA" w:rsidP="003B5F0D">
      <w:pPr>
        <w:keepNext/>
        <w:spacing w:after="0" w:line="480" w:lineRule="auto"/>
        <w:ind w:firstLine="360"/>
        <w:jc w:val="center"/>
      </w:pPr>
      <w:r>
        <w:rPr>
          <w:noProof/>
        </w:rPr>
        <w:drawing>
          <wp:inline distT="0" distB="0" distL="0" distR="0" wp14:anchorId="4D1E697B" wp14:editId="36810E85">
            <wp:extent cx="385762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_keyword.pdf"/>
                    <pic:cNvPicPr/>
                  </pic:nvPicPr>
                  <pic:blipFill>
                    <a:blip r:embed="rId12">
                      <a:extLst>
                        <a:ext uri="{28A0092B-C50C-407E-A947-70E740481C1C}">
                          <a14:useLocalDpi xmlns:a14="http://schemas.microsoft.com/office/drawing/2010/main" val="0"/>
                        </a:ext>
                      </a:extLst>
                    </a:blip>
                    <a:stretch>
                      <a:fillRect/>
                    </a:stretch>
                  </pic:blipFill>
                  <pic:spPr>
                    <a:xfrm>
                      <a:off x="0" y="0"/>
                      <a:ext cx="3867879" cy="2578586"/>
                    </a:xfrm>
                    <a:prstGeom prst="rect">
                      <a:avLst/>
                    </a:prstGeom>
                  </pic:spPr>
                </pic:pic>
              </a:graphicData>
            </a:graphic>
          </wp:inline>
        </w:drawing>
      </w:r>
    </w:p>
    <w:p w14:paraId="35415107" w14:textId="11D48D8B" w:rsidR="003B5F0D" w:rsidRPr="00A3143C" w:rsidRDefault="003B5F0D" w:rsidP="00812153">
      <w:pPr>
        <w:pStyle w:val="Tabletitle"/>
        <w:spacing w:before="0"/>
        <w:jc w:val="center"/>
      </w:pPr>
      <w:r w:rsidRPr="003B5F0D">
        <w:rPr>
          <w:b/>
          <w:bCs/>
          <w:lang w:eastAsia="ko-KR"/>
        </w:rPr>
        <w:t xml:space="preserve">Figure </w:t>
      </w:r>
      <w:r w:rsidRPr="003B5F0D">
        <w:rPr>
          <w:b/>
          <w:bCs/>
          <w:lang w:eastAsia="ko-KR"/>
        </w:rPr>
        <w:fldChar w:fldCharType="begin"/>
      </w:r>
      <w:r w:rsidRPr="003B5F0D">
        <w:rPr>
          <w:b/>
          <w:bCs/>
          <w:lang w:eastAsia="ko-KR"/>
        </w:rPr>
        <w:instrText xml:space="preserve"> SEQ Figure \* ARABIC </w:instrText>
      </w:r>
      <w:r w:rsidRPr="003B5F0D">
        <w:rPr>
          <w:b/>
          <w:bCs/>
          <w:lang w:eastAsia="ko-KR"/>
        </w:rPr>
        <w:fldChar w:fldCharType="separate"/>
      </w:r>
      <w:r w:rsidR="00812153">
        <w:rPr>
          <w:b/>
          <w:bCs/>
          <w:noProof/>
          <w:lang w:eastAsia="ko-KR"/>
        </w:rPr>
        <w:t>1</w:t>
      </w:r>
      <w:r w:rsidRPr="003B5F0D">
        <w:rPr>
          <w:b/>
          <w:bCs/>
          <w:lang w:eastAsia="ko-KR"/>
        </w:rPr>
        <w:fldChar w:fldCharType="end"/>
      </w:r>
      <w:r w:rsidRPr="003B5F0D">
        <w:rPr>
          <w:b/>
          <w:bCs/>
          <w:lang w:eastAsia="ko-KR"/>
        </w:rPr>
        <w:t xml:space="preserve">. </w:t>
      </w:r>
      <w:r>
        <w:rPr>
          <w:b/>
          <w:bCs/>
          <w:lang w:eastAsia="ko-KR"/>
        </w:rPr>
        <w:t>F</w:t>
      </w:r>
      <w:r w:rsidRPr="00513F60">
        <w:rPr>
          <w:b/>
          <w:bCs/>
          <w:lang w:eastAsia="ko-KR"/>
        </w:rPr>
        <w:t>requency of keywords</w:t>
      </w:r>
    </w:p>
    <w:p w14:paraId="343EB99F" w14:textId="75A9EB6F" w:rsidR="00923107" w:rsidRPr="002A3643" w:rsidRDefault="00923107">
      <w:pPr>
        <w:rPr>
          <w:rFonts w:ascii="Times New Roman" w:hAnsi="Times New Roman" w:cs="Times New Roman"/>
          <w:bCs/>
          <w:iCs/>
          <w:kern w:val="16"/>
          <w:sz w:val="24"/>
          <w:szCs w:val="24"/>
          <w:lang w:eastAsia="ko-KR"/>
        </w:rPr>
      </w:pPr>
    </w:p>
    <w:p w14:paraId="3BF9F5DE" w14:textId="343320D6" w:rsidR="00513F60" w:rsidRDefault="00513F60" w:rsidP="000D290E">
      <w:pPr>
        <w:spacing w:after="0" w:line="480" w:lineRule="auto"/>
        <w:jc w:val="both"/>
        <w:rPr>
          <w:rFonts w:ascii="Times New Roman" w:hAnsi="Times New Roman" w:cs="Times New Roman"/>
          <w:b/>
          <w:i/>
          <w:kern w:val="16"/>
          <w:sz w:val="24"/>
          <w:szCs w:val="24"/>
        </w:rPr>
      </w:pPr>
      <w:r w:rsidRPr="00513F60">
        <w:rPr>
          <w:rFonts w:ascii="Times New Roman" w:hAnsi="Times New Roman" w:cs="Times New Roman"/>
          <w:b/>
          <w:i/>
          <w:kern w:val="16"/>
          <w:sz w:val="24"/>
          <w:szCs w:val="24"/>
        </w:rPr>
        <w:t xml:space="preserve">Word </w:t>
      </w:r>
      <w:r w:rsidR="00923107">
        <w:rPr>
          <w:rFonts w:ascii="Times New Roman" w:hAnsi="Times New Roman" w:cs="Times New Roman"/>
          <w:b/>
          <w:i/>
          <w:kern w:val="16"/>
          <w:sz w:val="24"/>
          <w:szCs w:val="24"/>
        </w:rPr>
        <w:t>e</w:t>
      </w:r>
      <w:r w:rsidRPr="00513F60">
        <w:rPr>
          <w:rFonts w:ascii="Times New Roman" w:hAnsi="Times New Roman" w:cs="Times New Roman"/>
          <w:b/>
          <w:i/>
          <w:kern w:val="16"/>
          <w:sz w:val="24"/>
          <w:szCs w:val="24"/>
        </w:rPr>
        <w:t xml:space="preserve">mbedding with </w:t>
      </w:r>
      <w:r w:rsidR="00923107">
        <w:rPr>
          <w:rFonts w:ascii="Times New Roman" w:hAnsi="Times New Roman" w:cs="Times New Roman"/>
          <w:b/>
          <w:i/>
          <w:kern w:val="16"/>
          <w:sz w:val="24"/>
          <w:szCs w:val="24"/>
        </w:rPr>
        <w:t>W</w:t>
      </w:r>
      <w:r w:rsidRPr="00513F60">
        <w:rPr>
          <w:rFonts w:ascii="Times New Roman" w:hAnsi="Times New Roman" w:cs="Times New Roman"/>
          <w:b/>
          <w:i/>
          <w:kern w:val="16"/>
          <w:sz w:val="24"/>
          <w:szCs w:val="24"/>
        </w:rPr>
        <w:t>ord2vec</w:t>
      </w:r>
    </w:p>
    <w:p w14:paraId="52AF5191" w14:textId="06EA356C" w:rsidR="0045431A" w:rsidRPr="0045431A" w:rsidDel="0029169E" w:rsidRDefault="0029169E" w:rsidP="000D290E">
      <w:pPr>
        <w:spacing w:after="0" w:line="480" w:lineRule="auto"/>
        <w:jc w:val="both"/>
        <w:rPr>
          <w:del w:id="376" w:author="Kim, Jaehong" w:date="2021-02-22T12:03:00Z"/>
          <w:rFonts w:ascii="Times New Roman" w:hAnsi="Times New Roman" w:cs="Times New Roman"/>
          <w:kern w:val="16"/>
          <w:sz w:val="24"/>
          <w:szCs w:val="24"/>
        </w:rPr>
      </w:pPr>
      <w:r w:rsidRPr="000D290E">
        <w:rPr>
          <w:rFonts w:ascii="Times New Roman" w:hAnsi="Times New Roman" w:cs="Times New Roman"/>
          <w:kern w:val="16"/>
          <w:sz w:val="24"/>
          <w:szCs w:val="24"/>
        </w:rPr>
        <w:t xml:space="preserve">In this study, cosine similarity was used to provide a similarity between keywords. </w:t>
      </w:r>
      <w:r w:rsidR="0013207E">
        <w:rPr>
          <w:rFonts w:ascii="Times New Roman" w:hAnsi="Times New Roman" w:cs="Times New Roman"/>
          <w:kern w:val="16"/>
          <w:sz w:val="24"/>
          <w:szCs w:val="24"/>
        </w:rPr>
        <w:t>(</w:t>
      </w:r>
      <w:r w:rsidRPr="0013207E">
        <w:rPr>
          <w:rFonts w:ascii="Times New Roman" w:hAnsi="Times New Roman" w:cs="Times New Roman"/>
          <w:color w:val="FF0000"/>
          <w:kern w:val="16"/>
          <w:sz w:val="24"/>
          <w:szCs w:val="24"/>
        </w:rPr>
        <w:t>Cosine similarity is a concept mainly used to measure the similarity between words, and Word2vec also uses it. In order to express the distance between vectors in multidimensional space as a cosine value, this concept was used.</w:t>
      </w:r>
      <w:r w:rsidR="0013207E">
        <w:rPr>
          <w:rFonts w:ascii="Times New Roman" w:hAnsi="Times New Roman" w:cs="Times New Roman"/>
          <w:color w:val="FF0000"/>
          <w:kern w:val="16"/>
          <w:sz w:val="24"/>
          <w:szCs w:val="24"/>
        </w:rPr>
        <w:t>) - &gt; delete redundant with method part</w:t>
      </w:r>
      <w:r w:rsidRPr="000D290E">
        <w:rPr>
          <w:rFonts w:ascii="Times New Roman" w:hAnsi="Times New Roman" w:cs="Times New Roman"/>
          <w:kern w:val="16"/>
          <w:sz w:val="24"/>
          <w:szCs w:val="24"/>
        </w:rPr>
        <w:t xml:space="preserve"> A total of 10 combinations were made by classifying each of the 5 keywords selected above, and the similarity of each was calculated. In order to confirm the reliability of this study, cosine </w:t>
      </w:r>
      <w:r w:rsidRPr="000D290E">
        <w:rPr>
          <w:rFonts w:ascii="Times New Roman" w:hAnsi="Times New Roman" w:cs="Times New Roman"/>
          <w:kern w:val="16"/>
          <w:sz w:val="24"/>
          <w:szCs w:val="24"/>
        </w:rPr>
        <w:lastRenderedPageBreak/>
        <w:t>similarity among the most similar words among the analyzed words was first checked. The words chosen by the author</w:t>
      </w:r>
      <w:r w:rsidR="000207EC">
        <w:rPr>
          <w:rFonts w:ascii="Times New Roman" w:hAnsi="Times New Roman" w:cs="Times New Roman"/>
          <w:kern w:val="16"/>
          <w:sz w:val="24"/>
          <w:szCs w:val="24"/>
        </w:rPr>
        <w:t>s</w:t>
      </w:r>
      <w:r w:rsidRPr="000D290E">
        <w:rPr>
          <w:rFonts w:ascii="Times New Roman" w:hAnsi="Times New Roman" w:cs="Times New Roman"/>
          <w:kern w:val="16"/>
          <w:sz w:val="24"/>
          <w:szCs w:val="24"/>
        </w:rPr>
        <w:t xml:space="preserve"> are fell and collapsed. The dictionary meaning between these two words is very similar. Therefore, if the results of this study are reliable, the similarity between these words should be high. The similarity between the two words was 0.951, which was calculated much higher than the similarity between the other keywords. Through this, the author</w:t>
      </w:r>
      <w:r w:rsidR="000207EC">
        <w:rPr>
          <w:rFonts w:ascii="Times New Roman" w:hAnsi="Times New Roman" w:cs="Times New Roman"/>
          <w:kern w:val="16"/>
          <w:sz w:val="24"/>
          <w:szCs w:val="24"/>
        </w:rPr>
        <w:t>s</w:t>
      </w:r>
      <w:r w:rsidRPr="000D290E">
        <w:rPr>
          <w:rFonts w:ascii="Times New Roman" w:hAnsi="Times New Roman" w:cs="Times New Roman"/>
          <w:kern w:val="16"/>
          <w:sz w:val="24"/>
          <w:szCs w:val="24"/>
        </w:rPr>
        <w:t xml:space="preserve"> can confirm the reliability of this study.</w:t>
      </w:r>
      <w:r w:rsidR="00F50EE7">
        <w:rPr>
          <w:rFonts w:ascii="Times New Roman" w:hAnsi="Times New Roman" w:cs="Times New Roman"/>
          <w:kern w:val="16"/>
          <w:sz w:val="24"/>
          <w:szCs w:val="24"/>
        </w:rPr>
        <w:t xml:space="preserve"> </w:t>
      </w:r>
      <w:del w:id="377" w:author="Kim, Jaehong" w:date="2021-02-22T12:03:00Z">
        <w:r w:rsidR="006E22DA" w:rsidRPr="006E22DA" w:rsidDel="0029169E">
          <w:rPr>
            <w:rFonts w:ascii="Times New Roman" w:hAnsi="Times New Roman" w:cs="Times New Roman"/>
            <w:kern w:val="16"/>
            <w:sz w:val="24"/>
            <w:szCs w:val="24"/>
          </w:rPr>
          <w:delText>In this study, cosine similarity was used to provide a similarity between keywords. Cosine similarity is a concept mainly used to measure the similarity between words, and Word2vec also uses it. In order to express the distance between vectors in multidimensional space as a cosine value, this concept was used.</w:delText>
        </w:r>
        <w:r w:rsidR="006E22DA" w:rsidDel="0029169E">
          <w:rPr>
            <w:rFonts w:ascii="Times New Roman" w:hAnsi="Times New Roman" w:cs="Times New Roman"/>
            <w:kern w:val="16"/>
            <w:sz w:val="24"/>
            <w:szCs w:val="24"/>
          </w:rPr>
          <w:delText xml:space="preserve"> </w:delText>
        </w:r>
        <w:r w:rsidR="0045431A" w:rsidRPr="0045431A" w:rsidDel="0029169E">
          <w:rPr>
            <w:rFonts w:ascii="Times New Roman" w:hAnsi="Times New Roman" w:cs="Times New Roman"/>
            <w:kern w:val="16"/>
            <w:sz w:val="24"/>
            <w:szCs w:val="24"/>
          </w:rPr>
          <w:delText>A total of 10 combinations were made by classifying each of the 5 keywords selected above, and the similarity of each was calculated. In order to confirm the reliability of this study, cosine similarity among the most similar words among the analyzed words was first checked. The words chosen by the author are fell and collapsed. The dictionary meaning between these two words is very similar, so if the results of this study are reliable, the similarity between these words should be high. The similarity between the two words was 0.951, which was calculated much higher than the similarity between the other keywords. Through this, the author can confirm the reliability of this study.</w:delText>
        </w:r>
      </w:del>
    </w:p>
    <w:p w14:paraId="761FCA13" w14:textId="229872FA" w:rsidR="0045431A" w:rsidRPr="002C4E5E" w:rsidRDefault="0045431A">
      <w:pPr>
        <w:spacing w:line="480" w:lineRule="auto"/>
        <w:jc w:val="both"/>
        <w:rPr>
          <w:rFonts w:ascii="Times New Roman" w:hAnsi="Times New Roman" w:cs="Times New Roman"/>
          <w:kern w:val="16"/>
          <w:sz w:val="24"/>
          <w:szCs w:val="24"/>
        </w:rPr>
        <w:pPrChange w:id="378" w:author="Kim, Jaehong" w:date="2021-02-24T13:24:00Z">
          <w:pPr>
            <w:spacing w:line="480" w:lineRule="auto"/>
            <w:ind w:firstLine="720"/>
          </w:pPr>
        </w:pPrChange>
      </w:pPr>
      <w:r w:rsidRPr="0045431A">
        <w:rPr>
          <w:rFonts w:ascii="Times New Roman" w:hAnsi="Times New Roman" w:cs="Times New Roman"/>
          <w:kern w:val="16"/>
          <w:sz w:val="24"/>
          <w:szCs w:val="24"/>
        </w:rPr>
        <w:t>In the results related to the fire keyword, the fire keyword was more similar to the building keyword than the people keyword. The similarity between fire and building was 0.525, and the similarity between fire and people was 0.331. It can be interpreted that fire showed a much higher degree of similarity to words related to the building than words related to people. For the fell and collapsed keywords, the similarity between each keyword and the people and building keywords was very similar. In the case of the fell, the similarity with the building keyword was 0.443, and the similarity with the people keyword was 0.486. This result contrasts with the fire keyword and fell has a higher similarity to the people keyword. Also, the similarity between people and buildings was calculated as a negative value, indicating that the correlation between the two keywords is not great.</w:t>
      </w:r>
      <w:r>
        <w:rPr>
          <w:rFonts w:ascii="Times New Roman" w:hAnsi="Times New Roman" w:cs="Times New Roman"/>
          <w:kern w:val="16"/>
          <w:sz w:val="24"/>
          <w:szCs w:val="24"/>
        </w:rPr>
        <w:t xml:space="preserve"> </w:t>
      </w:r>
      <w:r w:rsidR="00053008">
        <w:rPr>
          <w:rFonts w:ascii="Times New Roman" w:hAnsi="Times New Roman" w:cs="Times New Roman"/>
          <w:kern w:val="16"/>
          <w:sz w:val="24"/>
          <w:szCs w:val="24"/>
        </w:rPr>
        <w:t>The following</w:t>
      </w:r>
      <w:r w:rsidRPr="0045431A">
        <w:rPr>
          <w:rFonts w:ascii="Times New Roman" w:hAnsi="Times New Roman" w:cs="Times New Roman"/>
          <w:kern w:val="16"/>
          <w:sz w:val="24"/>
          <w:szCs w:val="24"/>
        </w:rPr>
        <w:t xml:space="preserve"> table shows </w:t>
      </w:r>
      <w:r w:rsidR="00053008">
        <w:rPr>
          <w:rFonts w:ascii="Times New Roman" w:hAnsi="Times New Roman" w:cs="Times New Roman"/>
          <w:kern w:val="16"/>
          <w:sz w:val="24"/>
          <w:szCs w:val="24"/>
        </w:rPr>
        <w:t xml:space="preserve">the </w:t>
      </w:r>
      <w:r w:rsidRPr="0045431A">
        <w:rPr>
          <w:rFonts w:ascii="Times New Roman" w:hAnsi="Times New Roman" w:cs="Times New Roman"/>
          <w:kern w:val="16"/>
          <w:sz w:val="24"/>
          <w:szCs w:val="24"/>
        </w:rPr>
        <w:t>similarity between keywords.</w:t>
      </w:r>
    </w:p>
    <w:p w14:paraId="5AB67D9A" w14:textId="7ECF8ED2" w:rsidR="00513F60" w:rsidRPr="003B5F0D" w:rsidRDefault="00513F60">
      <w:pPr>
        <w:pStyle w:val="Tabletitle"/>
        <w:jc w:val="center"/>
        <w:rPr>
          <w:b/>
          <w:bCs/>
          <w:lang w:eastAsia="ko-KR"/>
          <w:rPrChange w:id="379" w:author="Kim, Jaehong" w:date="2021-02-24T13:24:00Z">
            <w:rPr>
              <w:lang w:eastAsia="ko-KR"/>
            </w:rPr>
          </w:rPrChange>
        </w:rPr>
        <w:pPrChange w:id="380" w:author="Kim, Jaehong" w:date="2021-02-24T13:24:00Z">
          <w:pPr>
            <w:pStyle w:val="Tabletitle"/>
          </w:pPr>
        </w:pPrChange>
      </w:pPr>
      <w:r w:rsidRPr="008D3694">
        <w:rPr>
          <w:b/>
          <w:bCs/>
          <w:lang w:eastAsia="ko-KR"/>
        </w:rPr>
        <w:t xml:space="preserve">Table </w:t>
      </w:r>
      <w:ins w:id="381" w:author="Kim, Jaehong" w:date="2021-02-23T15:11:00Z">
        <w:r w:rsidR="003F3F8A">
          <w:rPr>
            <w:b/>
            <w:bCs/>
            <w:lang w:eastAsia="ko-KR"/>
          </w:rPr>
          <w:fldChar w:fldCharType="begin"/>
        </w:r>
        <w:r w:rsidR="003F3F8A">
          <w:rPr>
            <w:b/>
            <w:bCs/>
            <w:lang w:eastAsia="ko-KR"/>
          </w:rPr>
          <w:instrText xml:space="preserve"> SEQ Table \* ARABIC </w:instrText>
        </w:r>
      </w:ins>
      <w:r w:rsidR="003F3F8A">
        <w:rPr>
          <w:b/>
          <w:bCs/>
          <w:lang w:eastAsia="ko-KR"/>
        </w:rPr>
        <w:fldChar w:fldCharType="separate"/>
      </w:r>
      <w:ins w:id="382" w:author="Kim, Jaehong" w:date="2021-02-23T15:11:00Z">
        <w:r w:rsidR="003F3F8A">
          <w:rPr>
            <w:b/>
            <w:bCs/>
            <w:lang w:eastAsia="ko-KR"/>
          </w:rPr>
          <w:t>2</w:t>
        </w:r>
        <w:r w:rsidR="003F3F8A">
          <w:rPr>
            <w:b/>
            <w:bCs/>
            <w:lang w:eastAsia="ko-KR"/>
          </w:rPr>
          <w:fldChar w:fldCharType="end"/>
        </w:r>
      </w:ins>
      <w:del w:id="383" w:author="Kim, Jaehong" w:date="2021-02-23T15:11:00Z">
        <w:r w:rsidRPr="008D3694" w:rsidDel="003F3F8A">
          <w:rPr>
            <w:b/>
            <w:bCs/>
            <w:lang w:eastAsia="ko-KR"/>
          </w:rPr>
          <w:fldChar w:fldCharType="begin"/>
        </w:r>
        <w:r w:rsidRPr="008D3694" w:rsidDel="003F3F8A">
          <w:rPr>
            <w:b/>
            <w:bCs/>
            <w:lang w:eastAsia="ko-KR"/>
          </w:rPr>
          <w:delInstrText xml:space="preserve"> SEQ Table \* ARABIC </w:delInstrText>
        </w:r>
        <w:r w:rsidRPr="008D3694" w:rsidDel="003F3F8A">
          <w:rPr>
            <w:b/>
            <w:bCs/>
            <w:lang w:eastAsia="ko-KR"/>
          </w:rPr>
          <w:fldChar w:fldCharType="separate"/>
        </w:r>
        <w:r w:rsidR="00F40FEB" w:rsidRPr="008D3694" w:rsidDel="003F3F8A">
          <w:rPr>
            <w:b/>
            <w:bCs/>
            <w:lang w:eastAsia="ko-KR"/>
          </w:rPr>
          <w:delText>2</w:delText>
        </w:r>
        <w:r w:rsidRPr="008D3694" w:rsidDel="003F3F8A">
          <w:rPr>
            <w:b/>
            <w:bCs/>
            <w:lang w:eastAsia="ko-KR"/>
          </w:rPr>
          <w:fldChar w:fldCharType="end"/>
        </w:r>
      </w:del>
      <w:r w:rsidRPr="003B5F0D">
        <w:rPr>
          <w:b/>
          <w:bCs/>
          <w:lang w:eastAsia="ko-KR"/>
          <w:rPrChange w:id="384" w:author="Kim, Jaehong" w:date="2021-02-24T13:24:00Z">
            <w:rPr>
              <w:lang w:eastAsia="ko-KR"/>
            </w:rPr>
          </w:rPrChange>
        </w:rPr>
        <w:t>.</w:t>
      </w:r>
      <w:r w:rsidR="00AD1B7C" w:rsidRPr="003B5F0D">
        <w:rPr>
          <w:b/>
          <w:bCs/>
          <w:lang w:eastAsia="ko-KR"/>
          <w:rPrChange w:id="385" w:author="Kim, Jaehong" w:date="2021-02-24T13:24:00Z">
            <w:rPr>
              <w:lang w:eastAsia="ko-KR"/>
            </w:rPr>
          </w:rPrChange>
        </w:rPr>
        <w:t xml:space="preserve"> Similarity between keywords</w:t>
      </w:r>
    </w:p>
    <w:tbl>
      <w:tblPr>
        <w:tblW w:w="9060" w:type="dxa"/>
        <w:jc w:val="center"/>
        <w:tblLook w:val="04A0" w:firstRow="1" w:lastRow="0" w:firstColumn="1" w:lastColumn="0" w:noHBand="0" w:noVBand="1"/>
      </w:tblPr>
      <w:tblGrid>
        <w:gridCol w:w="5912"/>
        <w:gridCol w:w="3148"/>
      </w:tblGrid>
      <w:tr w:rsidR="00513F60" w:rsidRPr="00E53C55" w14:paraId="1018FAF8" w14:textId="77777777" w:rsidTr="00F50EE7">
        <w:trPr>
          <w:trHeight w:val="305"/>
          <w:jc w:val="center"/>
        </w:trPr>
        <w:tc>
          <w:tcPr>
            <w:tcW w:w="5912" w:type="dxa"/>
            <w:tcBorders>
              <w:top w:val="single" w:sz="4" w:space="0" w:color="auto"/>
              <w:bottom w:val="single" w:sz="4" w:space="0" w:color="auto"/>
              <w:right w:val="single" w:sz="4" w:space="0" w:color="auto"/>
            </w:tcBorders>
            <w:shd w:val="clear" w:color="auto" w:fill="auto"/>
            <w:noWrap/>
            <w:vAlign w:val="center"/>
            <w:hideMark/>
          </w:tcPr>
          <w:p w14:paraId="1CD5EC1A" w14:textId="7397F901" w:rsidR="00513F60" w:rsidRPr="000364C1" w:rsidRDefault="00AD1B7C"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148" w:type="dxa"/>
            <w:tcBorders>
              <w:top w:val="single" w:sz="4" w:space="0" w:color="auto"/>
              <w:left w:val="single" w:sz="4" w:space="0" w:color="auto"/>
              <w:bottom w:val="single" w:sz="4" w:space="0" w:color="auto"/>
            </w:tcBorders>
            <w:shd w:val="clear" w:color="auto" w:fill="auto"/>
            <w:noWrap/>
            <w:vAlign w:val="center"/>
            <w:hideMark/>
          </w:tcPr>
          <w:p w14:paraId="55CF6315" w14:textId="77777777" w:rsidR="00513F60" w:rsidRPr="000364C1" w:rsidRDefault="00513F60"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Similarity</w:t>
            </w:r>
          </w:p>
        </w:tc>
      </w:tr>
      <w:tr w:rsidR="002E5729" w:rsidRPr="00E53C55" w14:paraId="3202981C" w14:textId="77777777" w:rsidTr="00AE0348">
        <w:trPr>
          <w:trHeight w:val="248"/>
          <w:jc w:val="center"/>
        </w:trPr>
        <w:tc>
          <w:tcPr>
            <w:tcW w:w="5912" w:type="dxa"/>
            <w:tcBorders>
              <w:top w:val="single" w:sz="4" w:space="0" w:color="auto"/>
              <w:right w:val="single" w:sz="4" w:space="0" w:color="auto"/>
            </w:tcBorders>
            <w:shd w:val="clear" w:color="auto" w:fill="auto"/>
            <w:noWrap/>
            <w:vAlign w:val="center"/>
          </w:tcPr>
          <w:p w14:paraId="2960A382" w14:textId="594D4A3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148" w:type="dxa"/>
            <w:tcBorders>
              <w:top w:val="single" w:sz="4" w:space="0" w:color="auto"/>
              <w:left w:val="single" w:sz="4" w:space="0" w:color="auto"/>
            </w:tcBorders>
            <w:shd w:val="clear" w:color="auto" w:fill="auto"/>
            <w:noWrap/>
            <w:vAlign w:val="center"/>
          </w:tcPr>
          <w:p w14:paraId="7B6D7A87" w14:textId="753FA98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0.525</w:t>
            </w:r>
          </w:p>
        </w:tc>
      </w:tr>
      <w:tr w:rsidR="002E5729" w:rsidRPr="00E53C55" w14:paraId="0BB9A33C" w14:textId="77777777" w:rsidTr="00AE0348">
        <w:trPr>
          <w:trHeight w:val="248"/>
          <w:jc w:val="center"/>
        </w:trPr>
        <w:tc>
          <w:tcPr>
            <w:tcW w:w="5912" w:type="dxa"/>
            <w:tcBorders>
              <w:right w:val="single" w:sz="4" w:space="0" w:color="auto"/>
            </w:tcBorders>
            <w:shd w:val="clear" w:color="auto" w:fill="auto"/>
            <w:noWrap/>
            <w:vAlign w:val="center"/>
          </w:tcPr>
          <w:p w14:paraId="289248CF" w14:textId="223D69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148" w:type="dxa"/>
            <w:tcBorders>
              <w:left w:val="single" w:sz="4" w:space="0" w:color="auto"/>
            </w:tcBorders>
            <w:shd w:val="clear" w:color="auto" w:fill="auto"/>
            <w:noWrap/>
            <w:vAlign w:val="center"/>
          </w:tcPr>
          <w:p w14:paraId="0EFFF07D" w14:textId="28F692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0.331</w:t>
            </w:r>
          </w:p>
        </w:tc>
      </w:tr>
      <w:tr w:rsidR="002E5729" w:rsidRPr="00E53C55" w14:paraId="6D51D9DE" w14:textId="77777777" w:rsidTr="00AE0348">
        <w:trPr>
          <w:trHeight w:val="248"/>
          <w:jc w:val="center"/>
        </w:trPr>
        <w:tc>
          <w:tcPr>
            <w:tcW w:w="5912" w:type="dxa"/>
            <w:tcBorders>
              <w:right w:val="single" w:sz="4" w:space="0" w:color="auto"/>
            </w:tcBorders>
            <w:shd w:val="clear" w:color="auto" w:fill="auto"/>
            <w:noWrap/>
            <w:vAlign w:val="center"/>
          </w:tcPr>
          <w:p w14:paraId="6BB7F4A2" w14:textId="1A761C75"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002F76E0" w:rsidRPr="002F76E0">
              <w:rPr>
                <w:rFonts w:ascii="Times New Roman" w:eastAsia="Times New Roman" w:hAnsi="Times New Roman" w:cs="Times New Roman" w:hint="eastAsia"/>
                <w:color w:val="000000"/>
                <w:sz w:val="24"/>
                <w:szCs w:val="24"/>
                <w:lang w:eastAsia="ko-KR"/>
              </w:rPr>
              <w:t>d</w:t>
            </w:r>
          </w:p>
        </w:tc>
        <w:tc>
          <w:tcPr>
            <w:tcW w:w="3148" w:type="dxa"/>
            <w:tcBorders>
              <w:left w:val="single" w:sz="4" w:space="0" w:color="auto"/>
            </w:tcBorders>
            <w:shd w:val="clear" w:color="auto" w:fill="auto"/>
            <w:noWrap/>
            <w:vAlign w:val="center"/>
          </w:tcPr>
          <w:p w14:paraId="0B30E1C4" w14:textId="4996068D"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0.691</w:t>
            </w:r>
          </w:p>
        </w:tc>
      </w:tr>
      <w:tr w:rsidR="002E5729" w:rsidRPr="00E53C55" w14:paraId="78009563" w14:textId="77777777" w:rsidTr="00AE0348">
        <w:trPr>
          <w:trHeight w:val="248"/>
          <w:jc w:val="center"/>
        </w:trPr>
        <w:tc>
          <w:tcPr>
            <w:tcW w:w="5912" w:type="dxa"/>
            <w:tcBorders>
              <w:right w:val="single" w:sz="4" w:space="0" w:color="auto"/>
            </w:tcBorders>
            <w:shd w:val="clear" w:color="auto" w:fill="auto"/>
            <w:noWrap/>
            <w:vAlign w:val="center"/>
          </w:tcPr>
          <w:p w14:paraId="7820064B" w14:textId="1B861EE0"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148" w:type="dxa"/>
            <w:tcBorders>
              <w:left w:val="single" w:sz="4" w:space="0" w:color="auto"/>
            </w:tcBorders>
            <w:shd w:val="clear" w:color="auto" w:fill="auto"/>
            <w:noWrap/>
            <w:vAlign w:val="center"/>
          </w:tcPr>
          <w:p w14:paraId="7F9E53C4" w14:textId="035B2E14"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0.728</w:t>
            </w:r>
          </w:p>
        </w:tc>
      </w:tr>
      <w:tr w:rsidR="002E5729" w:rsidRPr="00E53C55" w14:paraId="40D10DF2" w14:textId="77777777" w:rsidTr="00AE0348">
        <w:trPr>
          <w:trHeight w:val="248"/>
          <w:jc w:val="center"/>
        </w:trPr>
        <w:tc>
          <w:tcPr>
            <w:tcW w:w="5912" w:type="dxa"/>
            <w:tcBorders>
              <w:right w:val="single" w:sz="4" w:space="0" w:color="auto"/>
            </w:tcBorders>
            <w:shd w:val="clear" w:color="auto" w:fill="auto"/>
            <w:noWrap/>
            <w:vAlign w:val="center"/>
          </w:tcPr>
          <w:p w14:paraId="496FFBAA" w14:textId="6D245249"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148" w:type="dxa"/>
            <w:tcBorders>
              <w:left w:val="single" w:sz="4" w:space="0" w:color="auto"/>
            </w:tcBorders>
            <w:shd w:val="clear" w:color="auto" w:fill="auto"/>
            <w:noWrap/>
            <w:vAlign w:val="center"/>
          </w:tcPr>
          <w:p w14:paraId="6816769B" w14:textId="2575BE2C"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0.486</w:t>
            </w:r>
          </w:p>
        </w:tc>
      </w:tr>
      <w:tr w:rsidR="002E5729" w:rsidRPr="00E53C55" w14:paraId="7C59E191" w14:textId="77777777" w:rsidTr="00AE0348">
        <w:trPr>
          <w:trHeight w:val="248"/>
          <w:jc w:val="center"/>
        </w:trPr>
        <w:tc>
          <w:tcPr>
            <w:tcW w:w="5912" w:type="dxa"/>
            <w:tcBorders>
              <w:right w:val="single" w:sz="4" w:space="0" w:color="auto"/>
            </w:tcBorders>
            <w:shd w:val="clear" w:color="auto" w:fill="auto"/>
            <w:noWrap/>
            <w:vAlign w:val="center"/>
          </w:tcPr>
          <w:p w14:paraId="2F10DD7F" w14:textId="0F10BF72"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w:t>
            </w:r>
            <w:r w:rsidR="002F76E0">
              <w:rPr>
                <w:rFonts w:ascii="Times New Roman" w:eastAsia="Times New Roman" w:hAnsi="Times New Roman" w:cs="Times New Roman"/>
                <w:color w:val="000000"/>
                <w:sz w:val="24"/>
                <w:szCs w:val="24"/>
                <w:lang w:eastAsia="ko-KR"/>
              </w:rPr>
              <w:t>d</w:t>
            </w:r>
          </w:p>
        </w:tc>
        <w:tc>
          <w:tcPr>
            <w:tcW w:w="3148" w:type="dxa"/>
            <w:tcBorders>
              <w:left w:val="single" w:sz="4" w:space="0" w:color="auto"/>
            </w:tcBorders>
            <w:shd w:val="clear" w:color="auto" w:fill="auto"/>
            <w:noWrap/>
            <w:vAlign w:val="center"/>
          </w:tcPr>
          <w:p w14:paraId="350E3026" w14:textId="1E9BD943"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0.510</w:t>
            </w:r>
          </w:p>
        </w:tc>
      </w:tr>
      <w:tr w:rsidR="00065BB1" w:rsidRPr="00E53C55" w14:paraId="39CFC701" w14:textId="77777777" w:rsidTr="00AE0348">
        <w:trPr>
          <w:trHeight w:val="248"/>
          <w:jc w:val="center"/>
        </w:trPr>
        <w:tc>
          <w:tcPr>
            <w:tcW w:w="5912" w:type="dxa"/>
            <w:tcBorders>
              <w:right w:val="single" w:sz="4" w:space="0" w:color="auto"/>
            </w:tcBorders>
            <w:shd w:val="clear" w:color="auto" w:fill="auto"/>
            <w:noWrap/>
            <w:vAlign w:val="center"/>
          </w:tcPr>
          <w:p w14:paraId="1F2F679F" w14:textId="20C58467"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148" w:type="dxa"/>
            <w:tcBorders>
              <w:left w:val="single" w:sz="4" w:space="0" w:color="auto"/>
            </w:tcBorders>
            <w:shd w:val="clear" w:color="auto" w:fill="auto"/>
            <w:noWrap/>
            <w:vAlign w:val="center"/>
          </w:tcPr>
          <w:p w14:paraId="78A7009F" w14:textId="59F27D98"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- 0.144</w:t>
            </w:r>
          </w:p>
        </w:tc>
      </w:tr>
      <w:tr w:rsidR="00065BB1" w:rsidRPr="00E53C55" w14:paraId="3F64F847" w14:textId="77777777" w:rsidTr="00AE0348">
        <w:trPr>
          <w:trHeight w:val="248"/>
          <w:jc w:val="center"/>
        </w:trPr>
        <w:tc>
          <w:tcPr>
            <w:tcW w:w="5912" w:type="dxa"/>
            <w:tcBorders>
              <w:right w:val="single" w:sz="4" w:space="0" w:color="auto"/>
            </w:tcBorders>
            <w:shd w:val="clear" w:color="auto" w:fill="auto"/>
            <w:noWrap/>
            <w:vAlign w:val="center"/>
          </w:tcPr>
          <w:p w14:paraId="731232EC" w14:textId="108D3FD3"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sidR="002F76E0">
              <w:rPr>
                <w:rFonts w:ascii="Times New Roman" w:eastAsia="Times New Roman" w:hAnsi="Times New Roman" w:cs="Times New Roman"/>
                <w:color w:val="000000"/>
                <w:sz w:val="24"/>
                <w:szCs w:val="24"/>
                <w:lang w:eastAsia="ko-KR"/>
              </w:rPr>
              <w:t>d</w:t>
            </w:r>
          </w:p>
        </w:tc>
        <w:tc>
          <w:tcPr>
            <w:tcW w:w="3148" w:type="dxa"/>
            <w:tcBorders>
              <w:left w:val="single" w:sz="4" w:space="0" w:color="auto"/>
            </w:tcBorders>
            <w:shd w:val="clear" w:color="auto" w:fill="auto"/>
            <w:noWrap/>
            <w:vAlign w:val="center"/>
          </w:tcPr>
          <w:p w14:paraId="1C388577" w14:textId="067D2369"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0.554</w:t>
            </w:r>
          </w:p>
        </w:tc>
      </w:tr>
      <w:tr w:rsidR="00065BB1" w:rsidRPr="00E53C55" w14:paraId="0B09B6DE" w14:textId="77777777" w:rsidTr="00AE0348">
        <w:trPr>
          <w:trHeight w:val="248"/>
          <w:jc w:val="center"/>
        </w:trPr>
        <w:tc>
          <w:tcPr>
            <w:tcW w:w="5912" w:type="dxa"/>
            <w:tcBorders>
              <w:right w:val="single" w:sz="4" w:space="0" w:color="auto"/>
            </w:tcBorders>
            <w:shd w:val="clear" w:color="auto" w:fill="auto"/>
            <w:noWrap/>
            <w:vAlign w:val="center"/>
          </w:tcPr>
          <w:p w14:paraId="1F9591AA" w14:textId="7A25B7CF"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148" w:type="dxa"/>
            <w:tcBorders>
              <w:left w:val="single" w:sz="4" w:space="0" w:color="auto"/>
            </w:tcBorders>
            <w:shd w:val="clear" w:color="auto" w:fill="auto"/>
            <w:noWrap/>
            <w:vAlign w:val="center"/>
          </w:tcPr>
          <w:p w14:paraId="4801E061" w14:textId="14096774"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0.443</w:t>
            </w:r>
          </w:p>
        </w:tc>
      </w:tr>
      <w:tr w:rsidR="00065BB1" w:rsidRPr="00E53C55" w14:paraId="4DAA99F0" w14:textId="77777777" w:rsidTr="00AE0348">
        <w:trPr>
          <w:trHeight w:val="248"/>
          <w:jc w:val="center"/>
        </w:trPr>
        <w:tc>
          <w:tcPr>
            <w:tcW w:w="5912" w:type="dxa"/>
            <w:tcBorders>
              <w:bottom w:val="single" w:sz="4" w:space="0" w:color="auto"/>
              <w:right w:val="single" w:sz="4" w:space="0" w:color="auto"/>
            </w:tcBorders>
            <w:shd w:val="clear" w:color="auto" w:fill="auto"/>
            <w:noWrap/>
            <w:vAlign w:val="center"/>
          </w:tcPr>
          <w:p w14:paraId="0EB91D05" w14:textId="5F31EB89" w:rsidR="00065BB1" w:rsidRPr="00982CE9" w:rsidRDefault="002F76E0"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148" w:type="dxa"/>
            <w:tcBorders>
              <w:left w:val="single" w:sz="4" w:space="0" w:color="auto"/>
              <w:bottom w:val="single" w:sz="4" w:space="0" w:color="auto"/>
            </w:tcBorders>
            <w:shd w:val="clear" w:color="auto" w:fill="auto"/>
            <w:noWrap/>
            <w:vAlign w:val="center"/>
          </w:tcPr>
          <w:p w14:paraId="6E9B0F65" w14:textId="427A85B0"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0.951</w:t>
            </w:r>
          </w:p>
        </w:tc>
      </w:tr>
    </w:tbl>
    <w:p w14:paraId="62182D71" w14:textId="53C83F6E" w:rsidR="000364C1" w:rsidRDefault="000364C1" w:rsidP="009F7EEA">
      <w:pPr>
        <w:rPr>
          <w:lang w:eastAsia="ko-KR"/>
        </w:rPr>
      </w:pPr>
    </w:p>
    <w:p w14:paraId="2115F15C" w14:textId="57A6095C" w:rsidR="00AE0348" w:rsidRPr="002C4E5E" w:rsidRDefault="0045431A">
      <w:pPr>
        <w:spacing w:line="480" w:lineRule="auto"/>
        <w:ind w:firstLine="720"/>
        <w:jc w:val="both"/>
        <w:rPr>
          <w:rFonts w:ascii="Times New Roman" w:hAnsi="Times New Roman" w:cs="Times New Roman"/>
          <w:kern w:val="16"/>
          <w:sz w:val="24"/>
          <w:szCs w:val="24"/>
        </w:rPr>
        <w:pPrChange w:id="386" w:author="Kim, Jaehong" w:date="2021-02-24T13:27:00Z">
          <w:pPr>
            <w:spacing w:line="480" w:lineRule="auto"/>
            <w:ind w:firstLine="720"/>
          </w:pPr>
        </w:pPrChange>
      </w:pPr>
      <w:r w:rsidRPr="0045431A">
        <w:rPr>
          <w:rFonts w:ascii="Times New Roman" w:hAnsi="Times New Roman" w:cs="Times New Roman"/>
          <w:kern w:val="16"/>
          <w:sz w:val="24"/>
          <w:szCs w:val="24"/>
        </w:rPr>
        <w:t xml:space="preserve">The table below shows </w:t>
      </w:r>
      <w:del w:id="387" w:author="Kim, Jaehong" w:date="2021-02-22T12:03:00Z">
        <w:r w:rsidRPr="0045431A" w:rsidDel="0029169E">
          <w:rPr>
            <w:rFonts w:ascii="Times New Roman" w:hAnsi="Times New Roman" w:cs="Times New Roman"/>
            <w:kern w:val="16"/>
            <w:sz w:val="24"/>
            <w:szCs w:val="24"/>
          </w:rPr>
          <w:delText xml:space="preserve">5 </w:delText>
        </w:r>
      </w:del>
      <w:ins w:id="388" w:author="Kim, Jaehong" w:date="2021-02-22T12:03:00Z">
        <w:r w:rsidR="0029169E">
          <w:rPr>
            <w:rFonts w:ascii="Times New Roman" w:hAnsi="Times New Roman" w:cs="Times New Roman"/>
            <w:kern w:val="16"/>
            <w:sz w:val="24"/>
            <w:szCs w:val="24"/>
          </w:rPr>
          <w:t>five</w:t>
        </w:r>
        <w:r w:rsidR="0029169E" w:rsidRPr="0045431A">
          <w:rPr>
            <w:rFonts w:ascii="Times New Roman" w:hAnsi="Times New Roman" w:cs="Times New Roman"/>
            <w:kern w:val="16"/>
            <w:sz w:val="24"/>
            <w:szCs w:val="24"/>
          </w:rPr>
          <w:t xml:space="preserve"> </w:t>
        </w:r>
      </w:ins>
      <w:r w:rsidRPr="0045431A">
        <w:rPr>
          <w:rFonts w:ascii="Times New Roman" w:hAnsi="Times New Roman" w:cs="Times New Roman"/>
          <w:kern w:val="16"/>
          <w:sz w:val="24"/>
          <w:szCs w:val="24"/>
        </w:rPr>
        <w:t xml:space="preserve">selected keywords and 20 words with high similarity. It was written based on the cosine similarity values, listed in order of similarity. In the results, the fell </w:t>
      </w:r>
      <w:r w:rsidRPr="0045431A">
        <w:rPr>
          <w:rFonts w:ascii="Times New Roman" w:hAnsi="Times New Roman" w:cs="Times New Roman"/>
          <w:kern w:val="16"/>
          <w:sz w:val="24"/>
          <w:szCs w:val="24"/>
        </w:rPr>
        <w:lastRenderedPageBreak/>
        <w:t xml:space="preserve">and collapsed keywords were calculated to be most similar to each other. This shows the reliability of this study, as well as the calculation of cosine similarity between keywords. In terms of similarity word results related to the type of accident on the construction site, such as fire, fell, and collapsed keywords, the words Monday and Friday are included in the list. This shows results consistent with research on the construction industry's 'The distribution of injuries'. In a related study, the day of the week where injuries were most likely to occur in the field was found to be Monday, which is consistent with the results of this study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&lt;EndNote&gt;&lt;Cite&gt;&lt;Author&gt;Wigglesworth&lt;/Author&gt;&lt;Year&gt;2006&lt;/Year&gt;&lt;RecNum&gt;72&lt;/RecNum&gt;&lt;DisplayText&gt;(Wigglesworth 2006)&lt;/DisplayText&gt;&lt;record&gt;&lt;rec-number&gt;72&lt;/rec-number&gt;&lt;foreign-keys&gt;&lt;key app="EN" db-id="2t9fxseaaf2wf4ew0r9vfpxkz0tsd0fff9xs" timestamp="1590685038"&gt;72&lt;/key&gt;&lt;/foreign-keys&gt;&lt;ref-type name="Journal Article"&gt;17&lt;/ref-type&gt;&lt;contributors&gt;&lt;authors&gt;&lt;author&gt;Wigglesworth, Eric&lt;/author&gt;&lt;/authors&gt;&lt;/contributors&gt;&lt;titles&gt;&lt;title&gt;Occupational injuries by hour of day and day of week: a 20‐year study&lt;/title&gt;&lt;secondary-title&gt;Australian and New Zealand journal of public health&lt;/secondary-title&gt;&lt;/titles&gt;&lt;periodical&gt;&lt;full-title&gt;Australian and New Zealand journal of public health&lt;/full-title&gt;&lt;/periodical&gt;&lt;pages&gt;505-508&lt;/pages&gt;&lt;volume&gt;30&lt;/volume&gt;&lt;number&gt;6&lt;/number&gt;&lt;dates&gt;&lt;year&gt;2006&lt;/year&gt;&lt;/dates&gt;&lt;isbn&gt;1326-0200&lt;/isbn&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(Wigglesworth 2006)</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w:t>
      </w:r>
      <w:r w:rsidR="00053008">
        <w:rPr>
          <w:rFonts w:ascii="Times New Roman" w:hAnsi="Times New Roman" w:cs="Times New Roman"/>
          <w:kern w:val="16"/>
          <w:sz w:val="24"/>
          <w:szCs w:val="24"/>
        </w:rPr>
        <w:t xml:space="preserve"> </w:t>
      </w:r>
      <w:r w:rsidRPr="0045431A">
        <w:rPr>
          <w:rFonts w:ascii="Times New Roman" w:hAnsi="Times New Roman" w:cs="Times New Roman"/>
          <w:kern w:val="16"/>
          <w:sz w:val="24"/>
          <w:szCs w:val="24"/>
        </w:rPr>
        <w:t xml:space="preserve">In addition, unlike the results of other keywords, the fire keyword result showed a high degree of similarity with the word “night”. Generally, the possibility of spread increases when a fire occurs at night. </w:t>
      </w:r>
      <w:r w:rsidR="0013207E" w:rsidRPr="0013207E">
        <w:rPr>
          <w:rFonts w:ascii="Times New Roman" w:hAnsi="Times New Roman" w:cs="Times New Roman"/>
          <w:color w:val="FF0000"/>
          <w:kern w:val="16"/>
          <w:sz w:val="24"/>
          <w:szCs w:val="24"/>
        </w:rPr>
        <w:t xml:space="preserve">(Because -&gt;This is </w:t>
      </w:r>
      <w:r w:rsidRPr="0013207E">
        <w:rPr>
          <w:rFonts w:ascii="Times New Roman" w:hAnsi="Times New Roman" w:cs="Times New Roman"/>
          <w:color w:val="FF0000"/>
          <w:kern w:val="16"/>
          <w:sz w:val="24"/>
          <w:szCs w:val="24"/>
        </w:rPr>
        <w:t>Because</w:t>
      </w:r>
      <w:r w:rsidR="0013207E">
        <w:rPr>
          <w:rFonts w:ascii="Times New Roman" w:hAnsi="Times New Roman" w:cs="Times New Roman"/>
          <w:kern w:val="16"/>
          <w:sz w:val="24"/>
          <w:szCs w:val="24"/>
        </w:rPr>
        <w:t xml:space="preserve"> </w:t>
      </w:r>
      <w:r w:rsidR="0013207E" w:rsidRPr="0013207E">
        <w:rPr>
          <w:rFonts w:ascii="Times New Roman" w:hAnsi="Times New Roman" w:cs="Times New Roman"/>
          <w:color w:val="FF0000"/>
          <w:kern w:val="16"/>
          <w:sz w:val="24"/>
          <w:szCs w:val="24"/>
        </w:rPr>
        <w:t>)</w:t>
      </w:r>
      <w:r w:rsidRPr="0045431A">
        <w:rPr>
          <w:rFonts w:ascii="Times New Roman" w:hAnsi="Times New Roman" w:cs="Times New Roman"/>
          <w:kern w:val="16"/>
          <w:sz w:val="24"/>
          <w:szCs w:val="24"/>
        </w:rPr>
        <w:t xml:space="preserve"> most commercial buildings are less likely to stay after working hours, and even residential buildings have difficulty recognizing fire during sleep. In most fire accidents, the probability of the spread of a fire tends to increase as the initial detection of the fire is delayed. In particular, a construction site may have a small number of employees staying overnight for the monitoring or may be empty. The characteristics of these construction sites can lead to the rapid spread of fires in fire accidents. Also, during the construction phase of the building, it is more difficult to recognize fires because safety equipment such as fire and smoke alarms have not been completed </w:t>
      </w:r>
      <w:r w:rsidRPr="0045431A">
        <w:rPr>
          <w:rFonts w:ascii="Times New Roman" w:hAnsi="Times New Roman" w:cs="Times New Roman"/>
          <w:kern w:val="16"/>
          <w:sz w:val="24"/>
          <w:szCs w:val="24"/>
        </w:rPr>
        <w:fldChar w:fldCharType="begin"/>
      </w:r>
      <w:r w:rsidR="00895DA0">
        <w:rPr>
          <w:rFonts w:ascii="Times New Roman" w:hAnsi="Times New Roman" w:cs="Times New Roman"/>
          <w:kern w:val="16"/>
          <w:sz w:val="24"/>
          <w:szCs w:val="24"/>
        </w:rPr>
        <w:instrText xml:space="preserve"> ADDIN EN.CITE &lt;EndNote&gt;&lt;Cite&gt;&lt;Author&gt;Hamid&lt;/Author&gt;&lt;Year&gt;2003&lt;/Year&gt;&lt;RecNum&gt;73&lt;/RecNum&gt;&lt;DisplayText&gt;(Hamid et al. 2003)&lt;/DisplayText&gt;&lt;record&gt;&lt;rec-number&gt;73&lt;/rec-number&gt;&lt;foreign-keys&gt;&lt;key app="EN" db-id="2t9fxseaaf2wf4ew0r9vfpxkz0tsd0fff9xs" timestamp="1590686632"&gt;73&lt;/key&gt;&lt;/foreign-keys&gt;&lt;ref-type name="Book"&gt;6&lt;/ref-type&gt;&lt;contributors&gt;&lt;authors&gt;&lt;author&gt;Hamid, Abdul Rahim Abdul&lt;/author&gt;&lt;author&gt;Yusof, Wan Zulkifli Wan&lt;/author&gt;&lt;author&gt;Singh, Bachan Singh Besawa Jagar&lt;/author&gt;&lt;/authors&gt;&lt;/contributors&gt;&lt;titles&gt;&lt;title&gt;Hazards at construction sites&lt;/title&gt;&lt;/titles&gt;&lt;dates&gt;&lt;year&gt;2003&lt;/year&gt;&lt;/dates&gt;&lt;publisher&gt;Universiti Teknologi Malaysia&lt;/publisher&gt;&lt;urls&gt;&lt;/urls&gt;&lt;/record&gt;&lt;/Cite&gt;&lt;/EndNote&gt;</w:instrText>
      </w:r>
      <w:r w:rsidRPr="0045431A">
        <w:rPr>
          <w:rFonts w:ascii="Times New Roman" w:hAnsi="Times New Roman" w:cs="Times New Roman"/>
          <w:kern w:val="16"/>
          <w:sz w:val="24"/>
          <w:szCs w:val="24"/>
        </w:rPr>
        <w:fldChar w:fldCharType="separate"/>
      </w:r>
      <w:r w:rsidR="00895DA0">
        <w:rPr>
          <w:rFonts w:ascii="Times New Roman" w:hAnsi="Times New Roman" w:cs="Times New Roman"/>
          <w:noProof/>
          <w:kern w:val="16"/>
          <w:sz w:val="24"/>
          <w:szCs w:val="24"/>
        </w:rPr>
        <w:t>(Hamid et al. 2003)</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 This was highlighted once again through the results of this study.</w:t>
      </w:r>
      <w:r w:rsidR="002C4E5E">
        <w:rPr>
          <w:rFonts w:ascii="Times New Roman" w:hAnsi="Times New Roman" w:cs="Times New Roman"/>
          <w:kern w:val="16"/>
          <w:sz w:val="24"/>
          <w:szCs w:val="24"/>
        </w:rPr>
        <w:t xml:space="preserve"> </w:t>
      </w:r>
      <w:r w:rsidRPr="0045431A">
        <w:rPr>
          <w:rFonts w:ascii="Times New Roman" w:hAnsi="Times New Roman" w:cs="Times New Roman"/>
          <w:kern w:val="16"/>
          <w:sz w:val="24"/>
          <w:szCs w:val="24"/>
        </w:rPr>
        <w:t xml:space="preserve">There are many words that have a meaning of ‘administration’ or ‘inspection’ in words with high similarity to the building keyword. The top five words with the most similarity to the building keyword are department, inspectors, issued, commissioner, and city, and these words tend to have a common meaning. These results show that articles related to accidents on construction sites mainly deal with building inspection and management issues. </w:t>
      </w:r>
      <w:r w:rsidR="00053008">
        <w:rPr>
          <w:rFonts w:ascii="Times New Roman" w:hAnsi="Times New Roman" w:cs="Times New Roman"/>
          <w:kern w:val="16"/>
          <w:sz w:val="24"/>
          <w:szCs w:val="24"/>
        </w:rPr>
        <w:t>Also</w:t>
      </w:r>
      <w:r w:rsidRPr="0045431A">
        <w:rPr>
          <w:rFonts w:ascii="Times New Roman" w:hAnsi="Times New Roman" w:cs="Times New Roman"/>
          <w:kern w:val="16"/>
          <w:sz w:val="24"/>
          <w:szCs w:val="24"/>
        </w:rPr>
        <w:t>, words with high similarity to the people keyword have many words related to behavior.</w:t>
      </w:r>
    </w:p>
    <w:p w14:paraId="5264632A" w14:textId="02A6D39A" w:rsidR="000364C1" w:rsidRPr="003B5F0D" w:rsidRDefault="000364C1">
      <w:pPr>
        <w:pStyle w:val="Tabletitle"/>
        <w:spacing w:before="0"/>
        <w:jc w:val="center"/>
        <w:rPr>
          <w:b/>
          <w:bCs/>
          <w:lang w:eastAsia="ko-KR"/>
          <w:rPrChange w:id="389" w:author="Kim, Jaehong" w:date="2021-02-24T13:25:00Z">
            <w:rPr>
              <w:lang w:eastAsia="ko-KR"/>
            </w:rPr>
          </w:rPrChange>
        </w:rPr>
        <w:pPrChange w:id="390" w:author="Kim, Jaehong" w:date="2021-02-24T13:26:00Z">
          <w:pPr>
            <w:pStyle w:val="Tabletitle"/>
          </w:pPr>
        </w:pPrChange>
      </w:pPr>
      <w:r w:rsidRPr="008D3694">
        <w:rPr>
          <w:b/>
          <w:bCs/>
          <w:lang w:eastAsia="ko-KR"/>
        </w:rPr>
        <w:t xml:space="preserve">Table </w:t>
      </w:r>
      <w:ins w:id="391" w:author="Kim, Jaehong" w:date="2021-02-23T15:11:00Z">
        <w:r w:rsidR="003F3F8A">
          <w:rPr>
            <w:b/>
            <w:bCs/>
            <w:lang w:eastAsia="ko-KR"/>
          </w:rPr>
          <w:fldChar w:fldCharType="begin"/>
        </w:r>
        <w:r w:rsidR="003F3F8A">
          <w:rPr>
            <w:b/>
            <w:bCs/>
            <w:lang w:eastAsia="ko-KR"/>
          </w:rPr>
          <w:instrText xml:space="preserve"> SEQ Table \* ARABIC </w:instrText>
        </w:r>
      </w:ins>
      <w:r w:rsidR="003F3F8A">
        <w:rPr>
          <w:b/>
          <w:bCs/>
          <w:lang w:eastAsia="ko-KR"/>
        </w:rPr>
        <w:fldChar w:fldCharType="separate"/>
      </w:r>
      <w:ins w:id="392" w:author="Kim, Jaehong" w:date="2021-02-23T15:11:00Z">
        <w:r w:rsidR="003F3F8A">
          <w:rPr>
            <w:b/>
            <w:bCs/>
            <w:lang w:eastAsia="ko-KR"/>
          </w:rPr>
          <w:t>3</w:t>
        </w:r>
        <w:r w:rsidR="003F3F8A">
          <w:rPr>
            <w:b/>
            <w:bCs/>
            <w:lang w:eastAsia="ko-KR"/>
          </w:rPr>
          <w:fldChar w:fldCharType="end"/>
        </w:r>
      </w:ins>
      <w:del w:id="393" w:author="Kim, Jaehong" w:date="2021-02-23T15:11:00Z">
        <w:r w:rsidRPr="008D3694" w:rsidDel="003F3F8A">
          <w:rPr>
            <w:b/>
            <w:bCs/>
            <w:lang w:eastAsia="ko-KR"/>
          </w:rPr>
          <w:fldChar w:fldCharType="begin"/>
        </w:r>
        <w:r w:rsidRPr="008D3694" w:rsidDel="003F3F8A">
          <w:rPr>
            <w:b/>
            <w:bCs/>
            <w:lang w:eastAsia="ko-KR"/>
          </w:rPr>
          <w:delInstrText xml:space="preserve"> SEQ Table \* ARABIC </w:delInstrText>
        </w:r>
        <w:r w:rsidRPr="008D3694" w:rsidDel="003F3F8A">
          <w:rPr>
            <w:b/>
            <w:bCs/>
            <w:lang w:eastAsia="ko-KR"/>
          </w:rPr>
          <w:fldChar w:fldCharType="separate"/>
        </w:r>
        <w:r w:rsidR="00F40FEB" w:rsidRPr="008D3694" w:rsidDel="003F3F8A">
          <w:rPr>
            <w:b/>
            <w:bCs/>
            <w:lang w:eastAsia="ko-KR"/>
          </w:rPr>
          <w:delText>3</w:delText>
        </w:r>
        <w:r w:rsidRPr="008D3694" w:rsidDel="003F3F8A">
          <w:rPr>
            <w:b/>
            <w:bCs/>
            <w:lang w:eastAsia="ko-KR"/>
          </w:rPr>
          <w:fldChar w:fldCharType="end"/>
        </w:r>
      </w:del>
      <w:r w:rsidRPr="003B5F0D">
        <w:rPr>
          <w:b/>
          <w:bCs/>
          <w:lang w:eastAsia="ko-KR"/>
          <w:rPrChange w:id="394" w:author="Kim, Jaehong" w:date="2021-02-24T13:25:00Z">
            <w:rPr>
              <w:lang w:eastAsia="ko-KR"/>
            </w:rPr>
          </w:rPrChange>
        </w:rPr>
        <w:t>. Top 20 list of similar words of keywords</w:t>
      </w:r>
    </w:p>
    <w:tbl>
      <w:tblPr>
        <w:tblW w:w="8918" w:type="dxa"/>
        <w:tblInd w:w="-108" w:type="dxa"/>
        <w:tblLook w:val="04A0" w:firstRow="1" w:lastRow="0" w:firstColumn="1" w:lastColumn="0" w:noHBand="0" w:noVBand="1"/>
      </w:tblPr>
      <w:tblGrid>
        <w:gridCol w:w="1705"/>
        <w:gridCol w:w="1769"/>
        <w:gridCol w:w="1906"/>
        <w:gridCol w:w="2045"/>
        <w:gridCol w:w="1493"/>
      </w:tblGrid>
      <w:tr w:rsidR="009F7EEA" w:rsidRPr="009F7EEA" w14:paraId="7C790FEF" w14:textId="77777777" w:rsidTr="00F50EE7">
        <w:trPr>
          <w:trHeight w:val="268"/>
        </w:trPr>
        <w:tc>
          <w:tcPr>
            <w:tcW w:w="1705" w:type="dxa"/>
            <w:tcBorders>
              <w:top w:val="single" w:sz="4" w:space="0" w:color="auto"/>
              <w:bottom w:val="single" w:sz="4" w:space="0" w:color="auto"/>
              <w:right w:val="single" w:sz="4" w:space="0" w:color="auto"/>
            </w:tcBorders>
            <w:shd w:val="clear" w:color="auto" w:fill="auto"/>
            <w:noWrap/>
            <w:vAlign w:val="center"/>
            <w:hideMark/>
          </w:tcPr>
          <w:p w14:paraId="6F0E11D7"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lastRenderedPageBreak/>
              <w:t>Fire</w:t>
            </w:r>
          </w:p>
        </w:tc>
        <w:tc>
          <w:tcPr>
            <w:tcW w:w="17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F52F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Fell</w:t>
            </w:r>
          </w:p>
        </w:tc>
        <w:tc>
          <w:tcPr>
            <w:tcW w:w="19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E193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Collapsed</w:t>
            </w:r>
          </w:p>
        </w:tc>
        <w:tc>
          <w:tcPr>
            <w:tcW w:w="2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9D36E"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Building</w:t>
            </w:r>
          </w:p>
        </w:tc>
        <w:tc>
          <w:tcPr>
            <w:tcW w:w="1493" w:type="dxa"/>
            <w:tcBorders>
              <w:top w:val="single" w:sz="4" w:space="0" w:color="auto"/>
              <w:left w:val="single" w:sz="4" w:space="0" w:color="auto"/>
              <w:bottom w:val="single" w:sz="4" w:space="0" w:color="auto"/>
            </w:tcBorders>
            <w:shd w:val="clear" w:color="auto" w:fill="auto"/>
            <w:noWrap/>
            <w:vAlign w:val="center"/>
            <w:hideMark/>
          </w:tcPr>
          <w:p w14:paraId="77010065"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People</w:t>
            </w:r>
          </w:p>
        </w:tc>
      </w:tr>
      <w:tr w:rsidR="009F7EEA" w:rsidRPr="009F7EEA" w14:paraId="50E60237" w14:textId="77777777" w:rsidTr="00F50EE7">
        <w:trPr>
          <w:trHeight w:val="268"/>
        </w:trPr>
        <w:tc>
          <w:tcPr>
            <w:tcW w:w="1705" w:type="dxa"/>
            <w:tcBorders>
              <w:top w:val="single" w:sz="4" w:space="0" w:color="auto"/>
              <w:right w:val="single" w:sz="4" w:space="0" w:color="auto"/>
            </w:tcBorders>
            <w:shd w:val="clear" w:color="auto" w:fill="auto"/>
            <w:noWrap/>
            <w:vAlign w:val="center"/>
            <w:hideMark/>
          </w:tcPr>
          <w:p w14:paraId="4B653DB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police</w:t>
            </w:r>
          </w:p>
        </w:tc>
        <w:tc>
          <w:tcPr>
            <w:tcW w:w="1769" w:type="dxa"/>
            <w:tcBorders>
              <w:top w:val="single" w:sz="4" w:space="0" w:color="auto"/>
              <w:left w:val="single" w:sz="4" w:space="0" w:color="auto"/>
              <w:right w:val="single" w:sz="4" w:space="0" w:color="auto"/>
            </w:tcBorders>
            <w:shd w:val="clear" w:color="auto" w:fill="auto"/>
            <w:noWrap/>
            <w:vAlign w:val="center"/>
            <w:hideMark/>
          </w:tcPr>
          <w:p w14:paraId="05FE1D28" w14:textId="10396291" w:rsidR="009F7EEA" w:rsidRPr="0096258A" w:rsidRDefault="0096258A" w:rsidP="009F7EEA">
            <w:pPr>
              <w:spacing w:after="0" w:line="240" w:lineRule="auto"/>
              <w:jc w:val="center"/>
              <w:rPr>
                <w:rFonts w:ascii="Batang" w:eastAsia="Batang" w:hAnsi="Batang" w:cs="Batang"/>
                <w:color w:val="000000"/>
                <w:sz w:val="24"/>
                <w:szCs w:val="24"/>
                <w:lang w:eastAsia="ko-KR"/>
              </w:rPr>
            </w:pPr>
            <w:r>
              <w:rPr>
                <w:rFonts w:ascii="Times New Roman" w:eastAsia="Times New Roman" w:hAnsi="Times New Roman" w:cs="Times New Roman"/>
                <w:color w:val="000000"/>
                <w:sz w:val="24"/>
                <w:szCs w:val="24"/>
                <w:lang w:eastAsia="ko-KR"/>
              </w:rPr>
              <w:t>c</w:t>
            </w:r>
            <w:r w:rsidR="009F7EEA" w:rsidRPr="000364C1">
              <w:rPr>
                <w:rFonts w:ascii="Times New Roman" w:eastAsia="Times New Roman" w:hAnsi="Times New Roman" w:cs="Times New Roman"/>
                <w:color w:val="000000"/>
                <w:sz w:val="24"/>
                <w:szCs w:val="24"/>
                <w:lang w:eastAsia="ko-KR"/>
              </w:rPr>
              <w:t>ollapse</w:t>
            </w:r>
            <w:r>
              <w:rPr>
                <w:rFonts w:ascii="Times New Roman" w:eastAsia="Times New Roman" w:hAnsi="Times New Roman" w:cs="Times New Roman" w:hint="eastAsia"/>
                <w:color w:val="000000"/>
                <w:sz w:val="24"/>
                <w:szCs w:val="24"/>
                <w:lang w:eastAsia="ko-KR"/>
              </w:rPr>
              <w:t>d</w:t>
            </w:r>
          </w:p>
        </w:tc>
        <w:tc>
          <w:tcPr>
            <w:tcW w:w="1906" w:type="dxa"/>
            <w:tcBorders>
              <w:top w:val="single" w:sz="4" w:space="0" w:color="auto"/>
              <w:left w:val="single" w:sz="4" w:space="0" w:color="auto"/>
              <w:right w:val="single" w:sz="4" w:space="0" w:color="auto"/>
            </w:tcBorders>
            <w:shd w:val="clear" w:color="auto" w:fill="auto"/>
            <w:noWrap/>
            <w:vAlign w:val="center"/>
            <w:hideMark/>
          </w:tcPr>
          <w:p w14:paraId="00B142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2045" w:type="dxa"/>
            <w:tcBorders>
              <w:top w:val="single" w:sz="4" w:space="0" w:color="auto"/>
              <w:left w:val="single" w:sz="4" w:space="0" w:color="auto"/>
              <w:right w:val="single" w:sz="4" w:space="0" w:color="auto"/>
            </w:tcBorders>
            <w:shd w:val="clear" w:color="auto" w:fill="auto"/>
            <w:noWrap/>
            <w:vAlign w:val="center"/>
            <w:hideMark/>
          </w:tcPr>
          <w:p w14:paraId="2B4E2099"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department</w:t>
            </w:r>
          </w:p>
        </w:tc>
        <w:tc>
          <w:tcPr>
            <w:tcW w:w="1493" w:type="dxa"/>
            <w:tcBorders>
              <w:top w:val="single" w:sz="4" w:space="0" w:color="auto"/>
              <w:left w:val="single" w:sz="4" w:space="0" w:color="auto"/>
            </w:tcBorders>
            <w:shd w:val="clear" w:color="auto" w:fill="auto"/>
            <w:noWrap/>
            <w:vAlign w:val="center"/>
            <w:hideMark/>
          </w:tcPr>
          <w:p w14:paraId="6F454E9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r>
      <w:tr w:rsidR="009F7EEA" w:rsidRPr="009F7EEA" w14:paraId="13D203CA" w14:textId="77777777" w:rsidTr="00F50EE7">
        <w:trPr>
          <w:trHeight w:val="268"/>
        </w:trPr>
        <w:tc>
          <w:tcPr>
            <w:tcW w:w="1705" w:type="dxa"/>
            <w:tcBorders>
              <w:right w:val="single" w:sz="4" w:space="0" w:color="auto"/>
            </w:tcBorders>
            <w:shd w:val="clear" w:color="auto" w:fill="auto"/>
            <w:noWrap/>
            <w:vAlign w:val="center"/>
            <w:hideMark/>
          </w:tcPr>
          <w:p w14:paraId="22EFCF2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769" w:type="dxa"/>
            <w:tcBorders>
              <w:left w:val="single" w:sz="4" w:space="0" w:color="auto"/>
              <w:right w:val="single" w:sz="4" w:space="0" w:color="auto"/>
            </w:tcBorders>
            <w:shd w:val="clear" w:color="auto" w:fill="auto"/>
            <w:noWrap/>
            <w:vAlign w:val="center"/>
            <w:hideMark/>
          </w:tcPr>
          <w:p w14:paraId="64E9BB9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1906" w:type="dxa"/>
            <w:tcBorders>
              <w:left w:val="single" w:sz="4" w:space="0" w:color="auto"/>
              <w:right w:val="single" w:sz="4" w:space="0" w:color="auto"/>
            </w:tcBorders>
            <w:shd w:val="clear" w:color="auto" w:fill="auto"/>
            <w:noWrap/>
            <w:vAlign w:val="center"/>
            <w:hideMark/>
          </w:tcPr>
          <w:p w14:paraId="75CF70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2045" w:type="dxa"/>
            <w:tcBorders>
              <w:left w:val="single" w:sz="4" w:space="0" w:color="auto"/>
              <w:right w:val="single" w:sz="4" w:space="0" w:color="auto"/>
            </w:tcBorders>
            <w:shd w:val="clear" w:color="auto" w:fill="auto"/>
            <w:noWrap/>
            <w:vAlign w:val="center"/>
            <w:hideMark/>
          </w:tcPr>
          <w:p w14:paraId="32231D67"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inspectors</w:t>
            </w:r>
          </w:p>
        </w:tc>
        <w:tc>
          <w:tcPr>
            <w:tcW w:w="1493" w:type="dxa"/>
            <w:tcBorders>
              <w:left w:val="single" w:sz="4" w:space="0" w:color="auto"/>
            </w:tcBorders>
            <w:shd w:val="clear" w:color="auto" w:fill="auto"/>
            <w:noWrap/>
            <w:vAlign w:val="center"/>
            <w:hideMark/>
          </w:tcPr>
          <w:p w14:paraId="082BCF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r>
      <w:tr w:rsidR="009F7EEA" w:rsidRPr="009F7EEA" w14:paraId="5C752D47" w14:textId="77777777" w:rsidTr="00F50EE7">
        <w:trPr>
          <w:trHeight w:val="268"/>
        </w:trPr>
        <w:tc>
          <w:tcPr>
            <w:tcW w:w="1705" w:type="dxa"/>
            <w:tcBorders>
              <w:right w:val="single" w:sz="4" w:space="0" w:color="auto"/>
            </w:tcBorders>
            <w:shd w:val="clear" w:color="auto" w:fill="auto"/>
            <w:noWrap/>
            <w:vAlign w:val="center"/>
            <w:hideMark/>
          </w:tcPr>
          <w:p w14:paraId="7AE8203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769" w:type="dxa"/>
            <w:tcBorders>
              <w:left w:val="single" w:sz="4" w:space="0" w:color="auto"/>
              <w:right w:val="single" w:sz="4" w:space="0" w:color="auto"/>
            </w:tcBorders>
            <w:shd w:val="clear" w:color="auto" w:fill="auto"/>
            <w:noWrap/>
            <w:vAlign w:val="center"/>
            <w:hideMark/>
          </w:tcPr>
          <w:p w14:paraId="3627E06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906" w:type="dxa"/>
            <w:tcBorders>
              <w:left w:val="single" w:sz="4" w:space="0" w:color="auto"/>
              <w:right w:val="single" w:sz="4" w:space="0" w:color="auto"/>
            </w:tcBorders>
            <w:shd w:val="clear" w:color="auto" w:fill="auto"/>
            <w:noWrap/>
            <w:vAlign w:val="center"/>
            <w:hideMark/>
          </w:tcPr>
          <w:p w14:paraId="32D898C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2045" w:type="dxa"/>
            <w:tcBorders>
              <w:left w:val="single" w:sz="4" w:space="0" w:color="auto"/>
              <w:right w:val="single" w:sz="4" w:space="0" w:color="auto"/>
            </w:tcBorders>
            <w:shd w:val="clear" w:color="auto" w:fill="auto"/>
            <w:noWrap/>
            <w:vAlign w:val="center"/>
            <w:hideMark/>
          </w:tcPr>
          <w:p w14:paraId="3A69B71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issued</w:t>
            </w:r>
          </w:p>
        </w:tc>
        <w:tc>
          <w:tcPr>
            <w:tcW w:w="1493" w:type="dxa"/>
            <w:tcBorders>
              <w:left w:val="single" w:sz="4" w:space="0" w:color="auto"/>
            </w:tcBorders>
            <w:shd w:val="clear" w:color="auto" w:fill="auto"/>
            <w:noWrap/>
            <w:vAlign w:val="center"/>
            <w:hideMark/>
          </w:tcPr>
          <w:p w14:paraId="04A22BC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killed</w:t>
            </w:r>
          </w:p>
        </w:tc>
      </w:tr>
      <w:tr w:rsidR="009F7EEA" w:rsidRPr="009F7EEA" w14:paraId="3EDA7150" w14:textId="77777777" w:rsidTr="00F50EE7">
        <w:trPr>
          <w:trHeight w:val="268"/>
        </w:trPr>
        <w:tc>
          <w:tcPr>
            <w:tcW w:w="1705" w:type="dxa"/>
            <w:tcBorders>
              <w:right w:val="single" w:sz="4" w:space="0" w:color="auto"/>
            </w:tcBorders>
            <w:shd w:val="clear" w:color="auto" w:fill="auto"/>
            <w:noWrap/>
            <w:vAlign w:val="center"/>
            <w:hideMark/>
          </w:tcPr>
          <w:p w14:paraId="1656F66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hospital</w:t>
            </w:r>
          </w:p>
        </w:tc>
        <w:tc>
          <w:tcPr>
            <w:tcW w:w="1769" w:type="dxa"/>
            <w:tcBorders>
              <w:left w:val="single" w:sz="4" w:space="0" w:color="auto"/>
              <w:right w:val="single" w:sz="4" w:space="0" w:color="auto"/>
            </w:tcBorders>
            <w:shd w:val="clear" w:color="auto" w:fill="auto"/>
            <w:noWrap/>
            <w:vAlign w:val="center"/>
            <w:hideMark/>
          </w:tcPr>
          <w:p w14:paraId="21379F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1906" w:type="dxa"/>
            <w:tcBorders>
              <w:left w:val="single" w:sz="4" w:space="0" w:color="auto"/>
              <w:right w:val="single" w:sz="4" w:space="0" w:color="auto"/>
            </w:tcBorders>
            <w:shd w:val="clear" w:color="auto" w:fill="auto"/>
            <w:noWrap/>
            <w:vAlign w:val="center"/>
            <w:hideMark/>
          </w:tcPr>
          <w:p w14:paraId="6DF60DB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2045" w:type="dxa"/>
            <w:tcBorders>
              <w:left w:val="single" w:sz="4" w:space="0" w:color="auto"/>
              <w:right w:val="single" w:sz="4" w:space="0" w:color="auto"/>
            </w:tcBorders>
            <w:shd w:val="clear" w:color="auto" w:fill="auto"/>
            <w:noWrap/>
            <w:vAlign w:val="center"/>
            <w:hideMark/>
          </w:tcPr>
          <w:p w14:paraId="1378D2B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commissioner</w:t>
            </w:r>
          </w:p>
        </w:tc>
        <w:tc>
          <w:tcPr>
            <w:tcW w:w="1493" w:type="dxa"/>
            <w:tcBorders>
              <w:left w:val="single" w:sz="4" w:space="0" w:color="auto"/>
            </w:tcBorders>
            <w:shd w:val="clear" w:color="auto" w:fill="auto"/>
            <w:noWrap/>
            <w:vAlign w:val="center"/>
            <w:hideMark/>
          </w:tcPr>
          <w:p w14:paraId="1D396B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men</w:t>
            </w:r>
          </w:p>
        </w:tc>
      </w:tr>
      <w:tr w:rsidR="009F7EEA" w:rsidRPr="009F7EEA" w14:paraId="56286D49" w14:textId="77777777" w:rsidTr="00F50EE7">
        <w:trPr>
          <w:trHeight w:val="268"/>
        </w:trPr>
        <w:tc>
          <w:tcPr>
            <w:tcW w:w="1705" w:type="dxa"/>
            <w:tcBorders>
              <w:right w:val="single" w:sz="4" w:space="0" w:color="auto"/>
            </w:tcBorders>
            <w:shd w:val="clear" w:color="auto" w:fill="auto"/>
            <w:noWrap/>
            <w:vAlign w:val="center"/>
            <w:hideMark/>
          </w:tcPr>
          <w:p w14:paraId="5D39DF8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769" w:type="dxa"/>
            <w:tcBorders>
              <w:left w:val="single" w:sz="4" w:space="0" w:color="auto"/>
              <w:right w:val="single" w:sz="4" w:space="0" w:color="auto"/>
            </w:tcBorders>
            <w:shd w:val="clear" w:color="auto" w:fill="auto"/>
            <w:noWrap/>
            <w:vAlign w:val="center"/>
            <w:hideMark/>
          </w:tcPr>
          <w:p w14:paraId="10422E1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1906" w:type="dxa"/>
            <w:tcBorders>
              <w:left w:val="single" w:sz="4" w:space="0" w:color="auto"/>
              <w:right w:val="single" w:sz="4" w:space="0" w:color="auto"/>
            </w:tcBorders>
            <w:shd w:val="clear" w:color="auto" w:fill="auto"/>
            <w:noWrap/>
            <w:vAlign w:val="center"/>
            <w:hideMark/>
          </w:tcPr>
          <w:p w14:paraId="55EF0A9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west</w:t>
            </w:r>
          </w:p>
        </w:tc>
        <w:tc>
          <w:tcPr>
            <w:tcW w:w="2045" w:type="dxa"/>
            <w:tcBorders>
              <w:left w:val="single" w:sz="4" w:space="0" w:color="auto"/>
              <w:right w:val="single" w:sz="4" w:space="0" w:color="auto"/>
            </w:tcBorders>
            <w:shd w:val="clear" w:color="auto" w:fill="auto"/>
            <w:noWrap/>
            <w:vAlign w:val="center"/>
            <w:hideMark/>
          </w:tcPr>
          <w:p w14:paraId="4E75FB5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city</w:t>
            </w:r>
          </w:p>
        </w:tc>
        <w:tc>
          <w:tcPr>
            <w:tcW w:w="1493" w:type="dxa"/>
            <w:tcBorders>
              <w:left w:val="single" w:sz="4" w:space="0" w:color="auto"/>
            </w:tcBorders>
            <w:shd w:val="clear" w:color="auto" w:fill="auto"/>
            <w:noWrap/>
            <w:vAlign w:val="center"/>
            <w:hideMark/>
          </w:tcPr>
          <w:p w14:paraId="1F3883E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accident</w:t>
            </w:r>
          </w:p>
        </w:tc>
      </w:tr>
      <w:tr w:rsidR="009F7EEA" w:rsidRPr="009F7EEA" w14:paraId="1CEF8C57" w14:textId="77777777" w:rsidTr="00F50EE7">
        <w:trPr>
          <w:trHeight w:val="268"/>
        </w:trPr>
        <w:tc>
          <w:tcPr>
            <w:tcW w:w="1705" w:type="dxa"/>
            <w:tcBorders>
              <w:right w:val="single" w:sz="4" w:space="0" w:color="auto"/>
            </w:tcBorders>
            <w:shd w:val="clear" w:color="auto" w:fill="auto"/>
            <w:noWrap/>
            <w:vAlign w:val="center"/>
            <w:hideMark/>
          </w:tcPr>
          <w:p w14:paraId="67F570D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chief</w:t>
            </w:r>
          </w:p>
        </w:tc>
        <w:tc>
          <w:tcPr>
            <w:tcW w:w="1769" w:type="dxa"/>
            <w:tcBorders>
              <w:left w:val="single" w:sz="4" w:space="0" w:color="auto"/>
              <w:right w:val="single" w:sz="4" w:space="0" w:color="auto"/>
            </w:tcBorders>
            <w:shd w:val="clear" w:color="auto" w:fill="auto"/>
            <w:noWrap/>
            <w:vAlign w:val="center"/>
            <w:hideMark/>
          </w:tcPr>
          <w:p w14:paraId="4DF6FAD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1906" w:type="dxa"/>
            <w:tcBorders>
              <w:left w:val="single" w:sz="4" w:space="0" w:color="auto"/>
              <w:right w:val="single" w:sz="4" w:space="0" w:color="auto"/>
            </w:tcBorders>
            <w:shd w:val="clear" w:color="auto" w:fill="auto"/>
            <w:noWrap/>
            <w:vAlign w:val="center"/>
            <w:hideMark/>
          </w:tcPr>
          <w:p w14:paraId="1700F0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2045" w:type="dxa"/>
            <w:tcBorders>
              <w:left w:val="single" w:sz="4" w:space="0" w:color="auto"/>
              <w:right w:val="single" w:sz="4" w:space="0" w:color="auto"/>
            </w:tcBorders>
            <w:shd w:val="clear" w:color="auto" w:fill="auto"/>
            <w:noWrap/>
            <w:vAlign w:val="center"/>
            <w:hideMark/>
          </w:tcPr>
          <w:p w14:paraId="1A1470E6"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cranes</w:t>
            </w:r>
          </w:p>
        </w:tc>
        <w:tc>
          <w:tcPr>
            <w:tcW w:w="1493" w:type="dxa"/>
            <w:tcBorders>
              <w:left w:val="single" w:sz="4" w:space="0" w:color="auto"/>
            </w:tcBorders>
            <w:shd w:val="clear" w:color="auto" w:fill="auto"/>
            <w:noWrap/>
            <w:vAlign w:val="center"/>
            <w:hideMark/>
          </w:tcPr>
          <w:p w14:paraId="1D3BDF3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r>
      <w:tr w:rsidR="009F7EEA" w:rsidRPr="009F7EEA" w14:paraId="6FDE70C1" w14:textId="77777777" w:rsidTr="00F50EE7">
        <w:trPr>
          <w:trHeight w:val="268"/>
        </w:trPr>
        <w:tc>
          <w:tcPr>
            <w:tcW w:w="1705" w:type="dxa"/>
            <w:tcBorders>
              <w:right w:val="single" w:sz="4" w:space="0" w:color="auto"/>
            </w:tcBorders>
            <w:shd w:val="clear" w:color="auto" w:fill="auto"/>
            <w:noWrap/>
            <w:vAlign w:val="center"/>
            <w:hideMark/>
          </w:tcPr>
          <w:p w14:paraId="2CE7980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night</w:t>
            </w:r>
          </w:p>
        </w:tc>
        <w:tc>
          <w:tcPr>
            <w:tcW w:w="1769" w:type="dxa"/>
            <w:tcBorders>
              <w:left w:val="single" w:sz="4" w:space="0" w:color="auto"/>
              <w:right w:val="single" w:sz="4" w:space="0" w:color="auto"/>
            </w:tcBorders>
            <w:shd w:val="clear" w:color="auto" w:fill="auto"/>
            <w:noWrap/>
            <w:vAlign w:val="center"/>
            <w:hideMark/>
          </w:tcPr>
          <w:p w14:paraId="4BC04E1C" w14:textId="5DABA710"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906" w:type="dxa"/>
            <w:tcBorders>
              <w:left w:val="single" w:sz="4" w:space="0" w:color="auto"/>
              <w:right w:val="single" w:sz="4" w:space="0" w:color="auto"/>
            </w:tcBorders>
            <w:shd w:val="clear" w:color="auto" w:fill="auto"/>
            <w:noWrap/>
            <w:vAlign w:val="center"/>
            <w:hideMark/>
          </w:tcPr>
          <w:p w14:paraId="2B8174E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2045" w:type="dxa"/>
            <w:tcBorders>
              <w:left w:val="single" w:sz="4" w:space="0" w:color="auto"/>
              <w:right w:val="single" w:sz="4" w:space="0" w:color="auto"/>
            </w:tcBorders>
            <w:shd w:val="clear" w:color="auto" w:fill="auto"/>
            <w:noWrap/>
            <w:vAlign w:val="center"/>
            <w:hideMark/>
          </w:tcPr>
          <w:p w14:paraId="206E3E2C"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contractor</w:t>
            </w:r>
          </w:p>
        </w:tc>
        <w:tc>
          <w:tcPr>
            <w:tcW w:w="1493" w:type="dxa"/>
            <w:tcBorders>
              <w:left w:val="single" w:sz="4" w:space="0" w:color="auto"/>
            </w:tcBorders>
            <w:shd w:val="clear" w:color="auto" w:fill="auto"/>
            <w:noWrap/>
            <w:vAlign w:val="center"/>
            <w:hideMark/>
          </w:tcPr>
          <w:p w14:paraId="4053F4A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r>
      <w:tr w:rsidR="009F7EEA" w:rsidRPr="009F7EEA" w14:paraId="74DC2E50" w14:textId="77777777" w:rsidTr="00F50EE7">
        <w:trPr>
          <w:trHeight w:val="268"/>
        </w:trPr>
        <w:tc>
          <w:tcPr>
            <w:tcW w:w="1705" w:type="dxa"/>
            <w:tcBorders>
              <w:right w:val="single" w:sz="4" w:space="0" w:color="auto"/>
            </w:tcBorders>
            <w:shd w:val="clear" w:color="auto" w:fill="auto"/>
            <w:noWrap/>
            <w:vAlign w:val="center"/>
            <w:hideMark/>
          </w:tcPr>
          <w:p w14:paraId="4398892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769" w:type="dxa"/>
            <w:tcBorders>
              <w:left w:val="single" w:sz="4" w:space="0" w:color="auto"/>
              <w:right w:val="single" w:sz="4" w:space="0" w:color="auto"/>
            </w:tcBorders>
            <w:shd w:val="clear" w:color="auto" w:fill="auto"/>
            <w:noWrap/>
            <w:vAlign w:val="center"/>
            <w:hideMark/>
          </w:tcPr>
          <w:p w14:paraId="4DD1C24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1906" w:type="dxa"/>
            <w:tcBorders>
              <w:left w:val="single" w:sz="4" w:space="0" w:color="auto"/>
              <w:right w:val="single" w:sz="4" w:space="0" w:color="auto"/>
            </w:tcBorders>
            <w:shd w:val="clear" w:color="auto" w:fill="auto"/>
            <w:noWrap/>
            <w:vAlign w:val="center"/>
            <w:hideMark/>
          </w:tcPr>
          <w:p w14:paraId="0317115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2045" w:type="dxa"/>
            <w:tcBorders>
              <w:left w:val="single" w:sz="4" w:space="0" w:color="auto"/>
              <w:right w:val="single" w:sz="4" w:space="0" w:color="auto"/>
            </w:tcBorders>
            <w:shd w:val="clear" w:color="auto" w:fill="auto"/>
            <w:noWrap/>
            <w:vAlign w:val="center"/>
            <w:hideMark/>
          </w:tcPr>
          <w:p w14:paraId="2700C72B"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violations</w:t>
            </w:r>
          </w:p>
        </w:tc>
        <w:tc>
          <w:tcPr>
            <w:tcW w:w="1493" w:type="dxa"/>
            <w:tcBorders>
              <w:left w:val="single" w:sz="4" w:space="0" w:color="auto"/>
            </w:tcBorders>
            <w:shd w:val="clear" w:color="auto" w:fill="auto"/>
            <w:noWrap/>
            <w:vAlign w:val="center"/>
            <w:hideMark/>
          </w:tcPr>
          <w:p w14:paraId="63E575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train</w:t>
            </w:r>
          </w:p>
        </w:tc>
      </w:tr>
      <w:tr w:rsidR="009F7EEA" w:rsidRPr="009F7EEA" w14:paraId="6ED5ACA1" w14:textId="77777777" w:rsidTr="00F50EE7">
        <w:trPr>
          <w:trHeight w:val="268"/>
        </w:trPr>
        <w:tc>
          <w:tcPr>
            <w:tcW w:w="1705" w:type="dxa"/>
            <w:tcBorders>
              <w:right w:val="single" w:sz="4" w:space="0" w:color="auto"/>
            </w:tcBorders>
            <w:shd w:val="clear" w:color="auto" w:fill="auto"/>
            <w:noWrap/>
            <w:vAlign w:val="center"/>
            <w:hideMark/>
          </w:tcPr>
          <w:p w14:paraId="3DE9AF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man</w:t>
            </w:r>
          </w:p>
        </w:tc>
        <w:tc>
          <w:tcPr>
            <w:tcW w:w="1769" w:type="dxa"/>
            <w:tcBorders>
              <w:left w:val="single" w:sz="4" w:space="0" w:color="auto"/>
              <w:right w:val="single" w:sz="4" w:space="0" w:color="auto"/>
            </w:tcBorders>
            <w:shd w:val="clear" w:color="auto" w:fill="auto"/>
            <w:noWrap/>
            <w:vAlign w:val="center"/>
            <w:hideMark/>
          </w:tcPr>
          <w:p w14:paraId="490ACF6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906" w:type="dxa"/>
            <w:tcBorders>
              <w:left w:val="single" w:sz="4" w:space="0" w:color="auto"/>
              <w:right w:val="single" w:sz="4" w:space="0" w:color="auto"/>
            </w:tcBorders>
            <w:shd w:val="clear" w:color="auto" w:fill="auto"/>
            <w:noWrap/>
            <w:vAlign w:val="center"/>
            <w:hideMark/>
          </w:tcPr>
          <w:p w14:paraId="3EC35A2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2045" w:type="dxa"/>
            <w:tcBorders>
              <w:left w:val="single" w:sz="4" w:space="0" w:color="auto"/>
              <w:right w:val="single" w:sz="4" w:space="0" w:color="auto"/>
            </w:tcBorders>
            <w:shd w:val="clear" w:color="auto" w:fill="auto"/>
            <w:noWrap/>
            <w:vAlign w:val="center"/>
            <w:hideMark/>
          </w:tcPr>
          <w:p w14:paraId="6766DC7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tower</w:t>
            </w:r>
          </w:p>
        </w:tc>
        <w:tc>
          <w:tcPr>
            <w:tcW w:w="1493" w:type="dxa"/>
            <w:tcBorders>
              <w:left w:val="single" w:sz="4" w:space="0" w:color="auto"/>
            </w:tcBorders>
            <w:shd w:val="clear" w:color="auto" w:fill="auto"/>
            <w:noWrap/>
            <w:vAlign w:val="center"/>
            <w:hideMark/>
          </w:tcPr>
          <w:p w14:paraId="7025A27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r>
      <w:tr w:rsidR="009F7EEA" w:rsidRPr="009F7EEA" w14:paraId="3310BEBD" w14:textId="77777777" w:rsidTr="00F50EE7">
        <w:trPr>
          <w:trHeight w:val="268"/>
        </w:trPr>
        <w:tc>
          <w:tcPr>
            <w:tcW w:w="1705" w:type="dxa"/>
            <w:tcBorders>
              <w:right w:val="single" w:sz="4" w:space="0" w:color="auto"/>
            </w:tcBorders>
            <w:shd w:val="clear" w:color="auto" w:fill="auto"/>
            <w:noWrap/>
            <w:vAlign w:val="center"/>
            <w:hideMark/>
          </w:tcPr>
          <w:p w14:paraId="164C85C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769" w:type="dxa"/>
            <w:tcBorders>
              <w:left w:val="single" w:sz="4" w:space="0" w:color="auto"/>
              <w:right w:val="single" w:sz="4" w:space="0" w:color="auto"/>
            </w:tcBorders>
            <w:shd w:val="clear" w:color="auto" w:fill="auto"/>
            <w:noWrap/>
            <w:vAlign w:val="center"/>
            <w:hideMark/>
          </w:tcPr>
          <w:p w14:paraId="10B46BA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morning</w:t>
            </w:r>
          </w:p>
        </w:tc>
        <w:tc>
          <w:tcPr>
            <w:tcW w:w="1906" w:type="dxa"/>
            <w:tcBorders>
              <w:left w:val="single" w:sz="4" w:space="0" w:color="auto"/>
              <w:right w:val="single" w:sz="4" w:space="0" w:color="auto"/>
            </w:tcBorders>
            <w:shd w:val="clear" w:color="auto" w:fill="auto"/>
            <w:noWrap/>
            <w:vAlign w:val="center"/>
            <w:hideMark/>
          </w:tcPr>
          <w:p w14:paraId="74918E2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2045" w:type="dxa"/>
            <w:tcBorders>
              <w:left w:val="single" w:sz="4" w:space="0" w:color="auto"/>
              <w:right w:val="single" w:sz="4" w:space="0" w:color="auto"/>
            </w:tcBorders>
            <w:shd w:val="clear" w:color="auto" w:fill="auto"/>
            <w:noWrap/>
            <w:vAlign w:val="center"/>
            <w:hideMark/>
          </w:tcPr>
          <w:p w14:paraId="0F081EE8"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w:t>
            </w:r>
          </w:p>
        </w:tc>
        <w:tc>
          <w:tcPr>
            <w:tcW w:w="1493" w:type="dxa"/>
            <w:tcBorders>
              <w:left w:val="single" w:sz="4" w:space="0" w:color="auto"/>
            </w:tcBorders>
            <w:shd w:val="clear" w:color="auto" w:fill="auto"/>
            <w:noWrap/>
            <w:vAlign w:val="center"/>
            <w:hideMark/>
          </w:tcPr>
          <w:p w14:paraId="459653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r>
      <w:tr w:rsidR="009F7EEA" w:rsidRPr="009F7EEA" w14:paraId="08E0DEC8" w14:textId="77777777" w:rsidTr="00F50EE7">
        <w:trPr>
          <w:trHeight w:val="268"/>
        </w:trPr>
        <w:tc>
          <w:tcPr>
            <w:tcW w:w="1705" w:type="dxa"/>
            <w:tcBorders>
              <w:right w:val="single" w:sz="4" w:space="0" w:color="auto"/>
            </w:tcBorders>
            <w:shd w:val="clear" w:color="auto" w:fill="auto"/>
            <w:noWrap/>
            <w:vAlign w:val="center"/>
            <w:hideMark/>
          </w:tcPr>
          <w:p w14:paraId="24722311" w14:textId="136B2B36"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769" w:type="dxa"/>
            <w:tcBorders>
              <w:left w:val="single" w:sz="4" w:space="0" w:color="auto"/>
              <w:right w:val="single" w:sz="4" w:space="0" w:color="auto"/>
            </w:tcBorders>
            <w:shd w:val="clear" w:color="auto" w:fill="auto"/>
            <w:noWrap/>
            <w:vAlign w:val="center"/>
            <w:hideMark/>
          </w:tcPr>
          <w:p w14:paraId="49B804D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906" w:type="dxa"/>
            <w:tcBorders>
              <w:left w:val="single" w:sz="4" w:space="0" w:color="auto"/>
              <w:right w:val="single" w:sz="4" w:space="0" w:color="auto"/>
            </w:tcBorders>
            <w:shd w:val="clear" w:color="auto" w:fill="auto"/>
            <w:noWrap/>
            <w:vAlign w:val="center"/>
            <w:hideMark/>
          </w:tcPr>
          <w:p w14:paraId="339D7DE6" w14:textId="745AFE1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2045" w:type="dxa"/>
            <w:tcBorders>
              <w:left w:val="single" w:sz="4" w:space="0" w:color="auto"/>
              <w:right w:val="single" w:sz="4" w:space="0" w:color="auto"/>
            </w:tcBorders>
            <w:shd w:val="clear" w:color="auto" w:fill="auto"/>
            <w:noWrap/>
            <w:vAlign w:val="center"/>
            <w:hideMark/>
          </w:tcPr>
          <w:p w14:paraId="3BF3AE55"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investigation</w:t>
            </w:r>
          </w:p>
        </w:tc>
        <w:tc>
          <w:tcPr>
            <w:tcW w:w="1493" w:type="dxa"/>
            <w:tcBorders>
              <w:left w:val="single" w:sz="4" w:space="0" w:color="auto"/>
            </w:tcBorders>
            <w:shd w:val="clear" w:color="auto" w:fill="auto"/>
            <w:noWrap/>
            <w:vAlign w:val="center"/>
            <w:hideMark/>
          </w:tcPr>
          <w:p w14:paraId="0E73BB3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workers</w:t>
            </w:r>
          </w:p>
        </w:tc>
      </w:tr>
      <w:tr w:rsidR="009F7EEA" w:rsidRPr="009F7EEA" w14:paraId="6B8F1A62" w14:textId="77777777" w:rsidTr="00F50EE7">
        <w:trPr>
          <w:trHeight w:val="268"/>
        </w:trPr>
        <w:tc>
          <w:tcPr>
            <w:tcW w:w="1705" w:type="dxa"/>
            <w:tcBorders>
              <w:right w:val="single" w:sz="4" w:space="0" w:color="auto"/>
            </w:tcBorders>
            <w:shd w:val="clear" w:color="auto" w:fill="auto"/>
            <w:noWrap/>
            <w:vAlign w:val="center"/>
            <w:hideMark/>
          </w:tcPr>
          <w:p w14:paraId="35CF56EE" w14:textId="7D0DF095"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769" w:type="dxa"/>
            <w:tcBorders>
              <w:left w:val="single" w:sz="4" w:space="0" w:color="auto"/>
              <w:right w:val="single" w:sz="4" w:space="0" w:color="auto"/>
            </w:tcBorders>
            <w:shd w:val="clear" w:color="auto" w:fill="auto"/>
            <w:noWrap/>
            <w:vAlign w:val="center"/>
            <w:hideMark/>
          </w:tcPr>
          <w:p w14:paraId="6E46ABB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906" w:type="dxa"/>
            <w:tcBorders>
              <w:left w:val="single" w:sz="4" w:space="0" w:color="auto"/>
              <w:right w:val="single" w:sz="4" w:space="0" w:color="auto"/>
            </w:tcBorders>
            <w:shd w:val="clear" w:color="auto" w:fill="auto"/>
            <w:noWrap/>
            <w:vAlign w:val="center"/>
            <w:hideMark/>
          </w:tcPr>
          <w:p w14:paraId="28379C9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c>
          <w:tcPr>
            <w:tcW w:w="2045" w:type="dxa"/>
            <w:tcBorders>
              <w:left w:val="single" w:sz="4" w:space="0" w:color="auto"/>
              <w:right w:val="single" w:sz="4" w:space="0" w:color="auto"/>
            </w:tcBorders>
            <w:shd w:val="clear" w:color="auto" w:fill="auto"/>
            <w:noWrap/>
            <w:vAlign w:val="center"/>
            <w:hideMark/>
          </w:tcPr>
          <w:p w14:paraId="787E735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office</w:t>
            </w:r>
          </w:p>
        </w:tc>
        <w:tc>
          <w:tcPr>
            <w:tcW w:w="1493" w:type="dxa"/>
            <w:tcBorders>
              <w:left w:val="single" w:sz="4" w:space="0" w:color="auto"/>
            </w:tcBorders>
            <w:shd w:val="clear" w:color="auto" w:fill="auto"/>
            <w:noWrap/>
            <w:vAlign w:val="center"/>
            <w:hideMark/>
          </w:tcPr>
          <w:p w14:paraId="261AC1F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r>
      <w:tr w:rsidR="009F7EEA" w:rsidRPr="009F7EEA" w14:paraId="3C5B514F" w14:textId="77777777" w:rsidTr="00F50EE7">
        <w:trPr>
          <w:trHeight w:val="268"/>
        </w:trPr>
        <w:tc>
          <w:tcPr>
            <w:tcW w:w="1705" w:type="dxa"/>
            <w:tcBorders>
              <w:right w:val="single" w:sz="4" w:space="0" w:color="auto"/>
            </w:tcBorders>
            <w:shd w:val="clear" w:color="auto" w:fill="auto"/>
            <w:noWrap/>
            <w:vAlign w:val="center"/>
            <w:hideMark/>
          </w:tcPr>
          <w:p w14:paraId="6BF407A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driver</w:t>
            </w:r>
          </w:p>
        </w:tc>
        <w:tc>
          <w:tcPr>
            <w:tcW w:w="1769" w:type="dxa"/>
            <w:tcBorders>
              <w:left w:val="single" w:sz="4" w:space="0" w:color="auto"/>
              <w:right w:val="single" w:sz="4" w:space="0" w:color="auto"/>
            </w:tcBorders>
            <w:shd w:val="clear" w:color="auto" w:fill="auto"/>
            <w:noWrap/>
            <w:vAlign w:val="center"/>
            <w:hideMark/>
          </w:tcPr>
          <w:p w14:paraId="0BD67ACC" w14:textId="3EEA69AA"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906" w:type="dxa"/>
            <w:tcBorders>
              <w:left w:val="single" w:sz="4" w:space="0" w:color="auto"/>
              <w:right w:val="single" w:sz="4" w:space="0" w:color="auto"/>
            </w:tcBorders>
            <w:shd w:val="clear" w:color="auto" w:fill="auto"/>
            <w:noWrap/>
            <w:vAlign w:val="center"/>
            <w:hideMark/>
          </w:tcPr>
          <w:p w14:paraId="3E31919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2045" w:type="dxa"/>
            <w:tcBorders>
              <w:left w:val="single" w:sz="4" w:space="0" w:color="auto"/>
              <w:right w:val="single" w:sz="4" w:space="0" w:color="auto"/>
            </w:tcBorders>
            <w:shd w:val="clear" w:color="auto" w:fill="auto"/>
            <w:noWrap/>
            <w:vAlign w:val="center"/>
            <w:hideMark/>
          </w:tcPr>
          <w:p w14:paraId="0EAB318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equipment</w:t>
            </w:r>
          </w:p>
        </w:tc>
        <w:tc>
          <w:tcPr>
            <w:tcW w:w="1493" w:type="dxa"/>
            <w:tcBorders>
              <w:left w:val="single" w:sz="4" w:space="0" w:color="auto"/>
            </w:tcBorders>
            <w:shd w:val="clear" w:color="auto" w:fill="auto"/>
            <w:noWrap/>
            <w:vAlign w:val="center"/>
            <w:hideMark/>
          </w:tcPr>
          <w:p w14:paraId="58973865" w14:textId="07DFB83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r>
      <w:tr w:rsidR="009F7EEA" w:rsidRPr="009F7EEA" w14:paraId="639882E2" w14:textId="77777777" w:rsidTr="00F50EE7">
        <w:trPr>
          <w:trHeight w:val="268"/>
        </w:trPr>
        <w:tc>
          <w:tcPr>
            <w:tcW w:w="1705" w:type="dxa"/>
            <w:tcBorders>
              <w:right w:val="single" w:sz="4" w:space="0" w:color="auto"/>
            </w:tcBorders>
            <w:shd w:val="clear" w:color="auto" w:fill="auto"/>
            <w:noWrap/>
            <w:vAlign w:val="center"/>
            <w:hideMark/>
          </w:tcPr>
          <w:p w14:paraId="164B1C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investigation</w:t>
            </w:r>
          </w:p>
        </w:tc>
        <w:tc>
          <w:tcPr>
            <w:tcW w:w="1769" w:type="dxa"/>
            <w:tcBorders>
              <w:left w:val="single" w:sz="4" w:space="0" w:color="auto"/>
              <w:right w:val="single" w:sz="4" w:space="0" w:color="auto"/>
            </w:tcBorders>
            <w:shd w:val="clear" w:color="auto" w:fill="auto"/>
            <w:noWrap/>
            <w:vAlign w:val="center"/>
            <w:hideMark/>
          </w:tcPr>
          <w:p w14:paraId="5A968A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1906" w:type="dxa"/>
            <w:tcBorders>
              <w:left w:val="single" w:sz="4" w:space="0" w:color="auto"/>
              <w:right w:val="single" w:sz="4" w:space="0" w:color="auto"/>
            </w:tcBorders>
            <w:shd w:val="clear" w:color="auto" w:fill="auto"/>
            <w:noWrap/>
            <w:vAlign w:val="center"/>
            <w:hideMark/>
          </w:tcPr>
          <w:p w14:paraId="5C46A98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2045" w:type="dxa"/>
            <w:tcBorders>
              <w:left w:val="single" w:sz="4" w:space="0" w:color="auto"/>
              <w:right w:val="single" w:sz="4" w:space="0" w:color="auto"/>
            </w:tcBorders>
            <w:shd w:val="clear" w:color="auto" w:fill="auto"/>
            <w:noWrap/>
            <w:vAlign w:val="center"/>
            <w:hideMark/>
          </w:tcPr>
          <w:p w14:paraId="1DE2DC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1493" w:type="dxa"/>
            <w:tcBorders>
              <w:left w:val="single" w:sz="4" w:space="0" w:color="auto"/>
            </w:tcBorders>
            <w:shd w:val="clear" w:color="auto" w:fill="auto"/>
            <w:noWrap/>
            <w:vAlign w:val="center"/>
            <w:hideMark/>
          </w:tcPr>
          <w:p w14:paraId="233FD9F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r>
      <w:tr w:rsidR="009F7EEA" w:rsidRPr="009F7EEA" w14:paraId="453FE67D" w14:textId="77777777" w:rsidTr="00F50EE7">
        <w:trPr>
          <w:trHeight w:val="268"/>
        </w:trPr>
        <w:tc>
          <w:tcPr>
            <w:tcW w:w="1705" w:type="dxa"/>
            <w:tcBorders>
              <w:right w:val="single" w:sz="4" w:space="0" w:color="auto"/>
            </w:tcBorders>
            <w:shd w:val="clear" w:color="auto" w:fill="auto"/>
            <w:noWrap/>
            <w:vAlign w:val="center"/>
            <w:hideMark/>
          </w:tcPr>
          <w:p w14:paraId="6CE208D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truck</w:t>
            </w:r>
          </w:p>
        </w:tc>
        <w:tc>
          <w:tcPr>
            <w:tcW w:w="1769" w:type="dxa"/>
            <w:tcBorders>
              <w:left w:val="single" w:sz="4" w:space="0" w:color="auto"/>
              <w:right w:val="single" w:sz="4" w:space="0" w:color="auto"/>
            </w:tcBorders>
            <w:shd w:val="clear" w:color="auto" w:fill="auto"/>
            <w:noWrap/>
            <w:vAlign w:val="center"/>
            <w:hideMark/>
          </w:tcPr>
          <w:p w14:paraId="367B14A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906" w:type="dxa"/>
            <w:tcBorders>
              <w:left w:val="single" w:sz="4" w:space="0" w:color="auto"/>
              <w:right w:val="single" w:sz="4" w:space="0" w:color="auto"/>
            </w:tcBorders>
            <w:shd w:val="clear" w:color="auto" w:fill="auto"/>
            <w:noWrap/>
            <w:vAlign w:val="center"/>
            <w:hideMark/>
          </w:tcPr>
          <w:p w14:paraId="2AD402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2045" w:type="dxa"/>
            <w:tcBorders>
              <w:left w:val="single" w:sz="4" w:space="0" w:color="auto"/>
              <w:right w:val="single" w:sz="4" w:space="0" w:color="auto"/>
            </w:tcBorders>
            <w:shd w:val="clear" w:color="auto" w:fill="auto"/>
            <w:noWrap/>
            <w:vAlign w:val="center"/>
            <w:hideMark/>
          </w:tcPr>
          <w:p w14:paraId="22761B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district</w:t>
            </w:r>
          </w:p>
        </w:tc>
        <w:tc>
          <w:tcPr>
            <w:tcW w:w="1493" w:type="dxa"/>
            <w:tcBorders>
              <w:left w:val="single" w:sz="4" w:space="0" w:color="auto"/>
            </w:tcBorders>
            <w:shd w:val="clear" w:color="auto" w:fill="auto"/>
            <w:noWrap/>
            <w:vAlign w:val="center"/>
            <w:hideMark/>
          </w:tcPr>
          <w:p w14:paraId="28043A5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r>
      <w:tr w:rsidR="009F7EEA" w:rsidRPr="009F7EEA" w14:paraId="22625145" w14:textId="77777777" w:rsidTr="00F50EE7">
        <w:trPr>
          <w:trHeight w:val="268"/>
        </w:trPr>
        <w:tc>
          <w:tcPr>
            <w:tcW w:w="1705" w:type="dxa"/>
            <w:tcBorders>
              <w:right w:val="single" w:sz="4" w:space="0" w:color="auto"/>
            </w:tcBorders>
            <w:shd w:val="clear" w:color="auto" w:fill="auto"/>
            <w:noWrap/>
            <w:vAlign w:val="center"/>
            <w:hideMark/>
          </w:tcPr>
          <w:p w14:paraId="3F7A280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769" w:type="dxa"/>
            <w:tcBorders>
              <w:left w:val="single" w:sz="4" w:space="0" w:color="auto"/>
              <w:right w:val="single" w:sz="4" w:space="0" w:color="auto"/>
            </w:tcBorders>
            <w:shd w:val="clear" w:color="auto" w:fill="auto"/>
            <w:noWrap/>
            <w:vAlign w:val="center"/>
            <w:hideMark/>
          </w:tcPr>
          <w:p w14:paraId="4C5F17A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1906" w:type="dxa"/>
            <w:tcBorders>
              <w:left w:val="single" w:sz="4" w:space="0" w:color="auto"/>
              <w:right w:val="single" w:sz="4" w:space="0" w:color="auto"/>
            </w:tcBorders>
            <w:shd w:val="clear" w:color="auto" w:fill="auto"/>
            <w:noWrap/>
            <w:vAlign w:val="center"/>
            <w:hideMark/>
          </w:tcPr>
          <w:p w14:paraId="771AF320" w14:textId="012983D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2045" w:type="dxa"/>
            <w:tcBorders>
              <w:left w:val="single" w:sz="4" w:space="0" w:color="auto"/>
              <w:right w:val="single" w:sz="4" w:space="0" w:color="auto"/>
            </w:tcBorders>
            <w:shd w:val="clear" w:color="auto" w:fill="auto"/>
            <w:noWrap/>
            <w:vAlign w:val="center"/>
            <w:hideMark/>
          </w:tcPr>
          <w:p w14:paraId="5FEDF8D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charges</w:t>
            </w:r>
          </w:p>
        </w:tc>
        <w:tc>
          <w:tcPr>
            <w:tcW w:w="1493" w:type="dxa"/>
            <w:tcBorders>
              <w:left w:val="single" w:sz="4" w:space="0" w:color="auto"/>
            </w:tcBorders>
            <w:shd w:val="clear" w:color="auto" w:fill="auto"/>
            <w:noWrap/>
            <w:vAlign w:val="center"/>
            <w:hideMark/>
          </w:tcPr>
          <w:p w14:paraId="476FAD9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residents</w:t>
            </w:r>
          </w:p>
        </w:tc>
      </w:tr>
      <w:tr w:rsidR="009F7EEA" w:rsidRPr="009F7EEA" w14:paraId="54700D8B" w14:textId="77777777" w:rsidTr="00F50EE7">
        <w:trPr>
          <w:trHeight w:val="285"/>
        </w:trPr>
        <w:tc>
          <w:tcPr>
            <w:tcW w:w="1705" w:type="dxa"/>
            <w:tcBorders>
              <w:right w:val="single" w:sz="4" w:space="0" w:color="auto"/>
            </w:tcBorders>
            <w:shd w:val="clear" w:color="auto" w:fill="auto"/>
            <w:noWrap/>
            <w:vAlign w:val="center"/>
            <w:hideMark/>
          </w:tcPr>
          <w:p w14:paraId="30D4836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769" w:type="dxa"/>
            <w:tcBorders>
              <w:left w:val="single" w:sz="4" w:space="0" w:color="auto"/>
              <w:right w:val="single" w:sz="4" w:space="0" w:color="auto"/>
            </w:tcBorders>
            <w:shd w:val="clear" w:color="auto" w:fill="auto"/>
            <w:vAlign w:val="center"/>
            <w:hideMark/>
          </w:tcPr>
          <w:p w14:paraId="63C10CB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906" w:type="dxa"/>
            <w:tcBorders>
              <w:left w:val="single" w:sz="4" w:space="0" w:color="auto"/>
              <w:right w:val="single" w:sz="4" w:space="0" w:color="auto"/>
            </w:tcBorders>
            <w:shd w:val="clear" w:color="auto" w:fill="auto"/>
            <w:noWrap/>
            <w:vAlign w:val="center"/>
            <w:hideMark/>
          </w:tcPr>
          <w:p w14:paraId="001262B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2045" w:type="dxa"/>
            <w:tcBorders>
              <w:left w:val="single" w:sz="4" w:space="0" w:color="auto"/>
              <w:right w:val="single" w:sz="4" w:space="0" w:color="auto"/>
            </w:tcBorders>
            <w:shd w:val="clear" w:color="auto" w:fill="auto"/>
            <w:noWrap/>
            <w:vAlign w:val="center"/>
            <w:hideMark/>
          </w:tcPr>
          <w:p w14:paraId="5C62A95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493" w:type="dxa"/>
            <w:tcBorders>
              <w:left w:val="single" w:sz="4" w:space="0" w:color="auto"/>
            </w:tcBorders>
            <w:shd w:val="clear" w:color="auto" w:fill="auto"/>
            <w:noWrap/>
            <w:vAlign w:val="center"/>
            <w:hideMark/>
          </w:tcPr>
          <w:p w14:paraId="5007C0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members</w:t>
            </w:r>
          </w:p>
        </w:tc>
      </w:tr>
      <w:tr w:rsidR="009F7EEA" w:rsidRPr="009F7EEA" w14:paraId="5DBD07AE" w14:textId="77777777" w:rsidTr="00F50EE7">
        <w:trPr>
          <w:trHeight w:val="268"/>
        </w:trPr>
        <w:tc>
          <w:tcPr>
            <w:tcW w:w="1705" w:type="dxa"/>
            <w:tcBorders>
              <w:right w:val="single" w:sz="4" w:space="0" w:color="auto"/>
            </w:tcBorders>
            <w:shd w:val="clear" w:color="auto" w:fill="auto"/>
            <w:noWrap/>
            <w:vAlign w:val="center"/>
            <w:hideMark/>
          </w:tcPr>
          <w:p w14:paraId="69C465A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769" w:type="dxa"/>
            <w:tcBorders>
              <w:left w:val="single" w:sz="4" w:space="0" w:color="auto"/>
              <w:right w:val="single" w:sz="4" w:space="0" w:color="auto"/>
            </w:tcBorders>
            <w:shd w:val="clear" w:color="auto" w:fill="auto"/>
            <w:noWrap/>
            <w:vAlign w:val="center"/>
            <w:hideMark/>
          </w:tcPr>
          <w:p w14:paraId="2E7DE2C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1906" w:type="dxa"/>
            <w:tcBorders>
              <w:left w:val="single" w:sz="4" w:space="0" w:color="auto"/>
              <w:right w:val="single" w:sz="4" w:space="0" w:color="auto"/>
            </w:tcBorders>
            <w:shd w:val="clear" w:color="auto" w:fill="auto"/>
            <w:noWrap/>
            <w:vAlign w:val="center"/>
            <w:hideMark/>
          </w:tcPr>
          <w:p w14:paraId="2E7113C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tower</w:t>
            </w:r>
          </w:p>
        </w:tc>
        <w:tc>
          <w:tcPr>
            <w:tcW w:w="2045" w:type="dxa"/>
            <w:tcBorders>
              <w:left w:val="single" w:sz="4" w:space="0" w:color="auto"/>
              <w:right w:val="single" w:sz="4" w:space="0" w:color="auto"/>
            </w:tcBorders>
            <w:shd w:val="clear" w:color="auto" w:fill="auto"/>
            <w:noWrap/>
            <w:vAlign w:val="center"/>
            <w:hideMark/>
          </w:tcPr>
          <w:p w14:paraId="43118B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company</w:t>
            </w:r>
          </w:p>
        </w:tc>
        <w:tc>
          <w:tcPr>
            <w:tcW w:w="1493" w:type="dxa"/>
            <w:tcBorders>
              <w:left w:val="single" w:sz="4" w:space="0" w:color="auto"/>
            </w:tcBorders>
            <w:shd w:val="clear" w:color="auto" w:fill="auto"/>
            <w:noWrap/>
            <w:vAlign w:val="center"/>
            <w:hideMark/>
          </w:tcPr>
          <w:p w14:paraId="132DC3CB" w14:textId="397F0642"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r>
      <w:tr w:rsidR="009F7EEA" w:rsidRPr="009F7EEA" w14:paraId="38D547E0" w14:textId="77777777" w:rsidTr="00F50EE7">
        <w:trPr>
          <w:trHeight w:val="268"/>
        </w:trPr>
        <w:tc>
          <w:tcPr>
            <w:tcW w:w="1705" w:type="dxa"/>
            <w:tcBorders>
              <w:right w:val="single" w:sz="4" w:space="0" w:color="auto"/>
            </w:tcBorders>
            <w:shd w:val="clear" w:color="auto" w:fill="auto"/>
            <w:noWrap/>
            <w:vAlign w:val="center"/>
            <w:hideMark/>
          </w:tcPr>
          <w:p w14:paraId="37DC7C3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1769" w:type="dxa"/>
            <w:tcBorders>
              <w:left w:val="single" w:sz="4" w:space="0" w:color="auto"/>
              <w:right w:val="single" w:sz="4" w:space="0" w:color="auto"/>
            </w:tcBorders>
            <w:shd w:val="clear" w:color="auto" w:fill="auto"/>
            <w:noWrap/>
            <w:vAlign w:val="center"/>
            <w:hideMark/>
          </w:tcPr>
          <w:p w14:paraId="2097552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c>
          <w:tcPr>
            <w:tcW w:w="1906" w:type="dxa"/>
            <w:tcBorders>
              <w:left w:val="single" w:sz="4" w:space="0" w:color="auto"/>
              <w:right w:val="single" w:sz="4" w:space="0" w:color="auto"/>
            </w:tcBorders>
            <w:shd w:val="clear" w:color="auto" w:fill="auto"/>
            <w:noWrap/>
            <w:vAlign w:val="center"/>
            <w:hideMark/>
          </w:tcPr>
          <w:p w14:paraId="68AA91F5" w14:textId="7A421C9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c>
          <w:tcPr>
            <w:tcW w:w="2045" w:type="dxa"/>
            <w:tcBorders>
              <w:left w:val="single" w:sz="4" w:space="0" w:color="auto"/>
              <w:right w:val="single" w:sz="4" w:space="0" w:color="auto"/>
            </w:tcBorders>
            <w:shd w:val="clear" w:color="auto" w:fill="auto"/>
            <w:noWrap/>
            <w:vAlign w:val="center"/>
            <w:hideMark/>
          </w:tcPr>
          <w:p w14:paraId="72AE473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493" w:type="dxa"/>
            <w:tcBorders>
              <w:left w:val="single" w:sz="4" w:space="0" w:color="auto"/>
            </w:tcBorders>
            <w:shd w:val="clear" w:color="auto" w:fill="auto"/>
            <w:noWrap/>
            <w:vAlign w:val="center"/>
            <w:hideMark/>
          </w:tcPr>
          <w:p w14:paraId="22EEA8FA" w14:textId="360E807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Thursday</w:t>
            </w:r>
          </w:p>
        </w:tc>
      </w:tr>
      <w:tr w:rsidR="009F7EEA" w:rsidRPr="009F7EEA" w14:paraId="1A56DE27" w14:textId="77777777" w:rsidTr="00F50EE7">
        <w:trPr>
          <w:trHeight w:val="268"/>
        </w:trPr>
        <w:tc>
          <w:tcPr>
            <w:tcW w:w="1705" w:type="dxa"/>
            <w:tcBorders>
              <w:bottom w:val="single" w:sz="4" w:space="0" w:color="auto"/>
              <w:right w:val="single" w:sz="4" w:space="0" w:color="auto"/>
            </w:tcBorders>
            <w:shd w:val="clear" w:color="auto" w:fill="auto"/>
            <w:noWrap/>
            <w:vAlign w:val="center"/>
            <w:hideMark/>
          </w:tcPr>
          <w:p w14:paraId="69333A0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working</w:t>
            </w:r>
          </w:p>
        </w:tc>
        <w:tc>
          <w:tcPr>
            <w:tcW w:w="1769" w:type="dxa"/>
            <w:tcBorders>
              <w:left w:val="single" w:sz="4" w:space="0" w:color="auto"/>
              <w:bottom w:val="single" w:sz="4" w:space="0" w:color="auto"/>
              <w:right w:val="single" w:sz="4" w:space="0" w:color="auto"/>
            </w:tcBorders>
            <w:shd w:val="clear" w:color="auto" w:fill="auto"/>
            <w:noWrap/>
            <w:vAlign w:val="center"/>
            <w:hideMark/>
          </w:tcPr>
          <w:p w14:paraId="6D46470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c>
          <w:tcPr>
            <w:tcW w:w="1906" w:type="dxa"/>
            <w:tcBorders>
              <w:left w:val="single" w:sz="4" w:space="0" w:color="auto"/>
              <w:bottom w:val="single" w:sz="4" w:space="0" w:color="auto"/>
              <w:right w:val="single" w:sz="4" w:space="0" w:color="auto"/>
            </w:tcBorders>
            <w:shd w:val="clear" w:color="auto" w:fill="auto"/>
            <w:noWrap/>
            <w:vAlign w:val="center"/>
            <w:hideMark/>
          </w:tcPr>
          <w:p w14:paraId="3C20D1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2045" w:type="dxa"/>
            <w:tcBorders>
              <w:left w:val="single" w:sz="4" w:space="0" w:color="auto"/>
              <w:bottom w:val="single" w:sz="4" w:space="0" w:color="auto"/>
              <w:right w:val="single" w:sz="4" w:space="0" w:color="auto"/>
            </w:tcBorders>
            <w:shd w:val="clear" w:color="auto" w:fill="auto"/>
            <w:noWrap/>
            <w:vAlign w:val="center"/>
            <w:hideMark/>
          </w:tcPr>
          <w:p w14:paraId="52113D0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mayor</w:t>
            </w:r>
          </w:p>
        </w:tc>
        <w:tc>
          <w:tcPr>
            <w:tcW w:w="1493" w:type="dxa"/>
            <w:tcBorders>
              <w:left w:val="single" w:sz="4" w:space="0" w:color="auto"/>
              <w:bottom w:val="single" w:sz="4" w:space="0" w:color="auto"/>
            </w:tcBorders>
            <w:shd w:val="clear" w:color="auto" w:fill="auto"/>
            <w:noWrap/>
            <w:vAlign w:val="center"/>
            <w:hideMark/>
          </w:tcPr>
          <w:p w14:paraId="7A5E9A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cars</w:t>
            </w:r>
          </w:p>
        </w:tc>
      </w:tr>
    </w:tbl>
    <w:p w14:paraId="1B0D8571" w14:textId="77777777" w:rsidR="008F2751" w:rsidRPr="00A405F2" w:rsidRDefault="008F2751" w:rsidP="00A405F2">
      <w:pPr>
        <w:rPr>
          <w:rFonts w:ascii="Times New Roman" w:eastAsia="Batang" w:hAnsi="Times New Roman" w:cs="Times New Roman"/>
          <w:bCs/>
          <w:iCs/>
          <w:color w:val="FF0000"/>
          <w:kern w:val="16"/>
          <w:sz w:val="24"/>
          <w:szCs w:val="24"/>
          <w:lang w:eastAsia="ko-KR"/>
        </w:rPr>
      </w:pPr>
    </w:p>
    <w:p w14:paraId="4FAB9A1E" w14:textId="657FE39B" w:rsidR="00BF36BB" w:rsidRDefault="00BF36BB">
      <w:pPr>
        <w:spacing w:after="0" w:line="480" w:lineRule="auto"/>
        <w:jc w:val="both"/>
        <w:rPr>
          <w:rFonts w:ascii="Times New Roman" w:hAnsi="Times New Roman" w:cs="Times New Roman"/>
          <w:b/>
          <w:i/>
          <w:kern w:val="16"/>
          <w:sz w:val="24"/>
          <w:szCs w:val="24"/>
        </w:rPr>
        <w:pPrChange w:id="395" w:author="Kim, Jaehong" w:date="2021-02-24T13:26:00Z">
          <w:pPr>
            <w:spacing w:before="240" w:line="480" w:lineRule="auto"/>
          </w:pPr>
        </w:pPrChange>
      </w:pPr>
      <w:r w:rsidRPr="00513F60">
        <w:rPr>
          <w:rFonts w:ascii="Times New Roman" w:hAnsi="Times New Roman" w:cs="Times New Roman"/>
          <w:b/>
          <w:i/>
          <w:kern w:val="16"/>
          <w:sz w:val="24"/>
          <w:szCs w:val="24"/>
        </w:rPr>
        <w:t xml:space="preserve">Network analysis </w:t>
      </w:r>
    </w:p>
    <w:p w14:paraId="1CADDAA6" w14:textId="721CD750" w:rsidR="009F4243" w:rsidRPr="003B5F0D" w:rsidRDefault="009F4243">
      <w:pPr>
        <w:spacing w:line="480" w:lineRule="auto"/>
        <w:jc w:val="both"/>
        <w:rPr>
          <w:rFonts w:ascii="Times New Roman" w:eastAsia="Malgun Gothic" w:hAnsi="Times New Roman" w:cs="Times New Roman"/>
          <w:sz w:val="24"/>
          <w:lang w:eastAsia="ko-KR"/>
          <w:rPrChange w:id="396" w:author="Kim, Jaehong" w:date="2021-02-24T13:27:00Z">
            <w:rPr>
              <w:rFonts w:ascii="Times New Roman" w:hAnsi="Times New Roman" w:cs="Times New Roman"/>
              <w:noProof/>
              <w:kern w:val="16"/>
              <w:sz w:val="24"/>
              <w:szCs w:val="24"/>
            </w:rPr>
          </w:rPrChange>
        </w:rPr>
        <w:pPrChange w:id="397" w:author="Kim, Jaehong" w:date="2021-02-24T13:27:00Z">
          <w:pPr>
            <w:spacing w:before="240" w:line="480" w:lineRule="auto"/>
          </w:pPr>
        </w:pPrChange>
      </w:pPr>
      <w:r w:rsidRPr="003B5F0D">
        <w:rPr>
          <w:rFonts w:ascii="Times New Roman" w:eastAsia="Malgun Gothic" w:hAnsi="Times New Roman" w:cs="Times New Roman"/>
          <w:sz w:val="24"/>
          <w:lang w:eastAsia="ko-KR"/>
          <w:rPrChange w:id="398" w:author="Kim, Jaehong" w:date="2021-02-24T13:27:00Z">
            <w:rPr>
              <w:rFonts w:ascii="Times New Roman" w:hAnsi="Times New Roman" w:cs="Times New Roman"/>
            </w:rPr>
          </w:rPrChange>
        </w:rPr>
        <w:t xml:space="preserve">Network analysis is an analysis method that describes the relationship of data with nodes and edges. By using this network analysis, it is efficient to interpret the relationship between nodes of data. In this study, keywords are nodes, and words with a cosine similarity of 0.5 or higher are connected by edges. </w:t>
      </w:r>
      <w:r w:rsidRPr="003B5F0D">
        <w:rPr>
          <w:rFonts w:ascii="Times New Roman" w:eastAsia="Malgun Gothic" w:hAnsi="Times New Roman" w:cs="Times New Roman"/>
          <w:sz w:val="24"/>
          <w:lang w:eastAsia="ko-KR"/>
          <w:rPrChange w:id="399" w:author="Kim, Jaehong" w:date="2021-02-24T13:27:00Z">
            <w:rPr>
              <w:rFonts w:ascii="Times New Roman" w:hAnsi="Times New Roman" w:cs="Times New Roman"/>
              <w:color w:val="0070C0"/>
            </w:rPr>
          </w:rPrChange>
        </w:rPr>
        <w:t>Nodes depict five keywords and similar word</w:t>
      </w:r>
      <w:r w:rsidRPr="003B5F0D">
        <w:rPr>
          <w:rFonts w:ascii="Times New Roman" w:eastAsia="Malgun Gothic" w:hAnsi="Times New Roman" w:cs="Times New Roman"/>
          <w:sz w:val="24"/>
          <w:lang w:eastAsia="ko-KR"/>
          <w:rPrChange w:id="400" w:author="Kim, Jaehong" w:date="2021-02-24T13:27:00Z">
            <w:rPr>
              <w:rFonts w:ascii="Times New Roman" w:hAnsi="Times New Roman" w:cs="Times New Roman"/>
              <w:noProof/>
              <w:kern w:val="16"/>
              <w:sz w:val="24"/>
              <w:szCs w:val="24"/>
            </w:rPr>
          </w:rPrChange>
        </w:rPr>
        <w:t>s</w:t>
      </w:r>
      <w:r w:rsidRPr="003B5F0D">
        <w:rPr>
          <w:rFonts w:ascii="Times New Roman" w:eastAsia="Malgun Gothic" w:hAnsi="Times New Roman" w:cs="Times New Roman"/>
          <w:sz w:val="24"/>
          <w:lang w:eastAsia="ko-KR"/>
          <w:rPrChange w:id="401" w:author="Kim, Jaehong" w:date="2021-02-24T13:27:00Z">
            <w:rPr>
              <w:rFonts w:ascii="Times New Roman" w:hAnsi="Times New Roman" w:cs="Times New Roman"/>
              <w:color w:val="0070C0"/>
            </w:rPr>
          </w:rPrChange>
        </w:rPr>
        <w:t>, and the number of nodes is 136. Edges represent connection among words, there are 353 edges in the network.</w:t>
      </w:r>
      <w:r w:rsidRPr="003B5F0D">
        <w:rPr>
          <w:rFonts w:ascii="Times New Roman" w:eastAsia="Malgun Gothic" w:hAnsi="Times New Roman" w:cs="Times New Roman"/>
          <w:sz w:val="24"/>
          <w:lang w:eastAsia="ko-KR"/>
          <w:rPrChange w:id="402" w:author="Kim, Jaehong" w:date="2021-02-24T13:27:00Z">
            <w:rPr>
              <w:rFonts w:ascii="Times New Roman" w:hAnsi="Times New Roman" w:cs="Times New Roman"/>
              <w:noProof/>
              <w:kern w:val="16"/>
              <w:sz w:val="24"/>
              <w:szCs w:val="24"/>
            </w:rPr>
          </w:rPrChange>
        </w:rPr>
        <w:t xml:space="preserve"> </w:t>
      </w:r>
      <w:r w:rsidRPr="003B5F0D">
        <w:rPr>
          <w:rFonts w:ascii="Times New Roman" w:eastAsia="Malgun Gothic" w:hAnsi="Times New Roman" w:cs="Times New Roman"/>
          <w:sz w:val="24"/>
          <w:lang w:eastAsia="ko-KR"/>
          <w:rPrChange w:id="403" w:author="Kim, Jaehong" w:date="2021-02-24T13:27:00Z">
            <w:rPr>
              <w:rFonts w:ascii="Times New Roman" w:hAnsi="Times New Roman" w:cs="Times New Roman"/>
            </w:rPr>
          </w:rPrChange>
        </w:rPr>
        <w:t xml:space="preserve">Table 4 shows the number of nodes each keyword has, and the collapsed keyword has the most nodes. There was no significant difference in the number of nodes each keyword had. </w:t>
      </w:r>
    </w:p>
    <w:p w14:paraId="0544583A" w14:textId="6F1214C4" w:rsidR="00BF36BB" w:rsidRPr="003B5F0D" w:rsidDel="009F4243" w:rsidRDefault="00BF36BB">
      <w:pPr>
        <w:spacing w:line="480" w:lineRule="auto"/>
        <w:jc w:val="center"/>
        <w:rPr>
          <w:del w:id="404" w:author="Kim, Jaehong" w:date="2021-02-22T13:07:00Z"/>
          <w:rFonts w:ascii="Times New Roman" w:hAnsi="Times New Roman" w:cs="Times New Roman"/>
          <w:b/>
          <w:bCs/>
          <w:sz w:val="24"/>
          <w:szCs w:val="24"/>
          <w:lang w:eastAsia="ko-KR"/>
          <w:rPrChange w:id="405" w:author="Kim, Jaehong" w:date="2021-02-24T13:27:00Z">
            <w:rPr>
              <w:del w:id="406" w:author="Kim, Jaehong" w:date="2021-02-22T13:07:00Z"/>
              <w:rFonts w:ascii="Times New Roman" w:hAnsi="Times New Roman" w:cs="Times New Roman"/>
              <w:noProof/>
              <w:kern w:val="16"/>
              <w:sz w:val="24"/>
              <w:szCs w:val="24"/>
            </w:rPr>
          </w:rPrChange>
        </w:rPr>
        <w:pPrChange w:id="407" w:author="Kim, Jaehong" w:date="2021-02-24T13:27:00Z">
          <w:pPr>
            <w:spacing w:before="240" w:line="480" w:lineRule="auto"/>
          </w:pPr>
        </w:pPrChange>
      </w:pPr>
      <w:del w:id="408" w:author="Kim, Jaehong" w:date="2021-02-22T13:07:00Z">
        <w:r w:rsidRPr="003B5F0D" w:rsidDel="009F4243">
          <w:rPr>
            <w:rFonts w:ascii="Times New Roman" w:hAnsi="Times New Roman" w:cs="Times New Roman"/>
            <w:b/>
            <w:bCs/>
            <w:sz w:val="24"/>
            <w:szCs w:val="24"/>
            <w:lang w:eastAsia="ko-KR"/>
            <w:rPrChange w:id="409" w:author="Kim, Jaehong" w:date="2021-02-24T13:27:00Z">
              <w:rPr>
                <w:rFonts w:ascii="Times New Roman" w:hAnsi="Times New Roman" w:cs="Times New Roman"/>
                <w:noProof/>
                <w:kern w:val="16"/>
                <w:sz w:val="24"/>
                <w:szCs w:val="24"/>
              </w:rPr>
            </w:rPrChange>
          </w:rPr>
          <w:delText xml:space="preserve">Network analysis is an analysis method that describes the relationship of data with nodes and edges. By using this network analysis, it is efficient to interpret the relationship between nodes of data. In this study, keywords are </w:delText>
        </w:r>
      </w:del>
      <w:del w:id="410" w:author="Kim, Jaehong" w:date="2021-02-22T13:06:00Z">
        <w:r w:rsidRPr="003B5F0D" w:rsidDel="009F4243">
          <w:rPr>
            <w:rFonts w:ascii="Times New Roman" w:hAnsi="Times New Roman" w:cs="Times New Roman"/>
            <w:b/>
            <w:bCs/>
            <w:sz w:val="24"/>
            <w:szCs w:val="24"/>
            <w:lang w:eastAsia="ko-KR"/>
            <w:rPrChange w:id="411" w:author="Kim, Jaehong" w:date="2021-02-24T13:27:00Z">
              <w:rPr>
                <w:rFonts w:ascii="Times New Roman" w:hAnsi="Times New Roman" w:cs="Times New Roman"/>
                <w:noProof/>
                <w:kern w:val="16"/>
                <w:sz w:val="24"/>
                <w:szCs w:val="24"/>
              </w:rPr>
            </w:rPrChange>
          </w:rPr>
          <w:delText>basically</w:delText>
        </w:r>
      </w:del>
      <w:del w:id="412" w:author="Kim, Jaehong" w:date="2021-02-22T13:07:00Z">
        <w:r w:rsidRPr="003B5F0D" w:rsidDel="009F4243">
          <w:rPr>
            <w:rFonts w:ascii="Times New Roman" w:hAnsi="Times New Roman" w:cs="Times New Roman"/>
            <w:b/>
            <w:bCs/>
            <w:sz w:val="24"/>
            <w:szCs w:val="24"/>
            <w:lang w:eastAsia="ko-KR"/>
            <w:rPrChange w:id="413" w:author="Kim, Jaehong" w:date="2021-02-24T13:27:00Z">
              <w:rPr>
                <w:rFonts w:ascii="Times New Roman" w:hAnsi="Times New Roman" w:cs="Times New Roman"/>
                <w:noProof/>
                <w:kern w:val="16"/>
                <w:sz w:val="24"/>
                <w:szCs w:val="24"/>
              </w:rPr>
            </w:rPrChange>
          </w:rPr>
          <w:delText xml:space="preserve"> nodes, and words with a cosine similarity of 0.5 or higher are connected by edges. The text data of this study consists of a total of 136 nodes and 353 edges. Table </w:delText>
        </w:r>
        <w:r w:rsidR="00053008" w:rsidRPr="003B5F0D" w:rsidDel="009F4243">
          <w:rPr>
            <w:rFonts w:ascii="Times New Roman" w:hAnsi="Times New Roman" w:cs="Times New Roman"/>
            <w:b/>
            <w:bCs/>
            <w:sz w:val="24"/>
            <w:szCs w:val="24"/>
            <w:lang w:eastAsia="ko-KR"/>
            <w:rPrChange w:id="414" w:author="Kim, Jaehong" w:date="2021-02-24T13:27:00Z">
              <w:rPr>
                <w:rFonts w:ascii="Times New Roman" w:hAnsi="Times New Roman" w:cs="Times New Roman"/>
                <w:noProof/>
                <w:kern w:val="16"/>
                <w:sz w:val="24"/>
                <w:szCs w:val="24"/>
              </w:rPr>
            </w:rPrChange>
          </w:rPr>
          <w:delText>4</w:delText>
        </w:r>
        <w:r w:rsidRPr="003B5F0D" w:rsidDel="009F4243">
          <w:rPr>
            <w:rFonts w:ascii="Times New Roman" w:hAnsi="Times New Roman" w:cs="Times New Roman"/>
            <w:b/>
            <w:bCs/>
            <w:sz w:val="24"/>
            <w:szCs w:val="24"/>
            <w:lang w:eastAsia="ko-KR"/>
            <w:rPrChange w:id="415" w:author="Kim, Jaehong" w:date="2021-02-24T13:27:00Z">
              <w:rPr>
                <w:rFonts w:ascii="Times New Roman" w:hAnsi="Times New Roman" w:cs="Times New Roman"/>
                <w:noProof/>
                <w:kern w:val="16"/>
                <w:sz w:val="24"/>
                <w:szCs w:val="24"/>
              </w:rPr>
            </w:rPrChange>
          </w:rPr>
          <w:delText xml:space="preserve"> shows the number of nodes each keyword has, and the collapsed keyword has the most nodes. There was no significant difference in the number of nodes each keyword had. </w:delText>
        </w:r>
      </w:del>
    </w:p>
    <w:p w14:paraId="29F96F0E" w14:textId="4403478E" w:rsidR="00BF36BB" w:rsidRPr="003B5F0D" w:rsidRDefault="00BF36BB">
      <w:pPr>
        <w:pStyle w:val="Tabletitle"/>
        <w:spacing w:before="0"/>
        <w:jc w:val="center"/>
        <w:rPr>
          <w:b/>
          <w:bCs/>
          <w:lang w:eastAsia="ko-KR"/>
          <w:rPrChange w:id="416" w:author="Kim, Jaehong" w:date="2021-02-24T13:27:00Z">
            <w:rPr>
              <w:lang w:eastAsia="ko-KR"/>
            </w:rPr>
          </w:rPrChange>
        </w:rPr>
        <w:pPrChange w:id="417" w:author="Kim, Jaehong" w:date="2021-02-24T13:27:00Z">
          <w:pPr>
            <w:pStyle w:val="Tabletitle"/>
          </w:pPr>
        </w:pPrChange>
      </w:pPr>
      <w:r w:rsidRPr="008D3694">
        <w:rPr>
          <w:b/>
          <w:bCs/>
          <w:lang w:eastAsia="ko-KR"/>
        </w:rPr>
        <w:t xml:space="preserve">Table </w:t>
      </w:r>
      <w:ins w:id="418" w:author="Kim, Jaehong" w:date="2021-02-23T15:11:00Z">
        <w:r w:rsidR="003F3F8A">
          <w:rPr>
            <w:b/>
            <w:bCs/>
            <w:lang w:eastAsia="ko-KR"/>
          </w:rPr>
          <w:fldChar w:fldCharType="begin"/>
        </w:r>
        <w:r w:rsidR="003F3F8A">
          <w:rPr>
            <w:b/>
            <w:bCs/>
            <w:lang w:eastAsia="ko-KR"/>
          </w:rPr>
          <w:instrText xml:space="preserve"> SEQ Table \* ARABIC </w:instrText>
        </w:r>
      </w:ins>
      <w:r w:rsidR="003F3F8A">
        <w:rPr>
          <w:b/>
          <w:bCs/>
          <w:lang w:eastAsia="ko-KR"/>
        </w:rPr>
        <w:fldChar w:fldCharType="separate"/>
      </w:r>
      <w:ins w:id="419" w:author="Kim, Jaehong" w:date="2021-02-23T15:11:00Z">
        <w:r w:rsidR="003F3F8A">
          <w:rPr>
            <w:b/>
            <w:bCs/>
            <w:lang w:eastAsia="ko-KR"/>
          </w:rPr>
          <w:t>4</w:t>
        </w:r>
        <w:r w:rsidR="003F3F8A">
          <w:rPr>
            <w:b/>
            <w:bCs/>
            <w:lang w:eastAsia="ko-KR"/>
          </w:rPr>
          <w:fldChar w:fldCharType="end"/>
        </w:r>
      </w:ins>
      <w:del w:id="420" w:author="Kim, Jaehong" w:date="2021-02-23T15:11:00Z">
        <w:r w:rsidRPr="008D3694" w:rsidDel="003F3F8A">
          <w:rPr>
            <w:b/>
            <w:bCs/>
            <w:lang w:eastAsia="ko-KR"/>
          </w:rPr>
          <w:fldChar w:fldCharType="begin"/>
        </w:r>
        <w:r w:rsidRPr="008D3694" w:rsidDel="003F3F8A">
          <w:rPr>
            <w:b/>
            <w:bCs/>
            <w:lang w:eastAsia="ko-KR"/>
          </w:rPr>
          <w:delInstrText xml:space="preserve"> SEQ Table \* ARABIC </w:delInstrText>
        </w:r>
        <w:r w:rsidRPr="008D3694" w:rsidDel="003F3F8A">
          <w:rPr>
            <w:b/>
            <w:bCs/>
            <w:lang w:eastAsia="ko-KR"/>
          </w:rPr>
          <w:fldChar w:fldCharType="separate"/>
        </w:r>
        <w:r w:rsidR="00F40FEB" w:rsidRPr="008D3694" w:rsidDel="003F3F8A">
          <w:rPr>
            <w:b/>
            <w:bCs/>
            <w:lang w:eastAsia="ko-KR"/>
          </w:rPr>
          <w:delText>4</w:delText>
        </w:r>
        <w:r w:rsidRPr="008D3694" w:rsidDel="003F3F8A">
          <w:rPr>
            <w:b/>
            <w:bCs/>
            <w:lang w:eastAsia="ko-KR"/>
          </w:rPr>
          <w:fldChar w:fldCharType="end"/>
        </w:r>
      </w:del>
      <w:r w:rsidRPr="003B5F0D">
        <w:rPr>
          <w:b/>
          <w:bCs/>
          <w:lang w:eastAsia="ko-KR"/>
          <w:rPrChange w:id="421" w:author="Kim, Jaehong" w:date="2021-02-24T13:27:00Z">
            <w:rPr>
              <w:lang w:eastAsia="ko-KR"/>
            </w:rPr>
          </w:rPrChange>
        </w:rPr>
        <w:t>. Network analysis information by keywords</w:t>
      </w:r>
    </w:p>
    <w:tbl>
      <w:tblPr>
        <w:tblStyle w:val="TableGrid"/>
        <w:tblW w:w="9301" w:type="dxa"/>
        <w:jc w:val="center"/>
        <w:tblLook w:val="04A0" w:firstRow="1" w:lastRow="0" w:firstColumn="1" w:lastColumn="0" w:noHBand="0" w:noVBand="1"/>
      </w:tblPr>
      <w:tblGrid>
        <w:gridCol w:w="4644"/>
        <w:gridCol w:w="4657"/>
      </w:tblGrid>
      <w:tr w:rsidR="00BF36BB" w14:paraId="7E5ECC6A" w14:textId="77777777" w:rsidTr="00F50EE7">
        <w:trPr>
          <w:trHeight w:val="152"/>
          <w:jc w:val="center"/>
        </w:trPr>
        <w:tc>
          <w:tcPr>
            <w:tcW w:w="4644" w:type="dxa"/>
            <w:tcBorders>
              <w:top w:val="single" w:sz="4" w:space="0" w:color="auto"/>
              <w:left w:val="nil"/>
              <w:bottom w:val="single" w:sz="4" w:space="0" w:color="auto"/>
              <w:right w:val="single" w:sz="4" w:space="0" w:color="auto"/>
            </w:tcBorders>
            <w:vAlign w:val="center"/>
          </w:tcPr>
          <w:p w14:paraId="61263896" w14:textId="77777777" w:rsidR="00BF36BB" w:rsidRPr="00A3143C" w:rsidRDefault="00BF36BB" w:rsidP="00D754DE">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t>Keywords</w:t>
            </w:r>
          </w:p>
        </w:tc>
        <w:tc>
          <w:tcPr>
            <w:tcW w:w="4656" w:type="dxa"/>
            <w:tcBorders>
              <w:top w:val="single" w:sz="4" w:space="0" w:color="auto"/>
              <w:left w:val="single" w:sz="4" w:space="0" w:color="auto"/>
              <w:bottom w:val="single" w:sz="4" w:space="0" w:color="auto"/>
              <w:right w:val="nil"/>
            </w:tcBorders>
            <w:vAlign w:val="center"/>
          </w:tcPr>
          <w:p w14:paraId="1255BDCB" w14:textId="77777777" w:rsidR="00BF36BB" w:rsidRPr="00A3143C" w:rsidRDefault="00BF36BB" w:rsidP="00D754DE">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t>Connected Nodes</w:t>
            </w:r>
          </w:p>
        </w:tc>
      </w:tr>
      <w:tr w:rsidR="00BF36BB" w14:paraId="4625F7CF" w14:textId="77777777" w:rsidTr="00AE0348">
        <w:trPr>
          <w:trHeight w:val="265"/>
          <w:jc w:val="center"/>
        </w:trPr>
        <w:tc>
          <w:tcPr>
            <w:tcW w:w="4644" w:type="dxa"/>
            <w:tcBorders>
              <w:top w:val="single" w:sz="4" w:space="0" w:color="auto"/>
              <w:left w:val="nil"/>
              <w:bottom w:val="nil"/>
              <w:right w:val="single" w:sz="4" w:space="0" w:color="auto"/>
            </w:tcBorders>
            <w:vAlign w:val="center"/>
          </w:tcPr>
          <w:p w14:paraId="15D4FD24" w14:textId="77777777" w:rsidR="00BF36BB" w:rsidRPr="00A3143C" w:rsidRDefault="00BF36BB" w:rsidP="00D754DE">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Collapsed</w:t>
            </w:r>
          </w:p>
        </w:tc>
        <w:tc>
          <w:tcPr>
            <w:tcW w:w="4656" w:type="dxa"/>
            <w:tcBorders>
              <w:top w:val="single" w:sz="4" w:space="0" w:color="auto"/>
              <w:left w:val="single" w:sz="4" w:space="0" w:color="auto"/>
              <w:bottom w:val="nil"/>
              <w:right w:val="nil"/>
            </w:tcBorders>
            <w:vAlign w:val="center"/>
          </w:tcPr>
          <w:p w14:paraId="270000A8" w14:textId="77777777" w:rsidR="00BF36BB" w:rsidRPr="00A3143C" w:rsidRDefault="00BF36BB" w:rsidP="00D754DE">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91</w:t>
            </w:r>
          </w:p>
        </w:tc>
      </w:tr>
      <w:tr w:rsidR="00BF36BB" w14:paraId="712B9D32" w14:textId="77777777" w:rsidTr="00AE0348">
        <w:trPr>
          <w:trHeight w:val="279"/>
          <w:jc w:val="center"/>
        </w:trPr>
        <w:tc>
          <w:tcPr>
            <w:tcW w:w="4644" w:type="dxa"/>
            <w:tcBorders>
              <w:top w:val="nil"/>
              <w:left w:val="nil"/>
              <w:bottom w:val="nil"/>
              <w:right w:val="single" w:sz="4" w:space="0" w:color="auto"/>
            </w:tcBorders>
            <w:vAlign w:val="center"/>
          </w:tcPr>
          <w:p w14:paraId="39A0A4AE" w14:textId="77777777" w:rsidR="00BF36BB" w:rsidRPr="00A3143C" w:rsidRDefault="00BF36BB" w:rsidP="00D754DE">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Fell</w:t>
            </w:r>
          </w:p>
        </w:tc>
        <w:tc>
          <w:tcPr>
            <w:tcW w:w="4656" w:type="dxa"/>
            <w:tcBorders>
              <w:top w:val="nil"/>
              <w:left w:val="single" w:sz="4" w:space="0" w:color="auto"/>
              <w:bottom w:val="nil"/>
              <w:right w:val="nil"/>
            </w:tcBorders>
            <w:vAlign w:val="center"/>
          </w:tcPr>
          <w:p w14:paraId="62DA70F0" w14:textId="77777777" w:rsidR="00BF36BB" w:rsidRPr="00A3143C" w:rsidRDefault="00BF36BB" w:rsidP="00D754DE">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88</w:t>
            </w:r>
          </w:p>
        </w:tc>
      </w:tr>
      <w:tr w:rsidR="00BF36BB" w14:paraId="0DB4C4B9" w14:textId="77777777" w:rsidTr="00AE0348">
        <w:trPr>
          <w:trHeight w:val="265"/>
          <w:jc w:val="center"/>
        </w:trPr>
        <w:tc>
          <w:tcPr>
            <w:tcW w:w="4644" w:type="dxa"/>
            <w:tcBorders>
              <w:top w:val="nil"/>
              <w:left w:val="nil"/>
              <w:bottom w:val="nil"/>
              <w:right w:val="single" w:sz="4" w:space="0" w:color="auto"/>
            </w:tcBorders>
            <w:vAlign w:val="center"/>
          </w:tcPr>
          <w:p w14:paraId="313A8A97" w14:textId="77777777" w:rsidR="00BF36BB" w:rsidRPr="00A3143C" w:rsidRDefault="00BF36BB" w:rsidP="00D754DE">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w:t>
            </w:r>
            <w:r w:rsidRPr="00A3143C">
              <w:rPr>
                <w:rFonts w:ascii="Times New Roman" w:eastAsia="Times New Roman" w:hAnsi="Times New Roman" w:cs="Times New Roman" w:hint="eastAsia"/>
                <w:color w:val="000000"/>
                <w:sz w:val="24"/>
                <w:szCs w:val="24"/>
                <w:lang w:eastAsia="ko-KR"/>
              </w:rPr>
              <w:t>i</w:t>
            </w:r>
            <w:r w:rsidRPr="00A3143C">
              <w:rPr>
                <w:rFonts w:ascii="Times New Roman" w:eastAsia="Times New Roman" w:hAnsi="Times New Roman" w:cs="Times New Roman"/>
                <w:color w:val="000000"/>
                <w:sz w:val="24"/>
                <w:szCs w:val="24"/>
                <w:lang w:eastAsia="ko-KR"/>
              </w:rPr>
              <w:t>re</w:t>
            </w:r>
          </w:p>
        </w:tc>
        <w:tc>
          <w:tcPr>
            <w:tcW w:w="4656" w:type="dxa"/>
            <w:tcBorders>
              <w:top w:val="nil"/>
              <w:left w:val="single" w:sz="4" w:space="0" w:color="auto"/>
              <w:bottom w:val="nil"/>
              <w:right w:val="nil"/>
            </w:tcBorders>
            <w:vAlign w:val="center"/>
          </w:tcPr>
          <w:p w14:paraId="2DE38D69" w14:textId="77777777" w:rsidR="00BF36BB" w:rsidRPr="00A3143C" w:rsidRDefault="00BF36BB" w:rsidP="00D754DE">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80</w:t>
            </w:r>
          </w:p>
        </w:tc>
      </w:tr>
      <w:tr w:rsidR="00BF36BB" w14:paraId="02473ABF" w14:textId="77777777" w:rsidTr="00AE0348">
        <w:trPr>
          <w:trHeight w:val="265"/>
          <w:jc w:val="center"/>
        </w:trPr>
        <w:tc>
          <w:tcPr>
            <w:tcW w:w="4644" w:type="dxa"/>
            <w:tcBorders>
              <w:top w:val="nil"/>
              <w:left w:val="nil"/>
              <w:bottom w:val="nil"/>
              <w:right w:val="single" w:sz="4" w:space="0" w:color="auto"/>
            </w:tcBorders>
            <w:vAlign w:val="center"/>
          </w:tcPr>
          <w:p w14:paraId="6AEB9CEF" w14:textId="77777777" w:rsidR="00BF36BB" w:rsidRPr="00A3143C" w:rsidRDefault="00BF36BB" w:rsidP="00D754DE">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Building</w:t>
            </w:r>
          </w:p>
        </w:tc>
        <w:tc>
          <w:tcPr>
            <w:tcW w:w="4656" w:type="dxa"/>
            <w:tcBorders>
              <w:top w:val="nil"/>
              <w:left w:val="single" w:sz="4" w:space="0" w:color="auto"/>
              <w:bottom w:val="nil"/>
              <w:right w:val="nil"/>
            </w:tcBorders>
            <w:vAlign w:val="center"/>
          </w:tcPr>
          <w:p w14:paraId="6BF071B6" w14:textId="77777777" w:rsidR="00BF36BB" w:rsidRPr="00A3143C" w:rsidRDefault="00BF36BB" w:rsidP="00D754DE">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BF36BB" w14:paraId="53BFAA95" w14:textId="77777777" w:rsidTr="00F50EE7">
        <w:trPr>
          <w:trHeight w:val="80"/>
          <w:jc w:val="center"/>
        </w:trPr>
        <w:tc>
          <w:tcPr>
            <w:tcW w:w="4644" w:type="dxa"/>
            <w:tcBorders>
              <w:top w:val="nil"/>
              <w:left w:val="nil"/>
              <w:bottom w:val="single" w:sz="4" w:space="0" w:color="auto"/>
              <w:right w:val="single" w:sz="4" w:space="0" w:color="auto"/>
            </w:tcBorders>
            <w:vAlign w:val="center"/>
          </w:tcPr>
          <w:p w14:paraId="01A56CF5" w14:textId="77777777" w:rsidR="00BF36BB" w:rsidRPr="00A3143C" w:rsidRDefault="00BF36BB" w:rsidP="00D754DE">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People</w:t>
            </w:r>
          </w:p>
        </w:tc>
        <w:tc>
          <w:tcPr>
            <w:tcW w:w="4656" w:type="dxa"/>
            <w:tcBorders>
              <w:top w:val="nil"/>
              <w:left w:val="single" w:sz="4" w:space="0" w:color="auto"/>
              <w:bottom w:val="single" w:sz="4" w:space="0" w:color="auto"/>
              <w:right w:val="nil"/>
            </w:tcBorders>
            <w:vAlign w:val="center"/>
          </w:tcPr>
          <w:p w14:paraId="4251B5FE" w14:textId="77777777" w:rsidR="00BF36BB" w:rsidRPr="00A3143C" w:rsidRDefault="00BF36BB" w:rsidP="00D754DE">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BF36BB" w14:paraId="47BFAD9A" w14:textId="77777777" w:rsidTr="00F50EE7">
        <w:trPr>
          <w:trHeight w:val="70"/>
          <w:jc w:val="center"/>
        </w:trPr>
        <w:tc>
          <w:tcPr>
            <w:tcW w:w="9301" w:type="dxa"/>
            <w:gridSpan w:val="2"/>
            <w:tcBorders>
              <w:top w:val="single" w:sz="4" w:space="0" w:color="auto"/>
              <w:left w:val="nil"/>
              <w:bottom w:val="single" w:sz="4" w:space="0" w:color="auto"/>
              <w:right w:val="nil"/>
            </w:tcBorders>
            <w:vAlign w:val="center"/>
          </w:tcPr>
          <w:p w14:paraId="7AFFF0A4" w14:textId="77777777" w:rsidR="00BF36BB" w:rsidRPr="00A3143C" w:rsidRDefault="00BF36BB" w:rsidP="00D754DE">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Total nodes: 136 / Total edges: 353</w:t>
            </w:r>
          </w:p>
        </w:tc>
      </w:tr>
    </w:tbl>
    <w:p w14:paraId="1F73C7B0" w14:textId="77777777" w:rsidR="00BF36BB" w:rsidRDefault="00BF36BB" w:rsidP="00BF36BB">
      <w:pPr>
        <w:rPr>
          <w:rFonts w:ascii="Times New Roman" w:eastAsia="Batang" w:hAnsi="Times New Roman" w:cs="Times New Roman"/>
          <w:bCs/>
          <w:iCs/>
          <w:color w:val="FF0000"/>
          <w:kern w:val="16"/>
          <w:sz w:val="24"/>
          <w:szCs w:val="24"/>
          <w:lang w:eastAsia="ko-KR"/>
        </w:rPr>
      </w:pPr>
    </w:p>
    <w:p w14:paraId="37C05D24" w14:textId="0B306FD9" w:rsidR="00BF36BB" w:rsidRPr="009F4243" w:rsidRDefault="00BF36BB">
      <w:pPr>
        <w:spacing w:before="240" w:line="480" w:lineRule="auto"/>
        <w:ind w:firstLine="720"/>
        <w:jc w:val="both"/>
        <w:rPr>
          <w:rFonts w:ascii="Times New Roman" w:hAnsi="Times New Roman" w:cs="Times New Roman"/>
          <w:noProof/>
          <w:kern w:val="16"/>
          <w:sz w:val="24"/>
          <w:szCs w:val="24"/>
          <w:rPrChange w:id="422" w:author="Kim, Jaehong" w:date="2021-02-22T13:11:00Z">
            <w:rPr>
              <w:rFonts w:ascii="Times New Roman" w:eastAsia="Batang" w:hAnsi="Times New Roman" w:cs="Times New Roman"/>
              <w:bCs/>
              <w:iCs/>
              <w:kern w:val="16"/>
              <w:sz w:val="24"/>
              <w:szCs w:val="24"/>
              <w:lang w:eastAsia="ko-KR"/>
            </w:rPr>
          </w:rPrChange>
        </w:rPr>
        <w:pPrChange w:id="423" w:author="Kim, Jaehong" w:date="2021-02-24T13:27:00Z">
          <w:pPr>
            <w:spacing w:before="240" w:line="480" w:lineRule="auto"/>
            <w:ind w:firstLine="720"/>
          </w:pPr>
        </w:pPrChange>
      </w:pPr>
      <w:r>
        <w:rPr>
          <w:rFonts w:ascii="Times New Roman" w:hAnsi="Times New Roman" w:cs="Times New Roman"/>
          <w:noProof/>
          <w:kern w:val="16"/>
          <w:sz w:val="24"/>
          <w:szCs w:val="24"/>
        </w:rPr>
        <w:lastRenderedPageBreak/>
        <w:t>In addition, the J</w:t>
      </w:r>
      <w:r w:rsidRPr="001D4B14">
        <w:rPr>
          <w:rFonts w:ascii="Times New Roman" w:hAnsi="Times New Roman" w:cs="Times New Roman"/>
          <w:noProof/>
          <w:kern w:val="16"/>
          <w:sz w:val="24"/>
          <w:szCs w:val="24"/>
        </w:rPr>
        <w:t>accard coefficient between each keyword was calculated and provided.</w:t>
      </w:r>
      <w:r>
        <w:rPr>
          <w:rFonts w:ascii="Times New Roman" w:hAnsi="Times New Roman" w:cs="Times New Roman"/>
          <w:noProof/>
          <w:kern w:val="16"/>
          <w:sz w:val="24"/>
          <w:szCs w:val="24"/>
        </w:rPr>
        <w:t xml:space="preserve"> </w:t>
      </w:r>
      <w:r w:rsidRPr="001D4B14">
        <w:rPr>
          <w:rFonts w:ascii="Times New Roman" w:hAnsi="Times New Roman" w:cs="Times New Roman"/>
          <w:noProof/>
          <w:kern w:val="16"/>
          <w:sz w:val="24"/>
          <w:szCs w:val="24"/>
        </w:rPr>
        <w:t xml:space="preserve">The </w:t>
      </w:r>
      <w:r>
        <w:rPr>
          <w:rFonts w:ascii="Times New Roman" w:hAnsi="Times New Roman" w:cs="Times New Roman"/>
          <w:noProof/>
          <w:kern w:val="16"/>
          <w:sz w:val="24"/>
          <w:szCs w:val="24"/>
        </w:rPr>
        <w:t>J</w:t>
      </w:r>
      <w:r w:rsidRPr="001D4B14">
        <w:rPr>
          <w:rFonts w:ascii="Times New Roman" w:hAnsi="Times New Roman" w:cs="Times New Roman"/>
          <w:noProof/>
          <w:kern w:val="16"/>
          <w:sz w:val="24"/>
          <w:szCs w:val="24"/>
        </w:rPr>
        <w:t xml:space="preserve">accard coefficient values between keywords are shown in Table </w:t>
      </w:r>
      <w:r w:rsidR="00053008">
        <w:rPr>
          <w:rFonts w:ascii="Times New Roman" w:hAnsi="Times New Roman" w:cs="Times New Roman"/>
          <w:noProof/>
          <w:kern w:val="16"/>
          <w:sz w:val="24"/>
          <w:szCs w:val="24"/>
        </w:rPr>
        <w:t>5</w:t>
      </w:r>
      <w:r w:rsidRPr="001D4B14">
        <w:rPr>
          <w:rFonts w:ascii="Times New Roman" w:hAnsi="Times New Roman" w:cs="Times New Roman"/>
          <w:noProof/>
          <w:kern w:val="16"/>
          <w:sz w:val="24"/>
          <w:szCs w:val="24"/>
        </w:rPr>
        <w:t>.</w:t>
      </w:r>
      <w:r>
        <w:rPr>
          <w:rFonts w:ascii="Times New Roman" w:hAnsi="Times New Roman" w:cs="Times New Roman"/>
          <w:noProof/>
          <w:kern w:val="16"/>
          <w:sz w:val="24"/>
          <w:szCs w:val="24"/>
        </w:rPr>
        <w:t xml:space="preserve"> </w:t>
      </w:r>
      <w:r w:rsidRPr="001D4B14">
        <w:rPr>
          <w:rFonts w:ascii="Times New Roman" w:hAnsi="Times New Roman" w:cs="Times New Roman"/>
          <w:noProof/>
          <w:kern w:val="16"/>
          <w:sz w:val="24"/>
          <w:szCs w:val="24"/>
        </w:rPr>
        <w:t xml:space="preserve">The </w:t>
      </w:r>
      <w:r>
        <w:rPr>
          <w:rFonts w:ascii="Times New Roman" w:hAnsi="Times New Roman" w:cs="Times New Roman"/>
          <w:noProof/>
          <w:kern w:val="16"/>
          <w:sz w:val="24"/>
          <w:szCs w:val="24"/>
        </w:rPr>
        <w:t>J</w:t>
      </w:r>
      <w:r w:rsidRPr="001D4B14">
        <w:rPr>
          <w:rFonts w:ascii="Times New Roman" w:hAnsi="Times New Roman" w:cs="Times New Roman"/>
          <w:noProof/>
          <w:kern w:val="16"/>
          <w:sz w:val="24"/>
          <w:szCs w:val="24"/>
        </w:rPr>
        <w:t>accard coefficient is a statistical value used to measure</w:t>
      </w:r>
      <w:r w:rsidR="00053008">
        <w:rPr>
          <w:rFonts w:ascii="Times New Roman" w:hAnsi="Times New Roman" w:cs="Times New Roman"/>
          <w:noProof/>
          <w:kern w:val="16"/>
          <w:sz w:val="24"/>
          <w:szCs w:val="24"/>
        </w:rPr>
        <w:t xml:space="preserve"> the</w:t>
      </w:r>
      <w:r w:rsidRPr="001D4B14">
        <w:rPr>
          <w:rFonts w:ascii="Times New Roman" w:hAnsi="Times New Roman" w:cs="Times New Roman"/>
          <w:noProof/>
          <w:kern w:val="16"/>
          <w:sz w:val="24"/>
          <w:szCs w:val="24"/>
        </w:rPr>
        <w:t xml:space="preserve"> similarity and diversity of sample data</w:t>
      </w:r>
      <w:r>
        <w:rPr>
          <w:rFonts w:ascii="Times New Roman" w:hAnsi="Times New Roman" w:cs="Times New Roman"/>
          <w:noProof/>
          <w:kern w:val="16"/>
          <w:sz w:val="24"/>
          <w:szCs w:val="24"/>
        </w:rPr>
        <w:t>.</w:t>
      </w:r>
      <w:r>
        <w:rPr>
          <w:rFonts w:ascii="Times New Roman" w:eastAsia="Batang" w:hAnsi="Times New Roman" w:cs="Times New Roman"/>
          <w:bCs/>
          <w:iCs/>
          <w:kern w:val="16"/>
          <w:sz w:val="24"/>
          <w:szCs w:val="24"/>
          <w:lang w:eastAsia="ko-KR"/>
        </w:rPr>
        <w:t xml:space="preserve"> </w:t>
      </w:r>
      <w:r w:rsidRPr="00004CF6">
        <w:rPr>
          <w:rFonts w:ascii="Times New Roman" w:hAnsi="Times New Roman" w:cs="Times New Roman"/>
          <w:noProof/>
          <w:kern w:val="16"/>
          <w:sz w:val="24"/>
          <w:szCs w:val="24"/>
        </w:rPr>
        <w:t xml:space="preserve">Through this, the network of each keyword can be expressed as one unified network. This network graph is visualized in Figure </w:t>
      </w:r>
      <w:r w:rsidR="00AA06F4">
        <w:rPr>
          <w:rFonts w:ascii="Times New Roman" w:hAnsi="Times New Roman" w:cs="Times New Roman"/>
          <w:noProof/>
          <w:kern w:val="16"/>
          <w:sz w:val="24"/>
          <w:szCs w:val="24"/>
        </w:rPr>
        <w:t>2</w:t>
      </w:r>
      <w:r w:rsidRPr="00004CF6">
        <w:rPr>
          <w:rFonts w:ascii="Times New Roman" w:hAnsi="Times New Roman" w:cs="Times New Roman"/>
          <w:noProof/>
          <w:kern w:val="16"/>
          <w:sz w:val="24"/>
          <w:szCs w:val="24"/>
        </w:rPr>
        <w:t xml:space="preserve">. This entire network has different sizes for nodes and annotations based on degree. This means that the more nodes are connected (the higher the degree), the larger the size of the node. Among the keywords in this study, collapsed has the largest degree. In addition to the five keywords, the word in which the node size is noticeably larger is'death'. This shows that the </w:t>
      </w:r>
      <w:r w:rsidR="00F97CC4" w:rsidRPr="00F97CC4">
        <w:rPr>
          <w:rFonts w:ascii="Times New Roman" w:hAnsi="Times New Roman" w:cs="Times New Roman"/>
          <w:noProof/>
          <w:color w:val="FF0000"/>
          <w:kern w:val="16"/>
          <w:sz w:val="24"/>
          <w:szCs w:val="24"/>
        </w:rPr>
        <w:t>(</w:t>
      </w:r>
      <w:r w:rsidRPr="00F97CC4">
        <w:rPr>
          <w:rFonts w:ascii="Times New Roman" w:hAnsi="Times New Roman" w:cs="Times New Roman"/>
          <w:noProof/>
          <w:color w:val="FF0000"/>
          <w:kern w:val="16"/>
          <w:sz w:val="24"/>
          <w:szCs w:val="24"/>
        </w:rPr>
        <w:t>death word</w:t>
      </w:r>
      <w:r w:rsidR="00F97CC4" w:rsidRPr="00F97CC4">
        <w:rPr>
          <w:rFonts w:ascii="Times New Roman" w:hAnsi="Times New Roman" w:cs="Times New Roman"/>
          <w:noProof/>
          <w:color w:val="FF0000"/>
          <w:kern w:val="16"/>
          <w:sz w:val="24"/>
          <w:szCs w:val="24"/>
        </w:rPr>
        <w:t xml:space="preserve"> -&gt; word “death”)</w:t>
      </w:r>
      <w:r w:rsidRPr="00004CF6">
        <w:rPr>
          <w:rFonts w:ascii="Times New Roman" w:hAnsi="Times New Roman" w:cs="Times New Roman"/>
          <w:noProof/>
          <w:kern w:val="16"/>
          <w:sz w:val="24"/>
          <w:szCs w:val="24"/>
        </w:rPr>
        <w:t xml:space="preserve"> has a </w:t>
      </w:r>
      <w:ins w:id="424" w:author="Kim, Jaehong" w:date="2021-02-22T13:11:00Z">
        <w:r w:rsidR="009F4243" w:rsidRPr="009F4243">
          <w:rPr>
            <w:rFonts w:ascii="Times New Roman" w:hAnsi="Times New Roman" w:cs="Times New Roman"/>
            <w:noProof/>
            <w:kern w:val="16"/>
            <w:sz w:val="24"/>
            <w:szCs w:val="24"/>
            <w:rPrChange w:id="425" w:author="Kim, Jaehong" w:date="2021-02-22T13:11:00Z">
              <w:rPr>
                <w:rFonts w:ascii="Times New Roman" w:hAnsi="Times New Roman" w:cs="Times New Roman"/>
              </w:rPr>
            </w:rPrChange>
          </w:rPr>
          <w:t>high degree besides the five keywords in the network</w:t>
        </w:r>
      </w:ins>
      <w:del w:id="426" w:author="Kim, Jaehong" w:date="2021-02-22T13:11:00Z">
        <w:r w:rsidRPr="00004CF6" w:rsidDel="009F4243">
          <w:rPr>
            <w:rFonts w:ascii="Times New Roman" w:hAnsi="Times New Roman" w:cs="Times New Roman"/>
            <w:noProof/>
            <w:kern w:val="16"/>
            <w:sz w:val="24"/>
            <w:szCs w:val="24"/>
          </w:rPr>
          <w:delText>high degree except for the keyword in the network</w:delText>
        </w:r>
      </w:del>
      <w:r w:rsidRPr="00004CF6">
        <w:rPr>
          <w:rFonts w:ascii="Times New Roman" w:hAnsi="Times New Roman" w:cs="Times New Roman"/>
          <w:noProof/>
          <w:kern w:val="16"/>
          <w:sz w:val="24"/>
          <w:szCs w:val="24"/>
        </w:rPr>
        <w:t xml:space="preserve"> in Figure </w:t>
      </w:r>
      <w:r w:rsidR="00AA06F4">
        <w:rPr>
          <w:rFonts w:ascii="Times New Roman" w:hAnsi="Times New Roman" w:cs="Times New Roman"/>
          <w:noProof/>
          <w:kern w:val="16"/>
          <w:sz w:val="24"/>
          <w:szCs w:val="24"/>
        </w:rPr>
        <w:t>2</w:t>
      </w:r>
      <w:r w:rsidRPr="00004CF6">
        <w:rPr>
          <w:rFonts w:ascii="Times New Roman" w:hAnsi="Times New Roman" w:cs="Times New Roman"/>
          <w:noProof/>
          <w:kern w:val="16"/>
          <w:sz w:val="24"/>
          <w:szCs w:val="24"/>
        </w:rPr>
        <w:t>.</w:t>
      </w:r>
    </w:p>
    <w:p w14:paraId="69C1FC60" w14:textId="154EAF39" w:rsidR="00BF36BB" w:rsidRPr="003B5F0D" w:rsidRDefault="00BF36BB">
      <w:pPr>
        <w:pStyle w:val="Tabletitle"/>
        <w:spacing w:before="0"/>
        <w:jc w:val="center"/>
        <w:rPr>
          <w:b/>
          <w:bCs/>
          <w:lang w:eastAsia="ko-KR"/>
          <w:rPrChange w:id="427" w:author="Kim, Jaehong" w:date="2021-02-24T13:28:00Z">
            <w:rPr>
              <w:lang w:eastAsia="ko-KR"/>
            </w:rPr>
          </w:rPrChange>
        </w:rPr>
        <w:pPrChange w:id="428" w:author="Kim, Jaehong" w:date="2021-02-24T13:28:00Z">
          <w:pPr>
            <w:pStyle w:val="Tabletitle"/>
          </w:pPr>
        </w:pPrChange>
      </w:pPr>
      <w:r w:rsidRPr="008D3694">
        <w:rPr>
          <w:b/>
          <w:bCs/>
          <w:lang w:eastAsia="ko-KR"/>
        </w:rPr>
        <w:t xml:space="preserve">Table </w:t>
      </w:r>
      <w:ins w:id="429" w:author="Kim, Jaehong" w:date="2021-02-23T15:11:00Z">
        <w:r w:rsidR="003F3F8A">
          <w:rPr>
            <w:b/>
            <w:bCs/>
            <w:lang w:eastAsia="ko-KR"/>
          </w:rPr>
          <w:fldChar w:fldCharType="begin"/>
        </w:r>
        <w:r w:rsidR="003F3F8A">
          <w:rPr>
            <w:b/>
            <w:bCs/>
            <w:lang w:eastAsia="ko-KR"/>
          </w:rPr>
          <w:instrText xml:space="preserve"> SEQ Table \* ARABIC </w:instrText>
        </w:r>
      </w:ins>
      <w:r w:rsidR="003F3F8A">
        <w:rPr>
          <w:b/>
          <w:bCs/>
          <w:lang w:eastAsia="ko-KR"/>
        </w:rPr>
        <w:fldChar w:fldCharType="separate"/>
      </w:r>
      <w:ins w:id="430" w:author="Kim, Jaehong" w:date="2021-02-23T15:11:00Z">
        <w:r w:rsidR="003F3F8A">
          <w:rPr>
            <w:b/>
            <w:bCs/>
            <w:lang w:eastAsia="ko-KR"/>
          </w:rPr>
          <w:t>5</w:t>
        </w:r>
        <w:r w:rsidR="003F3F8A">
          <w:rPr>
            <w:b/>
            <w:bCs/>
            <w:lang w:eastAsia="ko-KR"/>
          </w:rPr>
          <w:fldChar w:fldCharType="end"/>
        </w:r>
      </w:ins>
      <w:del w:id="431" w:author="Kim, Jaehong" w:date="2021-02-23T15:11:00Z">
        <w:r w:rsidRPr="008D3694" w:rsidDel="003F3F8A">
          <w:rPr>
            <w:b/>
            <w:bCs/>
            <w:lang w:eastAsia="ko-KR"/>
          </w:rPr>
          <w:fldChar w:fldCharType="begin"/>
        </w:r>
        <w:r w:rsidRPr="008D3694" w:rsidDel="003F3F8A">
          <w:rPr>
            <w:b/>
            <w:bCs/>
            <w:lang w:eastAsia="ko-KR"/>
          </w:rPr>
          <w:delInstrText xml:space="preserve"> SEQ Table \* ARABIC </w:delInstrText>
        </w:r>
        <w:r w:rsidRPr="008D3694" w:rsidDel="003F3F8A">
          <w:rPr>
            <w:b/>
            <w:bCs/>
            <w:lang w:eastAsia="ko-KR"/>
          </w:rPr>
          <w:fldChar w:fldCharType="separate"/>
        </w:r>
        <w:r w:rsidR="00F40FEB" w:rsidRPr="008D3694" w:rsidDel="003F3F8A">
          <w:rPr>
            <w:b/>
            <w:bCs/>
            <w:lang w:eastAsia="ko-KR"/>
          </w:rPr>
          <w:delText>5</w:delText>
        </w:r>
        <w:r w:rsidRPr="008D3694" w:rsidDel="003F3F8A">
          <w:rPr>
            <w:b/>
            <w:bCs/>
            <w:lang w:eastAsia="ko-KR"/>
          </w:rPr>
          <w:fldChar w:fldCharType="end"/>
        </w:r>
      </w:del>
      <w:r w:rsidRPr="003B5F0D">
        <w:rPr>
          <w:b/>
          <w:bCs/>
          <w:lang w:eastAsia="ko-KR"/>
          <w:rPrChange w:id="432" w:author="Kim, Jaehong" w:date="2021-02-24T13:28:00Z">
            <w:rPr>
              <w:lang w:eastAsia="ko-KR"/>
            </w:rPr>
          </w:rPrChange>
        </w:rPr>
        <w:t>. Jaccard Coefficient between keywords</w:t>
      </w:r>
    </w:p>
    <w:tbl>
      <w:tblPr>
        <w:tblW w:w="9026" w:type="dxa"/>
        <w:jc w:val="center"/>
        <w:tblLook w:val="04A0" w:firstRow="1" w:lastRow="0" w:firstColumn="1" w:lastColumn="0" w:noHBand="0" w:noVBand="1"/>
      </w:tblPr>
      <w:tblGrid>
        <w:gridCol w:w="5890"/>
        <w:gridCol w:w="3136"/>
      </w:tblGrid>
      <w:tr w:rsidR="00BF36BB" w:rsidRPr="00E53C55" w14:paraId="0BEFBBF8" w14:textId="77777777" w:rsidTr="00F50EE7">
        <w:trPr>
          <w:trHeight w:val="305"/>
          <w:jc w:val="center"/>
        </w:trPr>
        <w:tc>
          <w:tcPr>
            <w:tcW w:w="5890" w:type="dxa"/>
            <w:tcBorders>
              <w:top w:val="single" w:sz="4" w:space="0" w:color="auto"/>
              <w:bottom w:val="single" w:sz="4" w:space="0" w:color="auto"/>
              <w:right w:val="single" w:sz="4" w:space="0" w:color="auto"/>
            </w:tcBorders>
            <w:shd w:val="clear" w:color="auto" w:fill="auto"/>
            <w:noWrap/>
            <w:vAlign w:val="center"/>
            <w:hideMark/>
          </w:tcPr>
          <w:p w14:paraId="51FBE7F5" w14:textId="77777777" w:rsidR="00BF36BB" w:rsidRPr="000364C1" w:rsidRDefault="00BF36BB" w:rsidP="00D754DE">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136" w:type="dxa"/>
            <w:tcBorders>
              <w:top w:val="single" w:sz="4" w:space="0" w:color="auto"/>
              <w:left w:val="single" w:sz="4" w:space="0" w:color="auto"/>
              <w:bottom w:val="single" w:sz="4" w:space="0" w:color="auto"/>
            </w:tcBorders>
            <w:shd w:val="clear" w:color="auto" w:fill="auto"/>
            <w:noWrap/>
            <w:vAlign w:val="center"/>
            <w:hideMark/>
          </w:tcPr>
          <w:p w14:paraId="47FE9039" w14:textId="77777777" w:rsidR="00BF36BB" w:rsidRPr="006A29F5" w:rsidRDefault="00BF36BB" w:rsidP="00D754DE">
            <w:pPr>
              <w:spacing w:after="0" w:line="240" w:lineRule="auto"/>
              <w:jc w:val="center"/>
              <w:rPr>
                <w:rFonts w:ascii="Times New Roman" w:eastAsia="Batang" w:hAnsi="Times New Roman" w:cs="Times New Roman"/>
                <w:b/>
                <w:bCs/>
                <w:color w:val="000000"/>
                <w:sz w:val="24"/>
                <w:szCs w:val="24"/>
                <w:lang w:eastAsia="ko-KR"/>
              </w:rPr>
            </w:pPr>
            <w:r w:rsidRPr="006A29F5">
              <w:rPr>
                <w:rFonts w:ascii="Times New Roman" w:eastAsia="Batang" w:hAnsi="Times New Roman" w:cs="Times New Roman"/>
                <w:b/>
                <w:bCs/>
                <w:color w:val="000000"/>
                <w:sz w:val="24"/>
                <w:szCs w:val="24"/>
                <w:lang w:eastAsia="ko-KR"/>
              </w:rPr>
              <w:t>Jaccard Coefficient</w:t>
            </w:r>
          </w:p>
        </w:tc>
      </w:tr>
      <w:tr w:rsidR="00BF36BB" w:rsidRPr="00E53C55" w14:paraId="7CD02668" w14:textId="77777777" w:rsidTr="00AE0348">
        <w:trPr>
          <w:trHeight w:val="248"/>
          <w:jc w:val="center"/>
        </w:trPr>
        <w:tc>
          <w:tcPr>
            <w:tcW w:w="5890" w:type="dxa"/>
            <w:tcBorders>
              <w:top w:val="single" w:sz="4" w:space="0" w:color="auto"/>
              <w:right w:val="single" w:sz="4" w:space="0" w:color="auto"/>
            </w:tcBorders>
            <w:shd w:val="clear" w:color="auto" w:fill="auto"/>
            <w:noWrap/>
            <w:vAlign w:val="center"/>
          </w:tcPr>
          <w:p w14:paraId="070AC3BB"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136" w:type="dxa"/>
            <w:tcBorders>
              <w:top w:val="single" w:sz="4" w:space="0" w:color="auto"/>
              <w:left w:val="single" w:sz="4" w:space="0" w:color="auto"/>
            </w:tcBorders>
            <w:shd w:val="clear" w:color="auto" w:fill="auto"/>
            <w:noWrap/>
            <w:vAlign w:val="center"/>
          </w:tcPr>
          <w:p w14:paraId="43039DF9"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262</w:t>
            </w:r>
          </w:p>
        </w:tc>
      </w:tr>
      <w:tr w:rsidR="00BF36BB" w:rsidRPr="00E53C55" w14:paraId="0EB578F4" w14:textId="77777777" w:rsidTr="00AE0348">
        <w:trPr>
          <w:trHeight w:val="248"/>
          <w:jc w:val="center"/>
        </w:trPr>
        <w:tc>
          <w:tcPr>
            <w:tcW w:w="5890" w:type="dxa"/>
            <w:tcBorders>
              <w:right w:val="single" w:sz="4" w:space="0" w:color="auto"/>
            </w:tcBorders>
            <w:shd w:val="clear" w:color="auto" w:fill="auto"/>
            <w:noWrap/>
            <w:vAlign w:val="center"/>
          </w:tcPr>
          <w:p w14:paraId="585E5286"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136" w:type="dxa"/>
            <w:tcBorders>
              <w:left w:val="single" w:sz="4" w:space="0" w:color="auto"/>
            </w:tcBorders>
            <w:shd w:val="clear" w:color="auto" w:fill="auto"/>
            <w:noWrap/>
            <w:vAlign w:val="center"/>
          </w:tcPr>
          <w:p w14:paraId="3590CA81"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.262</w:t>
            </w:r>
          </w:p>
        </w:tc>
      </w:tr>
      <w:tr w:rsidR="00BF36BB" w:rsidRPr="00E53C55" w14:paraId="17A25ED7" w14:textId="77777777" w:rsidTr="00AE0348">
        <w:trPr>
          <w:trHeight w:val="248"/>
          <w:jc w:val="center"/>
        </w:trPr>
        <w:tc>
          <w:tcPr>
            <w:tcW w:w="5890" w:type="dxa"/>
            <w:tcBorders>
              <w:right w:val="single" w:sz="4" w:space="0" w:color="auto"/>
            </w:tcBorders>
            <w:shd w:val="clear" w:color="auto" w:fill="auto"/>
            <w:noWrap/>
            <w:vAlign w:val="center"/>
          </w:tcPr>
          <w:p w14:paraId="62EDE40F"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Pr="002F76E0">
              <w:rPr>
                <w:rFonts w:ascii="Times New Roman" w:eastAsia="Times New Roman" w:hAnsi="Times New Roman" w:cs="Times New Roman" w:hint="eastAsia"/>
                <w:color w:val="000000"/>
                <w:sz w:val="24"/>
                <w:szCs w:val="24"/>
                <w:lang w:eastAsia="ko-KR"/>
              </w:rPr>
              <w:t>d</w:t>
            </w:r>
          </w:p>
        </w:tc>
        <w:tc>
          <w:tcPr>
            <w:tcW w:w="3136" w:type="dxa"/>
            <w:tcBorders>
              <w:left w:val="single" w:sz="4" w:space="0" w:color="auto"/>
            </w:tcBorders>
            <w:shd w:val="clear" w:color="auto" w:fill="auto"/>
            <w:noWrap/>
            <w:vAlign w:val="center"/>
          </w:tcPr>
          <w:p w14:paraId="5B52EEDC"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513</w:t>
            </w:r>
          </w:p>
        </w:tc>
      </w:tr>
      <w:tr w:rsidR="00BF36BB" w:rsidRPr="00E53C55" w14:paraId="55F278DC" w14:textId="77777777" w:rsidTr="00AE0348">
        <w:trPr>
          <w:trHeight w:val="248"/>
          <w:jc w:val="center"/>
        </w:trPr>
        <w:tc>
          <w:tcPr>
            <w:tcW w:w="5890" w:type="dxa"/>
            <w:tcBorders>
              <w:right w:val="single" w:sz="4" w:space="0" w:color="auto"/>
            </w:tcBorders>
            <w:shd w:val="clear" w:color="auto" w:fill="auto"/>
            <w:noWrap/>
            <w:vAlign w:val="center"/>
          </w:tcPr>
          <w:p w14:paraId="4B1D2DAE"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136" w:type="dxa"/>
            <w:tcBorders>
              <w:left w:val="single" w:sz="4" w:space="0" w:color="auto"/>
            </w:tcBorders>
            <w:shd w:val="clear" w:color="auto" w:fill="auto"/>
            <w:noWrap/>
            <w:vAlign w:val="center"/>
          </w:tcPr>
          <w:p w14:paraId="396E424E"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541</w:t>
            </w:r>
          </w:p>
        </w:tc>
      </w:tr>
      <w:tr w:rsidR="00BF36BB" w:rsidRPr="00E53C55" w14:paraId="1640A9DD" w14:textId="77777777" w:rsidTr="00AE0348">
        <w:trPr>
          <w:trHeight w:val="248"/>
          <w:jc w:val="center"/>
        </w:trPr>
        <w:tc>
          <w:tcPr>
            <w:tcW w:w="5890" w:type="dxa"/>
            <w:tcBorders>
              <w:right w:val="single" w:sz="4" w:space="0" w:color="auto"/>
            </w:tcBorders>
            <w:shd w:val="clear" w:color="auto" w:fill="auto"/>
            <w:noWrap/>
            <w:vAlign w:val="center"/>
          </w:tcPr>
          <w:p w14:paraId="5213778C"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136" w:type="dxa"/>
            <w:tcBorders>
              <w:left w:val="single" w:sz="4" w:space="0" w:color="auto"/>
            </w:tcBorders>
            <w:shd w:val="clear" w:color="auto" w:fill="auto"/>
            <w:noWrap/>
            <w:vAlign w:val="center"/>
          </w:tcPr>
          <w:p w14:paraId="4FDE17B7"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w:t>
            </w:r>
            <w:r>
              <w:rPr>
                <w:rFonts w:ascii="Times New Roman" w:eastAsia="Times New Roman" w:hAnsi="Times New Roman" w:cs="Times New Roman"/>
                <w:color w:val="000000"/>
                <w:sz w:val="24"/>
                <w:szCs w:val="24"/>
                <w:lang w:eastAsia="ko-KR"/>
              </w:rPr>
              <w:t>84</w:t>
            </w:r>
          </w:p>
        </w:tc>
      </w:tr>
      <w:tr w:rsidR="00BF36BB" w:rsidRPr="00E53C55" w14:paraId="0A0A2952" w14:textId="77777777" w:rsidTr="00AE0348">
        <w:trPr>
          <w:trHeight w:val="248"/>
          <w:jc w:val="center"/>
        </w:trPr>
        <w:tc>
          <w:tcPr>
            <w:tcW w:w="5890" w:type="dxa"/>
            <w:tcBorders>
              <w:right w:val="single" w:sz="4" w:space="0" w:color="auto"/>
            </w:tcBorders>
            <w:shd w:val="clear" w:color="auto" w:fill="auto"/>
            <w:noWrap/>
            <w:vAlign w:val="center"/>
          </w:tcPr>
          <w:p w14:paraId="49C149B8"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Collapsed</w:t>
            </w:r>
          </w:p>
        </w:tc>
        <w:tc>
          <w:tcPr>
            <w:tcW w:w="3136" w:type="dxa"/>
            <w:tcBorders>
              <w:left w:val="single" w:sz="4" w:space="0" w:color="auto"/>
            </w:tcBorders>
            <w:shd w:val="clear" w:color="auto" w:fill="auto"/>
            <w:noWrap/>
            <w:vAlign w:val="center"/>
          </w:tcPr>
          <w:p w14:paraId="1735E7CC"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424</w:t>
            </w:r>
          </w:p>
        </w:tc>
      </w:tr>
      <w:tr w:rsidR="00BF36BB" w:rsidRPr="00E53C55" w14:paraId="520CFADC" w14:textId="77777777" w:rsidTr="00AE0348">
        <w:trPr>
          <w:trHeight w:val="248"/>
          <w:jc w:val="center"/>
        </w:trPr>
        <w:tc>
          <w:tcPr>
            <w:tcW w:w="5890" w:type="dxa"/>
            <w:tcBorders>
              <w:right w:val="single" w:sz="4" w:space="0" w:color="auto"/>
            </w:tcBorders>
            <w:shd w:val="clear" w:color="auto" w:fill="auto"/>
            <w:noWrap/>
            <w:vAlign w:val="center"/>
          </w:tcPr>
          <w:p w14:paraId="42DFE8B5"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136" w:type="dxa"/>
            <w:tcBorders>
              <w:left w:val="single" w:sz="4" w:space="0" w:color="auto"/>
            </w:tcBorders>
            <w:shd w:val="clear" w:color="auto" w:fill="auto"/>
            <w:noWrap/>
            <w:vAlign w:val="center"/>
          </w:tcPr>
          <w:p w14:paraId="22EF5141"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0.020</w:t>
            </w:r>
          </w:p>
        </w:tc>
      </w:tr>
      <w:tr w:rsidR="00BF36BB" w:rsidRPr="00E53C55" w14:paraId="115CD7EA" w14:textId="77777777" w:rsidTr="00AE0348">
        <w:trPr>
          <w:trHeight w:val="248"/>
          <w:jc w:val="center"/>
        </w:trPr>
        <w:tc>
          <w:tcPr>
            <w:tcW w:w="5890" w:type="dxa"/>
            <w:tcBorders>
              <w:right w:val="single" w:sz="4" w:space="0" w:color="auto"/>
            </w:tcBorders>
            <w:shd w:val="clear" w:color="auto" w:fill="auto"/>
            <w:noWrap/>
            <w:vAlign w:val="center"/>
          </w:tcPr>
          <w:p w14:paraId="5700B85D"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Pr>
                <w:rFonts w:ascii="Times New Roman" w:eastAsia="Times New Roman" w:hAnsi="Times New Roman" w:cs="Times New Roman"/>
                <w:color w:val="000000"/>
                <w:sz w:val="24"/>
                <w:szCs w:val="24"/>
                <w:lang w:eastAsia="ko-KR"/>
              </w:rPr>
              <w:t>d</w:t>
            </w:r>
          </w:p>
        </w:tc>
        <w:tc>
          <w:tcPr>
            <w:tcW w:w="3136" w:type="dxa"/>
            <w:tcBorders>
              <w:left w:val="single" w:sz="4" w:space="0" w:color="auto"/>
            </w:tcBorders>
            <w:shd w:val="clear" w:color="auto" w:fill="auto"/>
            <w:noWrap/>
            <w:vAlign w:val="center"/>
          </w:tcPr>
          <w:p w14:paraId="51ADBDF2"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205</w:t>
            </w:r>
          </w:p>
        </w:tc>
      </w:tr>
      <w:tr w:rsidR="00BF36BB" w:rsidRPr="00E53C55" w14:paraId="789AA3CD" w14:textId="77777777" w:rsidTr="00AE0348">
        <w:trPr>
          <w:trHeight w:val="248"/>
          <w:jc w:val="center"/>
        </w:trPr>
        <w:tc>
          <w:tcPr>
            <w:tcW w:w="5890" w:type="dxa"/>
            <w:tcBorders>
              <w:right w:val="single" w:sz="4" w:space="0" w:color="auto"/>
            </w:tcBorders>
            <w:shd w:val="clear" w:color="auto" w:fill="auto"/>
            <w:noWrap/>
            <w:vAlign w:val="center"/>
          </w:tcPr>
          <w:p w14:paraId="31D3EE2C"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136" w:type="dxa"/>
            <w:tcBorders>
              <w:left w:val="single" w:sz="4" w:space="0" w:color="auto"/>
            </w:tcBorders>
            <w:shd w:val="clear" w:color="auto" w:fill="auto"/>
            <w:noWrap/>
            <w:vAlign w:val="center"/>
          </w:tcPr>
          <w:p w14:paraId="2A64D05F"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160</w:t>
            </w:r>
          </w:p>
        </w:tc>
      </w:tr>
      <w:tr w:rsidR="00BF36BB" w:rsidRPr="00E53C55" w14:paraId="67342476" w14:textId="77777777" w:rsidTr="00AE0348">
        <w:trPr>
          <w:trHeight w:val="248"/>
          <w:jc w:val="center"/>
        </w:trPr>
        <w:tc>
          <w:tcPr>
            <w:tcW w:w="5890" w:type="dxa"/>
            <w:tcBorders>
              <w:bottom w:val="single" w:sz="4" w:space="0" w:color="auto"/>
              <w:right w:val="single" w:sz="4" w:space="0" w:color="auto"/>
            </w:tcBorders>
            <w:shd w:val="clear" w:color="auto" w:fill="auto"/>
            <w:noWrap/>
            <w:vAlign w:val="center"/>
          </w:tcPr>
          <w:p w14:paraId="5F8AE0C3" w14:textId="77777777" w:rsidR="00BF36BB" w:rsidRPr="00982CE9" w:rsidRDefault="00BF36BB" w:rsidP="00D754DE">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136" w:type="dxa"/>
            <w:tcBorders>
              <w:left w:val="single" w:sz="4" w:space="0" w:color="auto"/>
              <w:bottom w:val="single" w:sz="4" w:space="0" w:color="auto"/>
            </w:tcBorders>
            <w:shd w:val="clear" w:color="auto" w:fill="auto"/>
            <w:noWrap/>
            <w:vAlign w:val="center"/>
          </w:tcPr>
          <w:p w14:paraId="6DDD8B41" w14:textId="77777777" w:rsidR="00BF36BB" w:rsidRPr="00982CE9" w:rsidRDefault="00BF36BB" w:rsidP="00D754DE">
            <w:pPr>
              <w:keepNext/>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772</w:t>
            </w:r>
          </w:p>
        </w:tc>
      </w:tr>
    </w:tbl>
    <w:p w14:paraId="677DCFDD" w14:textId="77777777" w:rsidR="00812153" w:rsidRDefault="00812153" w:rsidP="003B5F0D">
      <w:pPr>
        <w:keepNext/>
        <w:jc w:val="center"/>
      </w:pPr>
    </w:p>
    <w:p w14:paraId="5FFADA01" w14:textId="553EDBA9" w:rsidR="003B5F0D" w:rsidRDefault="00BF36BB" w:rsidP="003B5F0D">
      <w:pPr>
        <w:keepNext/>
        <w:jc w:val="center"/>
      </w:pPr>
      <w:r>
        <w:rPr>
          <w:rFonts w:hint="eastAsia"/>
          <w:noProof/>
          <w:lang w:eastAsia="ko-KR"/>
        </w:rPr>
        <w:drawing>
          <wp:inline distT="0" distB="0" distL="0" distR="0" wp14:anchorId="4FDE7CA3" wp14:editId="6E3C6701">
            <wp:extent cx="4333875" cy="3813204"/>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twork_all_1.jpg"/>
                    <pic:cNvPicPr/>
                  </pic:nvPicPr>
                  <pic:blipFill rotWithShape="1">
                    <a:blip r:embed="rId13" cstate="print">
                      <a:extLst>
                        <a:ext uri="{28A0092B-C50C-407E-A947-70E740481C1C}">
                          <a14:useLocalDpi xmlns:a14="http://schemas.microsoft.com/office/drawing/2010/main" val="0"/>
                        </a:ext>
                      </a:extLst>
                    </a:blip>
                    <a:srcRect t="17766" b="20059"/>
                    <a:stretch/>
                  </pic:blipFill>
                  <pic:spPr bwMode="auto">
                    <a:xfrm>
                      <a:off x="0" y="0"/>
                      <a:ext cx="4410643" cy="3880750"/>
                    </a:xfrm>
                    <a:prstGeom prst="rect">
                      <a:avLst/>
                    </a:prstGeom>
                    <a:ln>
                      <a:noFill/>
                    </a:ln>
                    <a:extLst>
                      <a:ext uri="{53640926-AAD7-44D8-BBD7-CCE9431645EC}">
                        <a14:shadowObscured xmlns:a14="http://schemas.microsoft.com/office/drawing/2010/main"/>
                      </a:ext>
                    </a:extLst>
                  </pic:spPr>
                </pic:pic>
              </a:graphicData>
            </a:graphic>
          </wp:inline>
        </w:drawing>
      </w:r>
    </w:p>
    <w:p w14:paraId="644EEB3F" w14:textId="3BC3303E" w:rsidR="00BF36BB" w:rsidRPr="003B5F0D" w:rsidRDefault="003B5F0D" w:rsidP="003B5F0D">
      <w:pPr>
        <w:pStyle w:val="Tabletitle"/>
        <w:spacing w:before="0"/>
        <w:jc w:val="center"/>
        <w:rPr>
          <w:b/>
          <w:bCs/>
          <w:lang w:eastAsia="ko-KR"/>
        </w:rPr>
      </w:pPr>
      <w:r w:rsidRPr="003B5F0D">
        <w:rPr>
          <w:b/>
          <w:bCs/>
          <w:lang w:eastAsia="ko-KR"/>
        </w:rPr>
        <w:t xml:space="preserve">Figure </w:t>
      </w:r>
      <w:r w:rsidRPr="003B5F0D">
        <w:rPr>
          <w:b/>
          <w:bCs/>
          <w:lang w:eastAsia="ko-KR"/>
        </w:rPr>
        <w:fldChar w:fldCharType="begin"/>
      </w:r>
      <w:r w:rsidRPr="003B5F0D">
        <w:rPr>
          <w:b/>
          <w:bCs/>
          <w:lang w:eastAsia="ko-KR"/>
        </w:rPr>
        <w:instrText xml:space="preserve"> SEQ Figure \* ARABIC </w:instrText>
      </w:r>
      <w:r w:rsidRPr="003B5F0D">
        <w:rPr>
          <w:b/>
          <w:bCs/>
          <w:lang w:eastAsia="ko-KR"/>
        </w:rPr>
        <w:fldChar w:fldCharType="separate"/>
      </w:r>
      <w:r w:rsidR="00812153">
        <w:rPr>
          <w:b/>
          <w:bCs/>
          <w:noProof/>
          <w:lang w:eastAsia="ko-KR"/>
        </w:rPr>
        <w:t>2</w:t>
      </w:r>
      <w:r w:rsidRPr="003B5F0D">
        <w:rPr>
          <w:b/>
          <w:bCs/>
          <w:lang w:eastAsia="ko-KR"/>
        </w:rPr>
        <w:fldChar w:fldCharType="end"/>
      </w:r>
      <w:r w:rsidRPr="003B5F0D">
        <w:rPr>
          <w:b/>
          <w:bCs/>
          <w:lang w:eastAsia="ko-KR"/>
        </w:rPr>
        <w:t xml:space="preserve">. </w:t>
      </w:r>
      <w:r w:rsidRPr="00513F60">
        <w:rPr>
          <w:b/>
          <w:bCs/>
          <w:lang w:eastAsia="ko-KR"/>
        </w:rPr>
        <w:t>The network of keyword's similar words</w:t>
      </w:r>
    </w:p>
    <w:p w14:paraId="18538AF9" w14:textId="77777777" w:rsidR="00053008" w:rsidRDefault="00053008" w:rsidP="008F2751">
      <w:pPr>
        <w:spacing w:after="0" w:line="480" w:lineRule="auto"/>
        <w:rPr>
          <w:rFonts w:ascii="Times New Roman" w:hAnsi="Times New Roman" w:cs="Times New Roman"/>
          <w:b/>
          <w:bCs/>
          <w:i/>
          <w:iCs/>
          <w:sz w:val="24"/>
          <w:szCs w:val="24"/>
        </w:rPr>
      </w:pPr>
    </w:p>
    <w:p w14:paraId="3D9FE0F9" w14:textId="5D04B2FD" w:rsidR="00AD1B7C" w:rsidRPr="003B5F0D" w:rsidRDefault="00513F60">
      <w:pPr>
        <w:spacing w:after="0" w:line="480" w:lineRule="auto"/>
        <w:jc w:val="both"/>
        <w:rPr>
          <w:rFonts w:ascii="Times New Roman" w:hAnsi="Times New Roman" w:cs="Times New Roman"/>
          <w:b/>
          <w:i/>
          <w:kern w:val="16"/>
          <w:sz w:val="24"/>
          <w:szCs w:val="24"/>
          <w:rPrChange w:id="433" w:author="Kim, Jaehong" w:date="2021-02-24T13:28:00Z">
            <w:rPr>
              <w:rFonts w:ascii="Times New Roman" w:hAnsi="Times New Roman" w:cs="Times New Roman"/>
              <w:b/>
              <w:bCs/>
              <w:i/>
              <w:iCs/>
              <w:sz w:val="24"/>
              <w:szCs w:val="24"/>
            </w:rPr>
          </w:rPrChange>
        </w:rPr>
        <w:pPrChange w:id="434" w:author="Kim, Jaehong" w:date="2021-02-24T13:28:00Z">
          <w:pPr>
            <w:spacing w:after="0" w:line="480" w:lineRule="auto"/>
          </w:pPr>
        </w:pPrChange>
      </w:pPr>
      <w:r w:rsidRPr="003B5F0D">
        <w:rPr>
          <w:rFonts w:ascii="Times New Roman" w:hAnsi="Times New Roman" w:cs="Times New Roman"/>
          <w:b/>
          <w:i/>
          <w:kern w:val="16"/>
          <w:sz w:val="24"/>
          <w:szCs w:val="24"/>
          <w:rPrChange w:id="435" w:author="Kim, Jaehong" w:date="2021-02-24T13:28:00Z">
            <w:rPr>
              <w:rFonts w:ascii="Times New Roman" w:hAnsi="Times New Roman" w:cs="Times New Roman"/>
              <w:b/>
              <w:bCs/>
              <w:i/>
              <w:iCs/>
              <w:sz w:val="24"/>
              <w:szCs w:val="24"/>
            </w:rPr>
          </w:rPrChange>
        </w:rPr>
        <w:t>Visualizing with UMAP</w:t>
      </w:r>
    </w:p>
    <w:p w14:paraId="35B50E8C" w14:textId="53CAE30C" w:rsidR="00053008" w:rsidDel="003B5F0D" w:rsidRDefault="00E7641A" w:rsidP="003B5F0D">
      <w:pPr>
        <w:spacing w:line="480" w:lineRule="auto"/>
        <w:jc w:val="both"/>
        <w:rPr>
          <w:del w:id="436" w:author="Kim, Jaehong" w:date="2021-02-23T14:11:00Z"/>
          <w:rFonts w:ascii="Times New Roman" w:eastAsia="Malgun Gothic" w:hAnsi="Times New Roman" w:cs="Times New Roman"/>
          <w:sz w:val="24"/>
          <w:lang w:eastAsia="ko-KR"/>
        </w:rPr>
      </w:pPr>
      <w:del w:id="437" w:author="Kim, Jaehong" w:date="2021-02-23T14:11:00Z">
        <w:r w:rsidRPr="003B5F0D" w:rsidDel="006E1869">
          <w:rPr>
            <w:rFonts w:ascii="Times New Roman" w:eastAsia="Malgun Gothic" w:hAnsi="Times New Roman" w:cs="Times New Roman"/>
            <w:sz w:val="24"/>
            <w:lang w:eastAsia="ko-KR"/>
            <w:rPrChange w:id="438" w:author="Kim, Jaehong" w:date="2021-02-24T13:28:00Z">
              <w:rPr>
                <w:rFonts w:ascii="Times New Roman" w:hAnsi="Times New Roman" w:cs="Times New Roman"/>
                <w:kern w:val="16"/>
                <w:sz w:val="24"/>
                <w:szCs w:val="24"/>
              </w:rPr>
            </w:rPrChange>
          </w:rPr>
          <w:delText xml:space="preserve">In this study, the results analyzed through Word2vec were visualized in Uniform Manifold </w:delText>
        </w:r>
      </w:del>
      <w:r w:rsidR="006E1869" w:rsidRPr="003B5F0D">
        <w:rPr>
          <w:rFonts w:ascii="Times New Roman" w:eastAsia="Malgun Gothic" w:hAnsi="Times New Roman" w:cs="Times New Roman"/>
          <w:sz w:val="24"/>
          <w:lang w:eastAsia="ko-KR"/>
          <w:rPrChange w:id="439" w:author="Kim, Jaehong" w:date="2021-02-24T13:28:00Z">
            <w:rPr>
              <w:rFonts w:ascii="Times New Roman" w:hAnsi="Times New Roman" w:cs="Times New Roman"/>
              <w:kern w:val="16"/>
              <w:sz w:val="24"/>
              <w:szCs w:val="24"/>
            </w:rPr>
          </w:rPrChange>
        </w:rPr>
        <w:t xml:space="preserve">In this study, the results analyzed through Word2vec were visualized in UMAP. Figure </w:t>
      </w:r>
      <w:r w:rsidR="00AA06F4">
        <w:rPr>
          <w:rFonts w:ascii="Times New Roman" w:eastAsia="Malgun Gothic" w:hAnsi="Times New Roman" w:cs="Times New Roman"/>
          <w:sz w:val="24"/>
          <w:lang w:eastAsia="ko-KR"/>
        </w:rPr>
        <w:t>3</w:t>
      </w:r>
      <w:r w:rsidR="006E1869" w:rsidRPr="003B5F0D">
        <w:rPr>
          <w:rFonts w:ascii="Times New Roman" w:eastAsia="Malgun Gothic" w:hAnsi="Times New Roman" w:cs="Times New Roman"/>
          <w:sz w:val="24"/>
          <w:lang w:eastAsia="ko-KR"/>
          <w:rPrChange w:id="440" w:author="Kim, Jaehong" w:date="2021-02-24T13:28:00Z">
            <w:rPr>
              <w:rFonts w:ascii="Times New Roman" w:hAnsi="Times New Roman" w:cs="Times New Roman"/>
              <w:kern w:val="16"/>
              <w:sz w:val="24"/>
              <w:szCs w:val="24"/>
            </w:rPr>
          </w:rPrChange>
        </w:rPr>
        <w:t xml:space="preserve"> shows the overall UMAP graph for this study. In order to increase the discernment of the graph, each keyword is expressed in a different color, and the range of each keyword is indicated by gradation. The gray dots on the UMAP are words with low similarity to keywords. As shown in the figure below, fell and collapsed were almost overlapped on the UMAP. This means that the similarity between the two keywords in UMAP is very high. In the case of the fire keyword, the range appears wider than other keywords, and there is an intersection with the building keyword. For the fell and collapsed keywords, the people keyword appeared to be closer than the building keyword.</w:t>
      </w:r>
      <w:del w:id="441" w:author="Kim, Jaehong" w:date="2021-02-23T14:11:00Z">
        <w:r w:rsidRPr="00E7641A" w:rsidDel="006E1869">
          <w:rPr>
            <w:rFonts w:ascii="Times New Roman" w:hAnsi="Times New Roman" w:cs="Times New Roman"/>
            <w:kern w:val="16"/>
            <w:sz w:val="24"/>
            <w:szCs w:val="24"/>
          </w:rPr>
          <w:delText>Approximation and Projection</w:delText>
        </w:r>
        <w:r w:rsidDel="006E1869">
          <w:rPr>
            <w:rFonts w:ascii="Times New Roman" w:hAnsi="Times New Roman" w:cs="Times New Roman"/>
            <w:kern w:val="16"/>
            <w:sz w:val="24"/>
            <w:szCs w:val="24"/>
          </w:rPr>
          <w:delText xml:space="preserve"> </w:delText>
        </w:r>
        <w:r w:rsidRPr="00E7641A" w:rsidDel="006E1869">
          <w:rPr>
            <w:rFonts w:ascii="Times New Roman" w:hAnsi="Times New Roman" w:cs="Times New Roman"/>
            <w:kern w:val="16"/>
            <w:sz w:val="24"/>
            <w:szCs w:val="24"/>
          </w:rPr>
          <w:delText>(UMAP)</w:delText>
        </w:r>
      </w:del>
      <w:del w:id="442" w:author="Kim, Jaehong" w:date="2021-02-22T13:11:00Z">
        <w:r w:rsidRPr="00E7641A" w:rsidDel="009F4243">
          <w:rPr>
            <w:rFonts w:ascii="Times New Roman" w:hAnsi="Times New Roman" w:cs="Times New Roman"/>
            <w:kern w:val="16"/>
            <w:sz w:val="24"/>
            <w:szCs w:val="24"/>
          </w:rPr>
          <w:delText>.</w:delText>
        </w:r>
        <w:r w:rsidDel="009F4243">
          <w:rPr>
            <w:rFonts w:ascii="Times New Roman" w:hAnsi="Times New Roman" w:cs="Times New Roman"/>
            <w:kern w:val="16"/>
            <w:sz w:val="24"/>
            <w:szCs w:val="24"/>
          </w:rPr>
          <w:delText xml:space="preserve"> </w:delText>
        </w:r>
        <w:r w:rsidRPr="00E7641A" w:rsidDel="009F4243">
          <w:rPr>
            <w:rFonts w:ascii="Times New Roman" w:hAnsi="Times New Roman" w:cs="Times New Roman"/>
            <w:kern w:val="16"/>
            <w:sz w:val="24"/>
            <w:szCs w:val="24"/>
          </w:rPr>
          <w:delText>UMAP is one of the novel manifold learning technique for dimension reduction</w:delText>
        </w:r>
      </w:del>
      <w:del w:id="443" w:author="Kim, Jaehong" w:date="2021-02-23T14:11:00Z">
        <w:r w:rsidRPr="00E7641A" w:rsidDel="006E1869">
          <w:rPr>
            <w:rFonts w:ascii="Times New Roman" w:hAnsi="Times New Roman" w:cs="Times New Roman"/>
            <w:kern w:val="16"/>
            <w:sz w:val="24"/>
            <w:szCs w:val="24"/>
          </w:rPr>
          <w:delText>.</w:delText>
        </w:r>
        <w:r w:rsidR="00F83522" w:rsidDel="006E1869">
          <w:rPr>
            <w:rFonts w:ascii="Times New Roman" w:hAnsi="Times New Roman" w:cs="Times New Roman"/>
            <w:kern w:val="16"/>
            <w:sz w:val="24"/>
            <w:szCs w:val="24"/>
          </w:rPr>
          <w:delText xml:space="preserve"> </w:delText>
        </w:r>
        <w:r w:rsidR="00F83522" w:rsidRPr="00F83522" w:rsidDel="006E1869">
          <w:rPr>
            <w:rFonts w:ascii="Times New Roman" w:hAnsi="Times New Roman" w:cs="Times New Roman"/>
            <w:kern w:val="16"/>
            <w:sz w:val="24"/>
            <w:szCs w:val="24"/>
          </w:rPr>
          <w:delText>The result of this method is a practical scalable algorithm that applies to real text data</w:delText>
        </w:r>
        <w:r w:rsidR="00F83522" w:rsidDel="006E1869">
          <w:rPr>
            <w:rFonts w:ascii="Times New Roman" w:hAnsi="Times New Roman" w:cs="Times New Roman"/>
            <w:kern w:val="16"/>
            <w:sz w:val="24"/>
            <w:szCs w:val="24"/>
          </w:rPr>
          <w:delText xml:space="preserve"> </w:delText>
        </w:r>
        <w:r w:rsidR="00F83522" w:rsidDel="006E1869">
          <w:rPr>
            <w:rFonts w:ascii="Times New Roman" w:hAnsi="Times New Roman" w:cs="Times New Roman"/>
            <w:kern w:val="16"/>
            <w:sz w:val="24"/>
            <w:szCs w:val="24"/>
          </w:rPr>
          <w:fldChar w:fldCharType="begin"/>
        </w:r>
        <w:r w:rsidR="00895DA0" w:rsidDel="006E1869">
          <w:rPr>
            <w:rFonts w:ascii="Times New Roman" w:hAnsi="Times New Roman" w:cs="Times New Roman"/>
            <w:kern w:val="16"/>
            <w:sz w:val="24"/>
            <w:szCs w:val="24"/>
          </w:rPr>
          <w:delInstrText xml:space="preserve"> ADDIN EN.CITE &lt;EndNote&gt;&lt;Cite&gt;&lt;Author&gt;McInnes&lt;/Author&gt;&lt;Year&gt;2018&lt;/Year&gt;&lt;RecNum&gt;78&lt;/RecNum&gt;&lt;DisplayText&gt;(McInnes et al. 2018)&lt;/DisplayText&gt;&lt;record&gt;&lt;rec-number&gt;78&lt;/rec-number&gt;&lt;foreign-keys&gt;&lt;key app="EN" db-id="2t9fxseaaf2wf4ew0r9vfpxkz0tsd0fff9xs" timestamp="1591133398"&gt;78&lt;/key&gt;&lt;/foreign-keys&gt;&lt;ref-type name="Journal Article"&gt;17&lt;/ref-type&gt;&lt;contributors&gt;&lt;authors&gt;&lt;author&gt;McInnes, Leland&lt;/author&gt;&lt;author&gt;Healy, John&lt;/author&gt;&lt;author&gt;Melville, James&lt;/author&gt;&lt;/authors&gt;&lt;/contributors&gt;&lt;titles&gt;&lt;title&gt;Umap: Uniform manifold approximation and projection for dimension reduction&lt;/title&gt;&lt;secondary-title&gt;arXiv preprint arXiv:1802.03426&lt;/secondary-title&gt;&lt;/titles&gt;&lt;periodical&gt;&lt;full-title&gt;arXiv preprint arXiv:1802.03426&lt;/full-title&gt;&lt;/periodical&gt;&lt;dates&gt;&lt;year&gt;2018&lt;/year&gt;&lt;/dates&gt;&lt;urls&gt;&lt;/urls&gt;&lt;/record&gt;&lt;/Cite&gt;&lt;/EndNote&gt;</w:delInstrText>
        </w:r>
        <w:r w:rsidR="00F83522" w:rsidDel="006E1869">
          <w:rPr>
            <w:rFonts w:ascii="Times New Roman" w:hAnsi="Times New Roman" w:cs="Times New Roman"/>
            <w:kern w:val="16"/>
            <w:sz w:val="24"/>
            <w:szCs w:val="24"/>
          </w:rPr>
          <w:fldChar w:fldCharType="separate"/>
        </w:r>
        <w:r w:rsidR="00895DA0" w:rsidDel="006E1869">
          <w:rPr>
            <w:rFonts w:ascii="Times New Roman" w:hAnsi="Times New Roman" w:cs="Times New Roman"/>
            <w:noProof/>
            <w:kern w:val="16"/>
            <w:sz w:val="24"/>
            <w:szCs w:val="24"/>
          </w:rPr>
          <w:delText>(McInnes et al. 2018)</w:delText>
        </w:r>
        <w:r w:rsidR="00F83522" w:rsidDel="006E1869">
          <w:rPr>
            <w:rFonts w:ascii="Times New Roman" w:hAnsi="Times New Roman" w:cs="Times New Roman"/>
            <w:kern w:val="16"/>
            <w:sz w:val="24"/>
            <w:szCs w:val="24"/>
          </w:rPr>
          <w:fldChar w:fldCharType="end"/>
        </w:r>
        <w:r w:rsidR="00F83522" w:rsidRPr="00F83522" w:rsidDel="006E1869">
          <w:rPr>
            <w:rFonts w:ascii="Times New Roman" w:hAnsi="Times New Roman" w:cs="Times New Roman"/>
            <w:kern w:val="16"/>
            <w:sz w:val="24"/>
            <w:szCs w:val="24"/>
          </w:rPr>
          <w:delText>.</w:delText>
        </w:r>
        <w:r w:rsidR="00F83522" w:rsidDel="006E1869">
          <w:rPr>
            <w:rFonts w:ascii="Times New Roman" w:hAnsi="Times New Roman" w:cs="Times New Roman"/>
            <w:kern w:val="16"/>
            <w:sz w:val="24"/>
            <w:szCs w:val="24"/>
          </w:rPr>
          <w:delText xml:space="preserve"> </w:delText>
        </w:r>
        <w:r w:rsidR="00F83522" w:rsidRPr="00F83522" w:rsidDel="006E1869">
          <w:rPr>
            <w:rFonts w:ascii="Times New Roman" w:hAnsi="Times New Roman" w:cs="Times New Roman"/>
            <w:kern w:val="16"/>
            <w:sz w:val="24"/>
            <w:szCs w:val="24"/>
          </w:rPr>
          <w:delText>If the working principle of UMAP is approached from the computational view, it can be divided into two main steps.</w:delText>
        </w:r>
        <w:r w:rsidR="00F83522" w:rsidDel="006E1869">
          <w:rPr>
            <w:rFonts w:ascii="Times New Roman" w:hAnsi="Times New Roman" w:cs="Times New Roman"/>
            <w:kern w:val="16"/>
            <w:sz w:val="24"/>
            <w:szCs w:val="24"/>
          </w:rPr>
          <w:delText xml:space="preserve"> </w:delText>
        </w:r>
        <w:r w:rsidR="00F83522" w:rsidRPr="00F83522" w:rsidDel="006E1869">
          <w:rPr>
            <w:rFonts w:ascii="Times New Roman" w:hAnsi="Times New Roman" w:cs="Times New Roman"/>
            <w:kern w:val="16"/>
            <w:sz w:val="24"/>
            <w:szCs w:val="24"/>
          </w:rPr>
          <w:delText xml:space="preserve">In the first step, the graph is constructed, as in the k-neighbor </w:delText>
        </w:r>
      </w:del>
      <w:del w:id="444" w:author="Kim, Jaehong" w:date="2021-02-22T13:11:00Z">
        <w:r w:rsidR="00F83522" w:rsidRPr="00F83522" w:rsidDel="009F4243">
          <w:rPr>
            <w:rFonts w:ascii="Times New Roman" w:hAnsi="Times New Roman" w:cs="Times New Roman"/>
            <w:kern w:val="16"/>
            <w:sz w:val="24"/>
            <w:szCs w:val="24"/>
          </w:rPr>
          <w:delText>graph based</w:delText>
        </w:r>
      </w:del>
      <w:del w:id="445" w:author="Kim, Jaehong" w:date="2021-02-23T14:11:00Z">
        <w:r w:rsidR="00F83522" w:rsidRPr="00F83522" w:rsidDel="006E1869">
          <w:rPr>
            <w:rFonts w:ascii="Times New Roman" w:hAnsi="Times New Roman" w:cs="Times New Roman"/>
            <w:kern w:val="16"/>
            <w:sz w:val="24"/>
            <w:szCs w:val="24"/>
          </w:rPr>
          <w:delText xml:space="preserve"> algorithms, and in the second step, the low-dimensional layout of this graph is calculated.</w:delText>
        </w:r>
        <w:r w:rsidR="00F83522" w:rsidDel="006E1869">
          <w:rPr>
            <w:rFonts w:ascii="Times New Roman" w:hAnsi="Times New Roman" w:cs="Times New Roman"/>
            <w:kern w:val="16"/>
            <w:sz w:val="24"/>
            <w:szCs w:val="24"/>
          </w:rPr>
          <w:delText xml:space="preserve"> </w:delText>
        </w:r>
        <w:r w:rsidR="00F83522" w:rsidRPr="00F83522" w:rsidDel="006E1869">
          <w:rPr>
            <w:rFonts w:ascii="Times New Roman" w:hAnsi="Times New Roman" w:cs="Times New Roman"/>
            <w:kern w:val="16"/>
            <w:sz w:val="24"/>
            <w:szCs w:val="24"/>
          </w:rPr>
          <w:delText>Through the UMAP technique, it is possible to express the physical distance between two vectors in two-dimensional space.</w:delText>
        </w:r>
        <w:r w:rsidR="00F83522" w:rsidDel="006E1869">
          <w:rPr>
            <w:rFonts w:ascii="Times New Roman" w:hAnsi="Times New Roman" w:cs="Times New Roman"/>
            <w:kern w:val="16"/>
            <w:sz w:val="24"/>
            <w:szCs w:val="24"/>
          </w:rPr>
          <w:delText xml:space="preserve"> </w:delText>
        </w:r>
        <w:r w:rsidR="00F83522" w:rsidRPr="00F83522" w:rsidDel="006E1869">
          <w:rPr>
            <w:rFonts w:ascii="Times New Roman" w:hAnsi="Times New Roman" w:cs="Times New Roman"/>
            <w:kern w:val="16"/>
            <w:sz w:val="24"/>
            <w:szCs w:val="24"/>
          </w:rPr>
          <w:delText xml:space="preserve">This allows intuitive visualization of vector </w:delText>
        </w:r>
        <w:r w:rsidR="008F2751" w:rsidRPr="00F83522" w:rsidDel="006E1869">
          <w:rPr>
            <w:rFonts w:ascii="Times New Roman" w:hAnsi="Times New Roman" w:cs="Times New Roman"/>
            <w:kern w:val="16"/>
            <w:sz w:val="24"/>
            <w:szCs w:val="24"/>
          </w:rPr>
          <w:delText>values and</w:delText>
        </w:r>
        <w:r w:rsidR="00F83522" w:rsidRPr="00F83522" w:rsidDel="006E1869">
          <w:rPr>
            <w:rFonts w:ascii="Times New Roman" w:hAnsi="Times New Roman" w:cs="Times New Roman"/>
            <w:kern w:val="16"/>
            <w:sz w:val="24"/>
            <w:szCs w:val="24"/>
          </w:rPr>
          <w:delText xml:space="preserve"> is effective in grouping between vectors.</w:delText>
        </w:r>
        <w:r w:rsidR="00F83522" w:rsidDel="006E1869">
          <w:rPr>
            <w:rFonts w:ascii="Times New Roman" w:hAnsi="Times New Roman" w:cs="Times New Roman"/>
            <w:kern w:val="16"/>
            <w:sz w:val="24"/>
            <w:szCs w:val="24"/>
          </w:rPr>
          <w:delText xml:space="preserve"> </w:delText>
        </w:r>
        <w:r w:rsidR="008F2751" w:rsidRPr="008F2751" w:rsidDel="006E1869">
          <w:rPr>
            <w:rFonts w:ascii="Times New Roman" w:hAnsi="Times New Roman" w:cs="Times New Roman"/>
            <w:kern w:val="16"/>
            <w:sz w:val="24"/>
            <w:szCs w:val="24"/>
          </w:rPr>
          <w:delText>Figure 5 shows the overall UMAP graph for this study.</w:delText>
        </w:r>
        <w:r w:rsidR="008F2751" w:rsidDel="006E1869">
          <w:rPr>
            <w:rFonts w:ascii="Times New Roman" w:hAnsi="Times New Roman" w:cs="Times New Roman"/>
            <w:kern w:val="16"/>
            <w:sz w:val="24"/>
            <w:szCs w:val="24"/>
          </w:rPr>
          <w:delText xml:space="preserve"> </w:delText>
        </w:r>
        <w:r w:rsidR="0045431A" w:rsidDel="006E1869">
          <w:rPr>
            <w:rFonts w:ascii="Times New Roman" w:hAnsi="Times New Roman" w:cs="Times New Roman"/>
            <w:sz w:val="24"/>
            <w:szCs w:val="24"/>
          </w:rPr>
          <w:delText>In order to increase the discernment of the graph, each keyword is expressed in a different color, and the range of each keyword is indicated by gradation. The gray dots on the UMAP are words with low similarity to keywords.</w:delText>
        </w:r>
        <w:r w:rsidR="002C4E5E" w:rsidDel="006E1869">
          <w:rPr>
            <w:rFonts w:ascii="Times New Roman" w:hAnsi="Times New Roman" w:cs="Times New Roman"/>
            <w:sz w:val="24"/>
            <w:szCs w:val="24"/>
          </w:rPr>
          <w:delText xml:space="preserve"> </w:delText>
        </w:r>
        <w:r w:rsidR="0045431A" w:rsidDel="006E1869">
          <w:rPr>
            <w:rFonts w:ascii="Times New Roman" w:hAnsi="Times New Roman" w:cs="Times New Roman"/>
            <w:sz w:val="24"/>
            <w:szCs w:val="24"/>
          </w:rPr>
          <w:delText>As shown in the figure below, fell and collapsed were almost overlapped on the UMAP. This means that the similarity between the two keywords in UMAP is very high. In the case of the fire keyword, the range appears wider than other keywords, and there is an intersection with the building keyword. For the fell and collapsed keywords, the people keyword appeared to be closer than the building keyword.</w:delText>
        </w:r>
      </w:del>
    </w:p>
    <w:p w14:paraId="1AD9B45A" w14:textId="77777777" w:rsidR="003B5F0D" w:rsidRDefault="003B5F0D">
      <w:pPr>
        <w:spacing w:line="480" w:lineRule="auto"/>
        <w:jc w:val="both"/>
        <w:rPr>
          <w:ins w:id="446" w:author="Kim, Jaehong" w:date="2021-02-24T13:28:00Z"/>
          <w:rFonts w:ascii="Times New Roman" w:hAnsi="Times New Roman" w:cs="Times New Roman"/>
          <w:sz w:val="24"/>
          <w:szCs w:val="24"/>
        </w:rPr>
        <w:pPrChange w:id="447" w:author="Kim, Jaehong" w:date="2021-02-24T13:28:00Z">
          <w:pPr>
            <w:spacing w:line="480" w:lineRule="auto"/>
          </w:pPr>
        </w:pPrChange>
      </w:pPr>
    </w:p>
    <w:p w14:paraId="2EB009AF" w14:textId="77777777" w:rsidR="00F50EE7" w:rsidRDefault="00B56C1B" w:rsidP="00F50EE7">
      <w:pPr>
        <w:keepNext/>
        <w:spacing w:after="0" w:line="480" w:lineRule="auto"/>
        <w:jc w:val="both"/>
      </w:pPr>
      <w:r w:rsidRPr="00053008">
        <w:rPr>
          <w:rFonts w:ascii="Times New Roman" w:hAnsi="Times New Roman" w:cs="Times New Roman"/>
          <w:noProof/>
          <w:sz w:val="24"/>
          <w:szCs w:val="24"/>
        </w:rPr>
        <w:lastRenderedPageBreak/>
        <w:drawing>
          <wp:inline distT="0" distB="0" distL="0" distR="0" wp14:anchorId="2120BE2E" wp14:editId="0316B49A">
            <wp:extent cx="5788365" cy="3400425"/>
            <wp:effectExtent l="0" t="0" r="317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vec_all_labeling.jpg"/>
                    <pic:cNvPicPr/>
                  </pic:nvPicPr>
                  <pic:blipFill rotWithShape="1">
                    <a:blip r:embed="rId14" cstate="print">
                      <a:extLst>
                        <a:ext uri="{28A0092B-C50C-407E-A947-70E740481C1C}">
                          <a14:useLocalDpi xmlns:a14="http://schemas.microsoft.com/office/drawing/2010/main" val="0"/>
                        </a:ext>
                      </a:extLst>
                    </a:blip>
                    <a:srcRect l="11811" t="11417" r="9312" b="11360"/>
                    <a:stretch/>
                  </pic:blipFill>
                  <pic:spPr bwMode="auto">
                    <a:xfrm>
                      <a:off x="0" y="0"/>
                      <a:ext cx="5824963" cy="3421925"/>
                    </a:xfrm>
                    <a:prstGeom prst="rect">
                      <a:avLst/>
                    </a:prstGeom>
                    <a:ln>
                      <a:noFill/>
                    </a:ln>
                    <a:extLst>
                      <a:ext uri="{53640926-AAD7-44D8-BBD7-CCE9431645EC}">
                        <a14:shadowObscured xmlns:a14="http://schemas.microsoft.com/office/drawing/2010/main"/>
                      </a:ext>
                    </a:extLst>
                  </pic:spPr>
                </pic:pic>
              </a:graphicData>
            </a:graphic>
          </wp:inline>
        </w:drawing>
      </w:r>
    </w:p>
    <w:p w14:paraId="2D394D18" w14:textId="3688E3EF" w:rsidR="00B56C1B" w:rsidRPr="00F50EE7" w:rsidRDefault="00F50EE7" w:rsidP="00812153">
      <w:pPr>
        <w:pStyle w:val="Tabletitle"/>
        <w:spacing w:before="0"/>
        <w:jc w:val="center"/>
        <w:rPr>
          <w:b/>
          <w:bCs/>
          <w:lang w:eastAsia="ko-KR"/>
        </w:rPr>
      </w:pPr>
      <w:r w:rsidRPr="00F50EE7">
        <w:rPr>
          <w:b/>
          <w:bCs/>
          <w:lang w:eastAsia="ko-KR"/>
        </w:rPr>
        <w:t xml:space="preserve">Figure </w:t>
      </w:r>
      <w:r w:rsidRPr="00F50EE7">
        <w:rPr>
          <w:b/>
          <w:bCs/>
          <w:lang w:eastAsia="ko-KR"/>
        </w:rPr>
        <w:fldChar w:fldCharType="begin"/>
      </w:r>
      <w:r w:rsidRPr="00F50EE7">
        <w:rPr>
          <w:b/>
          <w:bCs/>
          <w:lang w:eastAsia="ko-KR"/>
        </w:rPr>
        <w:instrText xml:space="preserve"> SEQ Figure \* ARABIC </w:instrText>
      </w:r>
      <w:r w:rsidRPr="00F50EE7">
        <w:rPr>
          <w:b/>
          <w:bCs/>
          <w:lang w:eastAsia="ko-KR"/>
        </w:rPr>
        <w:fldChar w:fldCharType="separate"/>
      </w:r>
      <w:r w:rsidR="00812153">
        <w:rPr>
          <w:b/>
          <w:bCs/>
          <w:noProof/>
          <w:lang w:eastAsia="ko-KR"/>
        </w:rPr>
        <w:t>3</w:t>
      </w:r>
      <w:r w:rsidRPr="00F50EE7">
        <w:rPr>
          <w:b/>
          <w:bCs/>
          <w:lang w:eastAsia="ko-KR"/>
        </w:rPr>
        <w:fldChar w:fldCharType="end"/>
      </w:r>
      <w:r w:rsidRPr="00F50EE7">
        <w:rPr>
          <w:b/>
          <w:bCs/>
          <w:lang w:eastAsia="ko-KR"/>
        </w:rPr>
        <w:t xml:space="preserve">. </w:t>
      </w:r>
      <w:r>
        <w:rPr>
          <w:rFonts w:hint="eastAsia"/>
          <w:b/>
          <w:bCs/>
          <w:lang w:eastAsia="ko-KR"/>
        </w:rPr>
        <w:t>W</w:t>
      </w:r>
      <w:r w:rsidRPr="00AD1B7C">
        <w:rPr>
          <w:b/>
          <w:bCs/>
          <w:lang w:eastAsia="ko-KR"/>
        </w:rPr>
        <w:t xml:space="preserve">ord2vec result overview with </w:t>
      </w:r>
      <w:r>
        <w:rPr>
          <w:b/>
          <w:bCs/>
          <w:lang w:eastAsia="ko-KR"/>
        </w:rPr>
        <w:t>UMAP</w:t>
      </w:r>
    </w:p>
    <w:p w14:paraId="1C275569" w14:textId="77777777" w:rsidR="002621A1" w:rsidRPr="002621A1" w:rsidRDefault="002621A1" w:rsidP="002621A1">
      <w:pPr>
        <w:rPr>
          <w:lang w:eastAsia="ko-KR"/>
        </w:rPr>
      </w:pPr>
    </w:p>
    <w:p w14:paraId="1A743F3E" w14:textId="6A95DA8A" w:rsidR="009F4243" w:rsidRPr="009F4243" w:rsidRDefault="0045431A">
      <w:pPr>
        <w:spacing w:line="480" w:lineRule="auto"/>
        <w:ind w:firstLine="720"/>
        <w:jc w:val="both"/>
        <w:rPr>
          <w:rFonts w:ascii="Times New Roman" w:hAnsi="Times New Roman" w:cs="Times New Roman"/>
          <w:sz w:val="24"/>
          <w:szCs w:val="24"/>
          <w:rPrChange w:id="448" w:author="Kim, Jaehong" w:date="2021-02-22T13:15:00Z">
            <w:rPr>
              <w:rFonts w:ascii="Times New Roman" w:hAnsi="Times New Roman" w:cs="Times New Roman"/>
            </w:rPr>
          </w:rPrChange>
        </w:rPr>
        <w:pPrChange w:id="449" w:author="Kim, Jaehong" w:date="2021-02-24T13:29:00Z">
          <w:pPr>
            <w:spacing w:line="480" w:lineRule="auto"/>
            <w:ind w:firstLine="720"/>
          </w:pPr>
        </w:pPrChange>
      </w:pPr>
      <w:del w:id="450" w:author="Kim, Jaehong" w:date="2021-02-22T13:13:00Z">
        <w:r w:rsidRPr="001A3D7E" w:rsidDel="009F4243">
          <w:rPr>
            <w:rFonts w:ascii="Times New Roman" w:hAnsi="Times New Roman" w:cs="Times New Roman"/>
            <w:sz w:val="24"/>
            <w:szCs w:val="24"/>
          </w:rPr>
          <w:delText>The figure</w:delText>
        </w:r>
      </w:del>
      <w:del w:id="451" w:author="Kim, Jaehong" w:date="2021-02-22T13:12:00Z">
        <w:r w:rsidRPr="001A3D7E" w:rsidDel="009F4243">
          <w:rPr>
            <w:rFonts w:ascii="Times New Roman" w:hAnsi="Times New Roman" w:cs="Times New Roman"/>
            <w:sz w:val="24"/>
            <w:szCs w:val="24"/>
          </w:rPr>
          <w:delText>s</w:delText>
        </w:r>
      </w:del>
      <w:del w:id="452" w:author="Kim, Jaehong" w:date="2021-02-22T13:13:00Z">
        <w:r w:rsidRPr="001A3D7E" w:rsidDel="009F4243">
          <w:rPr>
            <w:rFonts w:ascii="Times New Roman" w:hAnsi="Times New Roman" w:cs="Times New Roman"/>
            <w:sz w:val="24"/>
            <w:szCs w:val="24"/>
          </w:rPr>
          <w:delText xml:space="preserve"> below show the UMAP visualization limited to each keyword. Through this, it is possible to know how similar words with each keyword are expressed </w:delText>
        </w:r>
      </w:del>
      <w:del w:id="453" w:author="Kim, Jaehong" w:date="2021-02-22T12:08:00Z">
        <w:r w:rsidRPr="001A3D7E" w:rsidDel="000207EC">
          <w:rPr>
            <w:rFonts w:ascii="Times New Roman" w:hAnsi="Times New Roman" w:cs="Times New Roman"/>
            <w:sz w:val="24"/>
            <w:szCs w:val="24"/>
          </w:rPr>
          <w:delText>at</w:delText>
        </w:r>
      </w:del>
      <w:del w:id="454" w:author="Kim, Jaehong" w:date="2021-02-22T13:13:00Z">
        <w:r w:rsidRPr="001A3D7E" w:rsidDel="009F4243">
          <w:rPr>
            <w:rFonts w:ascii="Times New Roman" w:hAnsi="Times New Roman" w:cs="Times New Roman"/>
            <w:sz w:val="24"/>
            <w:szCs w:val="24"/>
          </w:rPr>
          <w:delText xml:space="preserve"> the UMAP and the distance between each word. By using this, this study can provide information grouped according to the similarity of words.</w:delText>
        </w:r>
      </w:del>
      <w:ins w:id="455" w:author="Kim, Jaehong" w:date="2021-02-22T13:13:00Z">
        <w:r w:rsidR="009F4243" w:rsidRPr="009F4243">
          <w:rPr>
            <w:rFonts w:ascii="Times New Roman" w:hAnsi="Times New Roman" w:cs="Times New Roman"/>
            <w:sz w:val="24"/>
            <w:szCs w:val="24"/>
            <w:rPrChange w:id="456" w:author="Kim, Jaehong" w:date="2021-02-22T13:13:00Z">
              <w:rPr>
                <w:rFonts w:ascii="Times New Roman" w:hAnsi="Times New Roman" w:cs="Times New Roman"/>
              </w:rPr>
            </w:rPrChange>
          </w:rPr>
          <w:t xml:space="preserve">The figure </w:t>
        </w:r>
      </w:ins>
      <w:r w:rsidR="00AA06F4">
        <w:rPr>
          <w:rFonts w:ascii="Times New Roman" w:hAnsi="Times New Roman" w:cs="Times New Roman"/>
          <w:sz w:val="24"/>
          <w:szCs w:val="24"/>
        </w:rPr>
        <w:t>4</w:t>
      </w:r>
      <w:r w:rsidR="009F4243" w:rsidRPr="009F4243">
        <w:rPr>
          <w:rFonts w:ascii="Times New Roman" w:hAnsi="Times New Roman" w:cs="Times New Roman"/>
          <w:sz w:val="24"/>
          <w:szCs w:val="24"/>
          <w:rPrChange w:id="457" w:author="Kim, Jaehong" w:date="2021-02-22T13:13:00Z">
            <w:rPr>
              <w:rFonts w:ascii="Times New Roman" w:hAnsi="Times New Roman" w:cs="Times New Roman"/>
            </w:rPr>
          </w:rPrChange>
        </w:rPr>
        <w:t xml:space="preserve"> shows the UMAP visualization limited to each keyword. Through this, it is possible to know how similar words with each keyword are expressed at the UMAP and the distance between each word. By using this, this study can </w:t>
      </w:r>
      <w:commentRangeStart w:id="458"/>
      <w:r w:rsidR="009F4243" w:rsidRPr="009F4243">
        <w:rPr>
          <w:rFonts w:ascii="Times New Roman" w:hAnsi="Times New Roman" w:cs="Times New Roman"/>
          <w:sz w:val="24"/>
          <w:szCs w:val="24"/>
          <w:rPrChange w:id="459" w:author="Kim, Jaehong" w:date="2021-02-22T13:13:00Z">
            <w:rPr>
              <w:rFonts w:ascii="Times New Roman" w:hAnsi="Times New Roman" w:cs="Times New Roman"/>
            </w:rPr>
          </w:rPrChange>
        </w:rPr>
        <w:t xml:space="preserve">provide information </w:t>
      </w:r>
      <w:r w:rsidR="009F4243" w:rsidRPr="009F4243">
        <w:rPr>
          <w:rFonts w:ascii="Times New Roman" w:hAnsi="Times New Roman" w:cs="Times New Roman"/>
          <w:sz w:val="24"/>
          <w:szCs w:val="24"/>
          <w:rPrChange w:id="460" w:author="Kim, Jaehong" w:date="2021-02-22T13:15:00Z">
            <w:rPr>
              <w:rFonts w:ascii="Times New Roman" w:hAnsi="Times New Roman" w:cs="Times New Roman"/>
              <w:color w:val="0070C0"/>
            </w:rPr>
          </w:rPrChange>
        </w:rPr>
        <w:t xml:space="preserve">about the relation among words in </w:t>
      </w:r>
      <w:r w:rsidR="009F4243" w:rsidRPr="009F4243">
        <w:rPr>
          <w:rFonts w:ascii="Times New Roman" w:hAnsi="Times New Roman" w:cs="Times New Roman"/>
          <w:sz w:val="24"/>
          <w:szCs w:val="24"/>
        </w:rPr>
        <w:t>two-dimension</w:t>
      </w:r>
      <w:r w:rsidR="009F4243" w:rsidRPr="009F4243">
        <w:rPr>
          <w:rFonts w:ascii="Times New Roman" w:hAnsi="Times New Roman" w:cs="Times New Roman"/>
          <w:sz w:val="24"/>
          <w:szCs w:val="24"/>
          <w:rPrChange w:id="461" w:author="Kim, Jaehong" w:date="2021-02-22T13:15:00Z">
            <w:rPr>
              <w:rFonts w:ascii="Times New Roman" w:hAnsi="Times New Roman" w:cs="Times New Roman"/>
              <w:color w:val="0070C0"/>
            </w:rPr>
          </w:rPrChange>
        </w:rPr>
        <w:t xml:space="preserve"> plane according to the similarity</w:t>
      </w:r>
      <w:r w:rsidR="009F4243" w:rsidRPr="009F4243">
        <w:rPr>
          <w:rFonts w:ascii="Times New Roman" w:hAnsi="Times New Roman" w:cs="Times New Roman"/>
          <w:sz w:val="24"/>
          <w:szCs w:val="24"/>
          <w:rPrChange w:id="462" w:author="Kim, Jaehong" w:date="2021-02-22T13:13:00Z">
            <w:rPr>
              <w:rFonts w:ascii="Times New Roman" w:hAnsi="Times New Roman" w:cs="Times New Roman"/>
            </w:rPr>
          </w:rPrChange>
        </w:rPr>
        <w:t xml:space="preserve"> </w:t>
      </w:r>
      <w:commentRangeEnd w:id="458"/>
      <w:r w:rsidR="009F4243" w:rsidRPr="009F4243">
        <w:rPr>
          <w:rFonts w:ascii="Times New Roman" w:hAnsi="Times New Roman" w:cs="Times New Roman"/>
          <w:sz w:val="24"/>
          <w:szCs w:val="24"/>
          <w:rPrChange w:id="463" w:author="Kim, Jaehong" w:date="2021-02-22T13:13:00Z">
            <w:rPr>
              <w:rStyle w:val="CommentReference"/>
            </w:rPr>
          </w:rPrChange>
        </w:rPr>
        <w:commentReference w:id="458"/>
      </w:r>
      <w:r w:rsidR="009F4243" w:rsidRPr="009F4243">
        <w:rPr>
          <w:rFonts w:ascii="Times New Roman" w:hAnsi="Times New Roman" w:cs="Times New Roman"/>
          <w:sz w:val="24"/>
          <w:szCs w:val="24"/>
          <w:rPrChange w:id="464" w:author="Kim, Jaehong" w:date="2021-02-22T13:13:00Z">
            <w:rPr>
              <w:rFonts w:ascii="Times New Roman" w:hAnsi="Times New Roman" w:cs="Times New Roman"/>
            </w:rPr>
          </w:rPrChange>
        </w:rPr>
        <w:t>of words.</w:t>
      </w:r>
    </w:p>
    <w:p w14:paraId="0C7355F2" w14:textId="78AAEDF5" w:rsidR="001A3D7E" w:rsidRDefault="001A3D7E" w:rsidP="008F2751">
      <w:pPr>
        <w:spacing w:after="0" w:line="480" w:lineRule="auto"/>
        <w:ind w:firstLine="720"/>
        <w:rPr>
          <w:rFonts w:ascii="Times New Roman" w:hAnsi="Times New Roman" w:cs="Times New Roman"/>
          <w:sz w:val="24"/>
          <w:szCs w:val="24"/>
        </w:rPr>
      </w:pPr>
    </w:p>
    <w:p w14:paraId="33BEEC25" w14:textId="77777777" w:rsidR="00F50EE7" w:rsidRDefault="002C4E5E" w:rsidP="00F50EE7">
      <w:pPr>
        <w:keepNext/>
        <w:jc w:val="center"/>
      </w:pPr>
      <w:r>
        <w:rPr>
          <w:rFonts w:ascii="Times New Roman" w:eastAsia="Batang" w:hAnsi="Times New Roman" w:cs="Times New Roman"/>
          <w:bCs/>
          <w:iCs/>
          <w:noProof/>
          <w:color w:val="FF0000"/>
          <w:kern w:val="16"/>
          <w:sz w:val="24"/>
          <w:szCs w:val="24"/>
          <w:lang w:eastAsia="ko-KR"/>
        </w:rPr>
        <w:lastRenderedPageBreak/>
        <mc:AlternateContent>
          <mc:Choice Requires="wpg">
            <w:drawing>
              <wp:inline distT="0" distB="0" distL="0" distR="0" wp14:anchorId="1143529C" wp14:editId="56AA49E7">
                <wp:extent cx="5438775" cy="5791200"/>
                <wp:effectExtent l="19050" t="19050" r="28575" b="19050"/>
                <wp:docPr id="5" name="Group 5"/>
                <wp:cNvGraphicFramePr/>
                <a:graphic xmlns:a="http://schemas.openxmlformats.org/drawingml/2006/main">
                  <a:graphicData uri="http://schemas.microsoft.com/office/word/2010/wordprocessingGroup">
                    <wpg:wgp>
                      <wpg:cNvGrpSpPr/>
                      <wpg:grpSpPr>
                        <a:xfrm>
                          <a:off x="0" y="0"/>
                          <a:ext cx="5438775" cy="5791200"/>
                          <a:chOff x="0" y="0"/>
                          <a:chExt cx="5562600" cy="6501130"/>
                        </a:xfrm>
                      </wpg:grpSpPr>
                      <pic:pic xmlns:pic="http://schemas.openxmlformats.org/drawingml/2006/picture">
                        <pic:nvPicPr>
                          <pic:cNvPr id="17" name="Picture 17" descr="A close up of a logo&#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119630"/>
                          </a:xfrm>
                          <a:prstGeom prst="rect">
                            <a:avLst/>
                          </a:prstGeom>
                          <a:ln>
                            <a:solidFill>
                              <a:schemeClr val="tx1"/>
                            </a:solidFill>
                          </a:ln>
                        </pic:spPr>
                      </pic:pic>
                      <pic:pic xmlns:pic="http://schemas.openxmlformats.org/drawingml/2006/picture">
                        <pic:nvPicPr>
                          <pic:cNvPr id="18" name="Picture 18" descr="A close up of a device&#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819400" y="0"/>
                            <a:ext cx="2743200" cy="2119630"/>
                          </a:xfrm>
                          <a:prstGeom prst="rect">
                            <a:avLst/>
                          </a:prstGeom>
                          <a:ln>
                            <a:solidFill>
                              <a:schemeClr val="tx1"/>
                            </a:solidFill>
                          </a:ln>
                        </pic:spPr>
                      </pic:pic>
                      <pic:pic xmlns:pic="http://schemas.openxmlformats.org/drawingml/2006/picture">
                        <pic:nvPicPr>
                          <pic:cNvPr id="20" name="Picture 20" descr="A close up of a device&#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2190750"/>
                            <a:ext cx="2743200" cy="2119630"/>
                          </a:xfrm>
                          <a:prstGeom prst="rect">
                            <a:avLst/>
                          </a:prstGeom>
                          <a:ln>
                            <a:solidFill>
                              <a:schemeClr val="tx1"/>
                            </a:solidFill>
                          </a:ln>
                        </pic:spPr>
                      </pic:pic>
                      <pic:pic xmlns:pic="http://schemas.openxmlformats.org/drawingml/2006/picture">
                        <pic:nvPicPr>
                          <pic:cNvPr id="22" name="Picture 22" descr="A close up of text on a white background&#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2819400" y="2190750"/>
                            <a:ext cx="2743200" cy="2119630"/>
                          </a:xfrm>
                          <a:prstGeom prst="rect">
                            <a:avLst/>
                          </a:prstGeom>
                          <a:ln>
                            <a:solidFill>
                              <a:schemeClr val="tx1"/>
                            </a:solidFill>
                          </a:ln>
                        </pic:spPr>
                      </pic:pic>
                      <pic:pic xmlns:pic="http://schemas.openxmlformats.org/drawingml/2006/picture">
                        <pic:nvPicPr>
                          <pic:cNvPr id="21" name="Picture 21" descr="A close up of a piece of paper&#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1409700" y="4381500"/>
                            <a:ext cx="2743200" cy="2119630"/>
                          </a:xfrm>
                          <a:prstGeom prst="rect">
                            <a:avLst/>
                          </a:prstGeom>
                          <a:ln>
                            <a:solidFill>
                              <a:schemeClr val="tx1"/>
                            </a:solidFill>
                          </a:ln>
                        </pic:spPr>
                      </pic:pic>
                    </wpg:wgp>
                  </a:graphicData>
                </a:graphic>
              </wp:inline>
            </w:drawing>
          </mc:Choice>
          <mc:Fallback>
            <w:pict>
              <v:group w14:anchorId="3E012102" id="Group 5" o:spid="_x0000_s1026" style="width:428.25pt;height:456pt;mso-position-horizontal-relative:char;mso-position-vertical-relative:line" coordsize="55626,650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ZUEsDBAoAAAAAAAAAIQCl&#10;UCi9WnQAAFp0AAAVAAAAZHJzL21lZGlhL2ltYWdlMi5qcGVn/9j/4AAQSkZJRgABAQEA3ADcAAD/&#10;2wBDAAIBAQEBAQIBAQECAgICAgQDAgICAgUEBAMEBgUGBgYFBgYGBwkIBgcJBwYGCAsICQoKCgoK&#10;BggLDAsKDAkKCgr/2wBDAQICAgICAgUDAwUKBwYHCgoKCgoKCgoKCgoKCgoKCgoKCgoKCgoKCgoK&#10;CgoKCgoKCgoKCgoKCgoKCgoKCgoKCgr/wAARCAF5Ag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2VBLAwQKAAAAAAAAACEAtISHkKteAACrXgAAFQAAAGRycy9tZWRpYS9pbWFnZTQuanBlZ//Y&#10;/+AAEEpGSUYAAQEBANwA3AAA/9sAQwACAQEBAQECAQEBAgICAgIEAwICAgIFBAQDBAYFBgYGBQYG&#10;BgcJCAYHCQcGBggLCAkKCgoKCgYICwwLCgwJCgoK/9sAQwECAgICAgIFAwMFCgcGBwoKCgoKCgoK&#10;CgoKCgoKCgoKCgoKCgoKCgoKCgoKCgoKCgoKCgoKCgoKCgoKCgoKCgoK/8AAEQgBeQI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9lQSwMECgAAAAAAAAAhAGTc6A07RQAAO0UAABUAAABkcnMvbWVkaWEvaW1hZ2U1Lmpw&#10;ZWf/2P/gABBKRklGAAEBAQDcANwAAP/bAEMAAgEBAQEBAgEBAQICAgICBAMCAgICBQQEAwQGBQYG&#10;BgUGBgYHCQgGBwkHBgYICwgJCgoKCgoGCAsMCwoMCQoKCv/bAEMBAgICAgICBQMDBQoHBgcKCgoK&#10;CgoKCgoKCgoKCgoKCgoKCgoKCgoKCgoKCgoKCgoKCgoKCgoKCgoKCgoKCgoKCv/AABEIAXkCA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alt="A close up of a logo&#10;&#10;Description automatically generated" style="position:absolute;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" stroked="t" strokecolor="black [3213]">
                  <v:imagedata r:id="rId25" o:title="A close up of a logo&#10;&#10;Description automatically generated"/>
                  <v:path arrowok="t"/>
                </v:shape>
                <v:shape id="Picture 18" o:spid="_x0000_s1028" type="#_x0000_t75" alt="A close up of a device&#10;&#10;Description automatically generated" style="position:absolute;left:28194;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" stroked="t" strokecolor="black [3213]">
                  <v:imagedata r:id="rId26" o:title="A close up of a device&#10;&#10;Description automatically generated"/>
                  <v:path arrowok="t"/>
                </v:shape>
                <v:shape id="Picture 20" o:spid="_x0000_s1029" type="#_x0000_t75" alt="A close up of a device&#10;&#10;Description automatically generated" style="position:absolute;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" stroked="t" strokecolor="black [3213]">
                  <v:imagedata r:id="rId27" o:title="A close up of a device&#10;&#10;Description automatically generated"/>
                  <v:path arrowok="t"/>
                </v:shape>
                <v:shape id="Picture 22" o:spid="_x0000_s1030" type="#_x0000_t75" alt="A close up of text on a white background&#10;&#10;Description automatically generated" style="position:absolute;left:28194;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" stroked="t" strokecolor="black [3213]">
                  <v:imagedata r:id="rId28" o:title="A close up of text on a white background&#10;&#10;Description automatically generated"/>
                  <v:path arrowok="t"/>
                </v:shape>
                <v:shape id="Picture 21" o:spid="_x0000_s1031" type="#_x0000_t75" alt="A close up of a piece of paper&#10;&#10;Description automatically generated" style="position:absolute;left:14097;top:43815;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" stroked="t" strokecolor="black [3213]">
                  <v:imagedata r:id="rId29" o:title="A close up of a piece of paper&#10;&#10;Description automatically generated"/>
                  <v:path arrowok="t"/>
                </v:shape>
                <w10:anchorlock/>
              </v:group>
            </w:pict>
          </mc:Fallback>
        </mc:AlternateContent>
      </w:r>
    </w:p>
    <w:p w14:paraId="3A8C6DF1" w14:textId="6E1CFD40" w:rsidR="002C4E5E" w:rsidRPr="00F50EE7" w:rsidRDefault="00F50EE7" w:rsidP="00F50EE7">
      <w:pPr>
        <w:pStyle w:val="Tabletitle"/>
        <w:spacing w:before="0"/>
        <w:jc w:val="center"/>
        <w:rPr>
          <w:b/>
          <w:bCs/>
          <w:lang w:eastAsia="ko-KR"/>
        </w:rPr>
      </w:pPr>
      <w:r w:rsidRPr="00F50EE7">
        <w:rPr>
          <w:b/>
          <w:bCs/>
          <w:lang w:eastAsia="ko-KR"/>
        </w:rPr>
        <w:t xml:space="preserve">Figure </w:t>
      </w:r>
      <w:r w:rsidRPr="00F50EE7">
        <w:rPr>
          <w:b/>
          <w:bCs/>
          <w:lang w:eastAsia="ko-KR"/>
        </w:rPr>
        <w:fldChar w:fldCharType="begin"/>
      </w:r>
      <w:r w:rsidRPr="00F50EE7">
        <w:rPr>
          <w:b/>
          <w:bCs/>
          <w:lang w:eastAsia="ko-KR"/>
        </w:rPr>
        <w:instrText xml:space="preserve"> SEQ Figure \* ARABIC </w:instrText>
      </w:r>
      <w:r w:rsidRPr="00F50EE7">
        <w:rPr>
          <w:b/>
          <w:bCs/>
          <w:lang w:eastAsia="ko-KR"/>
        </w:rPr>
        <w:fldChar w:fldCharType="separate"/>
      </w:r>
      <w:r w:rsidR="00812153">
        <w:rPr>
          <w:b/>
          <w:bCs/>
          <w:noProof/>
          <w:lang w:eastAsia="ko-KR"/>
        </w:rPr>
        <w:t>4</w:t>
      </w:r>
      <w:r w:rsidRPr="00F50EE7">
        <w:rPr>
          <w:b/>
          <w:bCs/>
          <w:lang w:eastAsia="ko-KR"/>
        </w:rPr>
        <w:fldChar w:fldCharType="end"/>
      </w:r>
      <w:r w:rsidRPr="00F50EE7">
        <w:rPr>
          <w:b/>
          <w:bCs/>
          <w:lang w:eastAsia="ko-KR"/>
        </w:rPr>
        <w:t xml:space="preserve">. </w:t>
      </w:r>
      <w:r>
        <w:rPr>
          <w:rFonts w:hint="eastAsia"/>
          <w:b/>
          <w:bCs/>
          <w:lang w:eastAsia="ko-KR"/>
        </w:rPr>
        <w:t>S</w:t>
      </w:r>
      <w:r w:rsidRPr="00144D94">
        <w:rPr>
          <w:b/>
          <w:bCs/>
          <w:lang w:eastAsia="ko-KR"/>
        </w:rPr>
        <w:t>ubgraphs for keywords</w:t>
      </w:r>
    </w:p>
    <w:p w14:paraId="7156314C" w14:textId="1467599B" w:rsidR="008F2751" w:rsidRDefault="008F2751" w:rsidP="008F2751">
      <w:pPr>
        <w:rPr>
          <w:lang w:eastAsia="ko-KR"/>
        </w:rPr>
      </w:pPr>
    </w:p>
    <w:p w14:paraId="71E71E8F" w14:textId="253E83E9" w:rsidR="0086126C" w:rsidRPr="00F50EE7" w:rsidRDefault="0086126C" w:rsidP="00F50EE7">
      <w:pPr>
        <w:spacing w:after="0" w:line="480" w:lineRule="auto"/>
        <w:jc w:val="both"/>
        <w:rPr>
          <w:rFonts w:ascii="Times New Roman" w:hAnsi="Times New Roman" w:cs="Times New Roman"/>
          <w:b/>
          <w:i/>
          <w:kern w:val="16"/>
          <w:sz w:val="24"/>
          <w:szCs w:val="24"/>
        </w:rPr>
      </w:pPr>
      <w:r w:rsidRPr="00F50EE7">
        <w:rPr>
          <w:rFonts w:ascii="Times New Roman" w:hAnsi="Times New Roman" w:cs="Times New Roman"/>
          <w:b/>
          <w:i/>
          <w:kern w:val="16"/>
          <w:sz w:val="24"/>
          <w:szCs w:val="24"/>
        </w:rPr>
        <w:t>Factors related to fire accidents</w:t>
      </w:r>
    </w:p>
    <w:p w14:paraId="5BE55BE2" w14:textId="32B13BFA" w:rsidR="0086126C" w:rsidRPr="00D75324" w:rsidRDefault="00D75324">
      <w:pPr>
        <w:spacing w:line="480" w:lineRule="auto"/>
        <w:jc w:val="both"/>
        <w:rPr>
          <w:rFonts w:ascii="Times New Roman" w:hAnsi="Times New Roman" w:cs="Times New Roman"/>
          <w:sz w:val="24"/>
          <w:szCs w:val="24"/>
          <w:rPrChange w:id="465" w:author="Kim, Jaehong" w:date="2021-02-24T12:22:00Z">
            <w:rPr>
              <w:rFonts w:ascii="Times New Roman" w:hAnsi="Times New Roman" w:cs="Times New Roman"/>
              <w:kern w:val="16"/>
              <w:sz w:val="24"/>
              <w:szCs w:val="24"/>
            </w:rPr>
          </w:rPrChange>
        </w:rPr>
        <w:pPrChange w:id="466" w:author="Kim, Jaehong" w:date="2021-02-24T12:22:00Z">
          <w:pPr/>
        </w:pPrChange>
      </w:pPr>
      <w:r w:rsidRPr="00D75324">
        <w:rPr>
          <w:rFonts w:ascii="Times New Roman" w:hAnsi="Times New Roman" w:cs="Times New Roman"/>
          <w:sz w:val="24"/>
          <w:szCs w:val="24"/>
          <w:rPrChange w:id="467" w:author="Kim, Jaehong" w:date="2021-02-24T12:22:00Z">
            <w:rPr>
              <w:rFonts w:ascii="Times New Roman" w:hAnsi="Times New Roman" w:cs="Times New Roman"/>
              <w:kern w:val="16"/>
              <w:sz w:val="24"/>
              <w:szCs w:val="24"/>
            </w:rPr>
          </w:rPrChange>
        </w:rPr>
        <w:t>Articles related to fire accidents were classified in order to in depth analyze the factors related to fire accidents on construction sites.</w:t>
      </w:r>
      <w:r>
        <w:rPr>
          <w:rFonts w:ascii="Times New Roman" w:hAnsi="Times New Roman" w:cs="Times New Roman"/>
          <w:sz w:val="24"/>
          <w:szCs w:val="24"/>
        </w:rPr>
        <w:t xml:space="preserve"> </w:t>
      </w:r>
      <w:r w:rsidRPr="00D75324">
        <w:rPr>
          <w:rFonts w:ascii="Times New Roman" w:hAnsi="Times New Roman" w:cs="Times New Roman"/>
          <w:sz w:val="24"/>
          <w:szCs w:val="24"/>
        </w:rPr>
        <w:t xml:space="preserve">Through the classification of the season in which the article was written, the most articles related to fire accidents </w:t>
      </w:r>
      <w:r>
        <w:rPr>
          <w:rFonts w:ascii="Times New Roman" w:hAnsi="Times New Roman" w:cs="Times New Roman"/>
          <w:sz w:val="24"/>
          <w:szCs w:val="24"/>
        </w:rPr>
        <w:t>on</w:t>
      </w:r>
      <w:r w:rsidRPr="00D75324">
        <w:rPr>
          <w:rFonts w:ascii="Times New Roman" w:hAnsi="Times New Roman" w:cs="Times New Roman"/>
          <w:sz w:val="24"/>
          <w:szCs w:val="24"/>
        </w:rPr>
        <w:t xml:space="preserve"> construction sites were written in summer.</w:t>
      </w:r>
      <w:r>
        <w:rPr>
          <w:rFonts w:ascii="Times New Roman" w:hAnsi="Times New Roman" w:cs="Times New Roman"/>
          <w:sz w:val="24"/>
          <w:szCs w:val="24"/>
        </w:rPr>
        <w:t xml:space="preserve"> </w:t>
      </w:r>
      <w:r w:rsidRPr="00D75324">
        <w:rPr>
          <w:rFonts w:ascii="Times New Roman" w:hAnsi="Times New Roman" w:cs="Times New Roman"/>
          <w:sz w:val="24"/>
          <w:szCs w:val="24"/>
        </w:rPr>
        <w:t>According to the BLS report, which investigates the distribution of injuries throughout the year in workplaces, more injuries occur during the summer season than at other times of the yea</w:t>
      </w:r>
      <w:del w:id="468" w:author="Kim, Jaehong" w:date="2021-02-24T12:48:00Z">
        <w:r w:rsidR="00940886" w:rsidDel="00940886">
          <w:rPr>
            <w:rFonts w:ascii="Times New Roman" w:hAnsi="Times New Roman" w:cs="Times New Roman"/>
            <w:sz w:val="24"/>
            <w:szCs w:val="24"/>
          </w:rPr>
          <w:fldChar w:fldCharType="begin"/>
        </w:r>
      </w:del>
      <w:r w:rsidR="00F50EE7">
        <w:rPr>
          <w:rFonts w:ascii="Times New Roman" w:hAnsi="Times New Roman" w:cs="Times New Roman"/>
          <w:sz w:val="24"/>
          <w:szCs w:val="24"/>
        </w:rPr>
        <w:instrText xml:space="preserve"> ADDIN EN.CITE &lt;EndNote&gt;&lt;Cite&gt;&lt;Author&gt;Pierce&lt;/Author&gt;&lt;Year&gt;2013&lt;/Year&gt;&lt;RecNum&gt;109&lt;/RecNum&gt;&lt;DisplayText&gt;(Pierce 2013)&lt;/DisplayText&gt;&lt;record&gt;&lt;rec-number&gt;109&lt;/rec-number&gt;&lt;foreign-keys&gt;&lt;key app="EN" db-id="2t9fxseaaf2wf4ew0r9vfpxkz0tsd0fff9xs" timestamp="1614190700"&gt;109&lt;/key&gt;&lt;/foreign-keys&gt;&lt;ref-type name="Journal Article"&gt;17&lt;/ref-type&gt;&lt;contributors&gt;&lt;authors&gt;&lt;author&gt;Pierce, Brooks&lt;/author&gt;&lt;/authors&gt;&lt;/contributors&gt;&lt;titles&gt;&lt;title&gt;The Seasonal Timing of Work-Related Injuries October 2013&lt;/title&gt;&lt;secondary-title&gt;Joint Statistical Meetings&lt;/secondary-title&gt;&lt;/titles&gt;&lt;periodical&gt;&lt;full-title&gt;Joint Statistical Meetings&lt;/full-title&gt;&lt;/periodical&gt;&lt;pages&gt;2371-2381&lt;/pages&gt;&lt;dates&gt;&lt;year&gt;2013&lt;/year&gt;&lt;/dates&gt;&lt;urls&gt;&lt;/urls&gt;&lt;/record&gt;&lt;/Cite&gt;&lt;/EndNote&gt;</w:instrText>
      </w:r>
      <w:del w:id="469" w:author="Kim, Jaehong" w:date="2021-02-24T12:48:00Z">
        <w:r w:rsidR="00940886" w:rsidDel="00940886">
          <w:rPr>
            <w:rFonts w:ascii="Times New Roman" w:hAnsi="Times New Roman" w:cs="Times New Roman"/>
            <w:sz w:val="24"/>
            <w:szCs w:val="24"/>
          </w:rPr>
          <w:fldChar w:fldCharType="separate"/>
        </w:r>
      </w:del>
      <w:r w:rsidR="00F50EE7">
        <w:rPr>
          <w:rFonts w:ascii="Times New Roman" w:hAnsi="Times New Roman" w:cs="Times New Roman"/>
          <w:noProof/>
          <w:sz w:val="24"/>
          <w:szCs w:val="24"/>
        </w:rPr>
        <w:t>(Pierce 2013)</w:t>
      </w:r>
      <w:del w:id="470" w:author="Kim, Jaehong" w:date="2021-02-24T12:48:00Z">
        <w:r w:rsidR="00940886" w:rsidDel="00940886">
          <w:rPr>
            <w:rFonts w:ascii="Times New Roman" w:hAnsi="Times New Roman" w:cs="Times New Roman"/>
            <w:sz w:val="24"/>
            <w:szCs w:val="24"/>
          </w:rPr>
          <w:fldChar w:fldCharType="end"/>
        </w:r>
      </w:del>
      <w:ins w:id="471" w:author="Kim, Jaehong" w:date="2021-02-24T12:49:00Z">
        <w:r w:rsidR="00940886">
          <w:rPr>
            <w:rFonts w:ascii="Times New Roman" w:hAnsi="Times New Roman" w:cs="Times New Roman"/>
            <w:sz w:val="24"/>
            <w:szCs w:val="24"/>
          </w:rPr>
          <w:t>r</w:t>
        </w:r>
      </w:ins>
      <w:ins w:id="472" w:author="Kim, Jaehong" w:date="2021-02-24T12:50:00Z">
        <w:r w:rsidR="00940886">
          <w:rPr>
            <w:rFonts w:ascii="Times New Roman" w:hAnsi="Times New Roman" w:cs="Times New Roman"/>
            <w:sz w:val="24"/>
            <w:szCs w:val="24"/>
          </w:rPr>
          <w:t xml:space="preserve"> </w:t>
        </w:r>
      </w:ins>
      <w:r w:rsidR="00940886">
        <w:rPr>
          <w:rFonts w:ascii="Times New Roman" w:hAnsi="Times New Roman" w:cs="Times New Roman"/>
          <w:sz w:val="24"/>
          <w:szCs w:val="24"/>
        </w:rPr>
        <w:fldChar w:fldCharType="begin"/>
      </w:r>
      <w:r w:rsidR="00F50EE7">
        <w:rPr>
          <w:rFonts w:ascii="Times New Roman" w:hAnsi="Times New Roman" w:cs="Times New Roman"/>
          <w:sz w:val="24"/>
          <w:szCs w:val="24"/>
        </w:rPr>
        <w:instrText xml:space="preserve"> ADDIN EN.CITE &lt;EndNote&gt;&lt;Cite&gt;&lt;Author&gt;Pierce&lt;/Author&gt;&lt;Year&gt;2013&lt;/Year&gt;&lt;RecNum&gt;109&lt;/RecNum&gt;&lt;DisplayText&gt;(Pierce 2013)&lt;/DisplayText&gt;&lt;record&gt;&lt;rec-number&gt;109&lt;/rec-number&gt;&lt;foreign-keys&gt;&lt;key app="EN" db-id="2t9fxseaaf2wf4ew0r9vfpxkz0tsd0fff9xs" timestamp="1614190700"&gt;109&lt;/key&gt;&lt;/foreign-keys&gt;&lt;ref-type name="Journal Article"&gt;17&lt;/ref-type&gt;&lt;contributors&gt;&lt;authors&gt;&lt;author&gt;Pierce, Brooks&lt;/author&gt;&lt;/authors&gt;&lt;/contributors&gt;&lt;titles&gt;&lt;title&gt;The Seasonal Timing of Work-Related Injuries October 2013&lt;/title&gt;&lt;secondary-title&gt;Joint Statistical Meetings&lt;/secondary-title&gt;&lt;/titles&gt;&lt;periodical&gt;&lt;full-title&gt;Joint Statistical Meetings&lt;/full-title&gt;&lt;/periodical&gt;&lt;pages&gt;2371-2381&lt;/pages&gt;&lt;dates&gt;&lt;year&gt;2013&lt;/year&gt;&lt;/dates&gt;&lt;urls&gt;&lt;/urls&gt;&lt;/record&gt;&lt;/Cite&gt;&lt;Cite&gt;&lt;Author&gt;Pierce&lt;/Author&gt;&lt;Year&gt;2013&lt;/Year&gt;&lt;RecNum&gt;109&lt;/RecNum&gt;&lt;record&gt;&lt;rec-number&gt;109&lt;/rec-number&gt;&lt;foreign-keys&gt;&lt;key app="EN" db-id="2t9fxseaaf2wf4ew0r9vfpxkz0tsd0fff9xs" timestamp="1614190700"&gt;109&lt;/key&gt;&lt;/foreign-keys&gt;&lt;ref-type name="Journal Article"&gt;17&lt;/ref-type&gt;&lt;contributors&gt;&lt;authors&gt;&lt;author&gt;Pierce, Brooks&lt;/author&gt;&lt;/authors&gt;&lt;/contributors&gt;&lt;titles&gt;&lt;title&gt;The Seasonal Timing of Work-Related Injuries October 2013&lt;/title&gt;&lt;secondary-title&gt;Joint Statistical Meetings&lt;/secondary-title&gt;&lt;/titles&gt;&lt;periodical&gt;&lt;full-title&gt;Joint Statistical Meetings&lt;/full-title&gt;&lt;/periodical&gt;&lt;pages&gt;2371-2381&lt;/pages&gt;&lt;dates&gt;&lt;year&gt;2013&lt;/year&gt;&lt;/dates&gt;&lt;urls&gt;&lt;/urls&gt;&lt;/record&gt;&lt;/Cite&gt;&lt;/EndNote&gt;</w:instrText>
      </w:r>
      <w:r w:rsidR="00940886">
        <w:rPr>
          <w:rFonts w:ascii="Times New Roman" w:hAnsi="Times New Roman" w:cs="Times New Roman"/>
          <w:sz w:val="24"/>
          <w:szCs w:val="24"/>
        </w:rPr>
        <w:fldChar w:fldCharType="separate"/>
      </w:r>
      <w:r w:rsidR="00940886">
        <w:rPr>
          <w:rFonts w:ascii="Times New Roman" w:hAnsi="Times New Roman" w:cs="Times New Roman"/>
          <w:noProof/>
          <w:sz w:val="24"/>
          <w:szCs w:val="24"/>
        </w:rPr>
        <w:t>(Pierce 2013)</w:t>
      </w:r>
      <w:r w:rsidR="00940886">
        <w:rPr>
          <w:rFonts w:ascii="Times New Roman" w:hAnsi="Times New Roman" w:cs="Times New Roman"/>
          <w:sz w:val="24"/>
          <w:szCs w:val="24"/>
        </w:rPr>
        <w:fldChar w:fldCharType="end"/>
      </w:r>
      <w:ins w:id="473" w:author="Kim, Jaehong" w:date="2021-02-24T12:27:00Z">
        <w:r w:rsidRPr="00D75324">
          <w:rPr>
            <w:rFonts w:ascii="Times New Roman" w:hAnsi="Times New Roman" w:cs="Times New Roman"/>
            <w:sz w:val="24"/>
            <w:szCs w:val="24"/>
          </w:rPr>
          <w:t>.</w:t>
        </w:r>
      </w:ins>
      <w:del w:id="474" w:author="Kim, Jaehong" w:date="2021-02-24T12:44:00Z">
        <w:r w:rsidR="00940886" w:rsidDel="00940886">
          <w:rPr>
            <w:rFonts w:ascii="Times New Roman" w:hAnsi="Times New Roman" w:cs="Times New Roman"/>
            <w:sz w:val="24"/>
            <w:szCs w:val="24"/>
          </w:rPr>
          <w:fldChar w:fldCharType="begin"/>
        </w:r>
      </w:del>
      <w:r w:rsidR="00F50EE7">
        <w:rPr>
          <w:rFonts w:ascii="Times New Roman" w:hAnsi="Times New Roman" w:cs="Times New Roman"/>
          <w:sz w:val="24"/>
          <w:szCs w:val="24"/>
        </w:rPr>
        <w:instrText xml:space="preserve"> ADDIN EN.CITE &lt;EndNote&gt;&lt;Cite&gt;&lt;Author&gt;Pierce&lt;/Author&gt;&lt;Year&gt;2013&lt;/Year&gt;&lt;RecNum&gt;109&lt;/RecNum&gt;&lt;DisplayText&gt;(Pierce 2013)&lt;/DisplayText&gt;&lt;record&gt;&lt;rec-number&gt;109&lt;/rec-number&gt;&lt;foreign-keys&gt;&lt;key app="EN" db-id="2t9fxseaaf2wf4ew0r9vfpxkz0tsd0fff9xs" timestamp="1614190700"&gt;109&lt;/key&gt;&lt;/foreign-keys&gt;&lt;ref-type name="Journal Article"&gt;17&lt;/ref-type&gt;&lt;contributors&gt;&lt;authors&gt;&lt;author&gt;Pierce, Brooks&lt;/author&gt;&lt;/authors&gt;&lt;/contributors&gt;&lt;titles&gt;&lt;title&gt;The Seasonal Timing of Work-Related Injuries October 2013&lt;/title&gt;&lt;secondary-title&gt;Joint Statistical Meetings&lt;/secondary-title&gt;&lt;/titles&gt;&lt;periodical&gt;&lt;full-title&gt;Joint Statistical Meetings&lt;/full-title&gt;&lt;/periodical&gt;&lt;pages&gt;2371-2381&lt;/pages&gt;&lt;dates&gt;&lt;year&gt;2013&lt;/year&gt;&lt;/dates&gt;&lt;urls&gt;&lt;/urls&gt;&lt;/record&gt;&lt;/Cite&gt;&lt;/EndNote&gt;</w:instrText>
      </w:r>
      <w:del w:id="475" w:author="Kim, Jaehong" w:date="2021-02-24T12:44:00Z">
        <w:r w:rsidR="00940886" w:rsidDel="00940886">
          <w:rPr>
            <w:rFonts w:ascii="Times New Roman" w:hAnsi="Times New Roman" w:cs="Times New Roman"/>
            <w:sz w:val="24"/>
            <w:szCs w:val="24"/>
          </w:rPr>
          <w:fldChar w:fldCharType="separate"/>
        </w:r>
      </w:del>
      <w:r w:rsidR="00F50EE7">
        <w:rPr>
          <w:rFonts w:ascii="Times New Roman" w:hAnsi="Times New Roman" w:cs="Times New Roman"/>
          <w:noProof/>
          <w:sz w:val="24"/>
          <w:szCs w:val="24"/>
        </w:rPr>
        <w:t>(Pierce 2013)</w:t>
      </w:r>
      <w:del w:id="476" w:author="Kim, Jaehong" w:date="2021-02-24T12:44:00Z">
        <w:r w:rsidR="00940886" w:rsidDel="00940886">
          <w:rPr>
            <w:rFonts w:ascii="Times New Roman" w:hAnsi="Times New Roman" w:cs="Times New Roman"/>
            <w:sz w:val="24"/>
            <w:szCs w:val="24"/>
          </w:rPr>
          <w:fldChar w:fldCharType="end"/>
        </w:r>
      </w:del>
      <w:r>
        <w:rPr>
          <w:rFonts w:ascii="Times New Roman" w:hAnsi="Times New Roman" w:cs="Times New Roman"/>
          <w:sz w:val="24"/>
          <w:szCs w:val="24"/>
        </w:rPr>
        <w:t xml:space="preserve"> </w:t>
      </w:r>
      <w:r w:rsidRPr="00D75324">
        <w:rPr>
          <w:rFonts w:ascii="Times New Roman" w:hAnsi="Times New Roman" w:cs="Times New Roman"/>
          <w:sz w:val="24"/>
          <w:szCs w:val="24"/>
        </w:rPr>
        <w:t xml:space="preserve">In addition, the two sources had a common feature that injuries </w:t>
      </w:r>
      <w:r w:rsidRPr="00D75324">
        <w:rPr>
          <w:rFonts w:ascii="Times New Roman" w:hAnsi="Times New Roman" w:cs="Times New Roman"/>
          <w:sz w:val="24"/>
          <w:szCs w:val="24"/>
        </w:rPr>
        <w:lastRenderedPageBreak/>
        <w:t>were much less frequently reported near the end of the calendar year.</w:t>
      </w:r>
      <w:r>
        <w:rPr>
          <w:rFonts w:ascii="Times New Roman" w:hAnsi="Times New Roman" w:cs="Times New Roman"/>
          <w:sz w:val="24"/>
          <w:szCs w:val="24"/>
        </w:rPr>
        <w:t xml:space="preserve"> </w:t>
      </w:r>
      <w:r w:rsidR="00651094" w:rsidRPr="00651094">
        <w:rPr>
          <w:rFonts w:ascii="Times New Roman" w:hAnsi="Times New Roman" w:cs="Times New Roman"/>
          <w:sz w:val="24"/>
          <w:szCs w:val="24"/>
        </w:rPr>
        <w:t xml:space="preserve">Table 6 shows the distribution of articles and injuries related to fire accidents </w:t>
      </w:r>
      <w:r w:rsidR="00651094">
        <w:rPr>
          <w:rFonts w:ascii="Times New Roman" w:hAnsi="Times New Roman" w:cs="Times New Roman"/>
          <w:sz w:val="24"/>
          <w:szCs w:val="24"/>
        </w:rPr>
        <w:t>on</w:t>
      </w:r>
      <w:r w:rsidR="00651094" w:rsidRPr="00651094">
        <w:rPr>
          <w:rFonts w:ascii="Times New Roman" w:hAnsi="Times New Roman" w:cs="Times New Roman"/>
          <w:sz w:val="24"/>
          <w:szCs w:val="24"/>
        </w:rPr>
        <w:t xml:space="preserve"> construction sites by season.</w:t>
      </w:r>
    </w:p>
    <w:p w14:paraId="1B372070" w14:textId="7635189D" w:rsidR="003F3F8A" w:rsidRPr="003F3F8A" w:rsidRDefault="003F3F8A">
      <w:pPr>
        <w:pStyle w:val="Tabletitle"/>
        <w:spacing w:before="0"/>
        <w:jc w:val="center"/>
        <w:rPr>
          <w:b/>
          <w:bCs/>
          <w:lang w:eastAsia="ko-KR"/>
          <w:rPrChange w:id="477" w:author="Kim, Jaehong" w:date="2021-02-23T15:11:00Z">
            <w:rPr/>
          </w:rPrChange>
        </w:rPr>
        <w:pPrChange w:id="478" w:author="Kim, Jaehong" w:date="2021-02-23T15:11:00Z">
          <w:pPr/>
        </w:pPrChange>
      </w:pPr>
      <w:r w:rsidRPr="003F3F8A">
        <w:rPr>
          <w:b/>
          <w:bCs/>
          <w:lang w:eastAsia="ko-KR"/>
          <w:rPrChange w:id="479" w:author="Kim, Jaehong" w:date="2021-02-23T15:11:00Z">
            <w:rPr/>
          </w:rPrChange>
        </w:rPr>
        <w:t xml:space="preserve">Table </w:t>
      </w:r>
      <w:r w:rsidRPr="003F3F8A">
        <w:rPr>
          <w:b/>
          <w:bCs/>
          <w:lang w:eastAsia="ko-KR"/>
          <w:rPrChange w:id="480" w:author="Kim, Jaehong" w:date="2021-02-23T15:11:00Z">
            <w:rPr/>
          </w:rPrChange>
        </w:rPr>
        <w:fldChar w:fldCharType="begin"/>
      </w:r>
      <w:r w:rsidRPr="003F3F8A">
        <w:rPr>
          <w:b/>
          <w:bCs/>
          <w:lang w:eastAsia="ko-KR"/>
          <w:rPrChange w:id="481" w:author="Kim, Jaehong" w:date="2021-02-23T15:11:00Z">
            <w:rPr/>
          </w:rPrChange>
        </w:rPr>
        <w:instrText xml:space="preserve"> SEQ Table \* ARABIC </w:instrText>
      </w:r>
      <w:r w:rsidRPr="003F3F8A">
        <w:rPr>
          <w:b/>
          <w:bCs/>
          <w:lang w:eastAsia="ko-KR"/>
          <w:rPrChange w:id="482" w:author="Kim, Jaehong" w:date="2021-02-23T15:11:00Z">
            <w:rPr/>
          </w:rPrChange>
        </w:rPr>
        <w:fldChar w:fldCharType="separate"/>
      </w:r>
      <w:r w:rsidRPr="003F3F8A">
        <w:rPr>
          <w:b/>
          <w:bCs/>
          <w:lang w:eastAsia="ko-KR"/>
          <w:rPrChange w:id="483" w:author="Kim, Jaehong" w:date="2021-02-23T15:11:00Z">
            <w:rPr>
              <w:noProof/>
            </w:rPr>
          </w:rPrChange>
        </w:rPr>
        <w:t>6</w:t>
      </w:r>
      <w:r w:rsidRPr="003F3F8A">
        <w:rPr>
          <w:b/>
          <w:bCs/>
          <w:lang w:eastAsia="ko-KR"/>
          <w:rPrChange w:id="484" w:author="Kim, Jaehong" w:date="2021-02-23T15:11:00Z">
            <w:rPr/>
          </w:rPrChange>
        </w:rPr>
        <w:fldChar w:fldCharType="end"/>
      </w:r>
      <w:r>
        <w:rPr>
          <w:b/>
          <w:bCs/>
          <w:lang w:eastAsia="ko-KR"/>
        </w:rPr>
        <w:t xml:space="preserve">. </w:t>
      </w:r>
      <w:r w:rsidR="00D75324" w:rsidRPr="00F50EE7">
        <w:rPr>
          <w:b/>
          <w:bCs/>
          <w:lang w:eastAsia="ko-KR"/>
        </w:rPr>
        <w:t>Distribution of articles related to fire accidents and injuries, by season</w:t>
      </w:r>
    </w:p>
    <w:tbl>
      <w:tblPr>
        <w:tblStyle w:val="TableGrid"/>
        <w:tblW w:w="9169" w:type="dxa"/>
        <w:jc w:val="center"/>
        <w:tblLook w:val="04A0" w:firstRow="1" w:lastRow="0" w:firstColumn="1" w:lastColumn="0" w:noHBand="0" w:noVBand="1"/>
        <w:tblPrChange w:id="485" w:author="Kim, Jaehong" w:date="2021-02-24T11:07:00Z">
          <w:tblPr>
            <w:tblStyle w:val="TableGrid"/>
            <w:tblW w:w="9331" w:type="dxa"/>
            <w:jc w:val="center"/>
            <w:tblLook w:val="04A0" w:firstRow="1" w:lastRow="0" w:firstColumn="1" w:lastColumn="0" w:noHBand="0" w:noVBand="1"/>
          </w:tblPr>
        </w:tblPrChange>
      </w:tblPr>
      <w:tblGrid>
        <w:gridCol w:w="3051"/>
        <w:gridCol w:w="3059"/>
        <w:gridCol w:w="3059"/>
        <w:tblGridChange w:id="486">
          <w:tblGrid>
            <w:gridCol w:w="4659"/>
            <w:gridCol w:w="4672"/>
            <w:gridCol w:w="4672"/>
          </w:tblGrid>
        </w:tblGridChange>
      </w:tblGrid>
      <w:tr w:rsidR="005B497D" w:rsidRPr="005B497D" w14:paraId="51956A48" w14:textId="6F19FA8D" w:rsidTr="005B497D">
        <w:trPr>
          <w:trHeight w:val="346"/>
          <w:jc w:val="center"/>
          <w:trPrChange w:id="487" w:author="Kim, Jaehong" w:date="2021-02-24T11:07:00Z">
            <w:trPr>
              <w:trHeight w:val="361"/>
              <w:jc w:val="center"/>
            </w:trPr>
          </w:trPrChange>
        </w:trPr>
        <w:tc>
          <w:tcPr>
            <w:tcW w:w="3051" w:type="dxa"/>
            <w:tcBorders>
              <w:top w:val="single" w:sz="4" w:space="0" w:color="auto"/>
              <w:left w:val="nil"/>
              <w:bottom w:val="single" w:sz="4" w:space="0" w:color="auto"/>
              <w:right w:val="single" w:sz="4" w:space="0" w:color="auto"/>
            </w:tcBorders>
            <w:vAlign w:val="center"/>
            <w:tcPrChange w:id="488" w:author="Kim, Jaehong" w:date="2021-02-24T11:07:00Z">
              <w:tcPr>
                <w:tcW w:w="4659" w:type="dxa"/>
                <w:tcBorders>
                  <w:top w:val="single" w:sz="4" w:space="0" w:color="auto"/>
                  <w:left w:val="nil"/>
                  <w:bottom w:val="single" w:sz="4" w:space="0" w:color="auto"/>
                  <w:right w:val="single" w:sz="4" w:space="0" w:color="auto"/>
                </w:tcBorders>
                <w:vAlign w:val="center"/>
              </w:tcPr>
            </w:tcPrChange>
          </w:tcPr>
          <w:p w14:paraId="07F068FD" w14:textId="2FC0FAB9" w:rsidR="005B497D" w:rsidRPr="00A3143C" w:rsidRDefault="005B497D" w:rsidP="003F3F8A">
            <w:pPr>
              <w:jc w:val="center"/>
              <w:rPr>
                <w:rFonts w:ascii="Times New Roman" w:eastAsia="Times New Roman" w:hAnsi="Times New Roman" w:cs="Times New Roman"/>
                <w:b/>
                <w:bCs/>
                <w:color w:val="000000"/>
                <w:sz w:val="24"/>
                <w:szCs w:val="24"/>
                <w:lang w:eastAsia="ko-KR"/>
              </w:rPr>
            </w:pPr>
            <w:r>
              <w:rPr>
                <w:rFonts w:ascii="Times New Roman" w:eastAsia="Times New Roman" w:hAnsi="Times New Roman" w:cs="Times New Roman"/>
                <w:b/>
                <w:bCs/>
                <w:color w:val="000000"/>
                <w:sz w:val="24"/>
                <w:szCs w:val="24"/>
                <w:lang w:eastAsia="ko-KR"/>
              </w:rPr>
              <w:t>Division (season)</w:t>
            </w:r>
          </w:p>
        </w:tc>
        <w:tc>
          <w:tcPr>
            <w:tcW w:w="3059" w:type="dxa"/>
            <w:tcBorders>
              <w:top w:val="single" w:sz="4" w:space="0" w:color="auto"/>
              <w:left w:val="single" w:sz="4" w:space="0" w:color="auto"/>
              <w:bottom w:val="single" w:sz="4" w:space="0" w:color="auto"/>
              <w:right w:val="nil"/>
            </w:tcBorders>
            <w:vAlign w:val="center"/>
            <w:tcPrChange w:id="489" w:author="Kim, Jaehong" w:date="2021-02-24T11:07:00Z">
              <w:tcPr>
                <w:tcW w:w="4672" w:type="dxa"/>
                <w:tcBorders>
                  <w:top w:val="single" w:sz="4" w:space="0" w:color="auto"/>
                  <w:left w:val="single" w:sz="4" w:space="0" w:color="auto"/>
                  <w:bottom w:val="single" w:sz="4" w:space="0" w:color="auto"/>
                  <w:right w:val="nil"/>
                </w:tcBorders>
                <w:vAlign w:val="center"/>
              </w:tcPr>
            </w:tcPrChange>
          </w:tcPr>
          <w:p w14:paraId="2CF86DB4" w14:textId="6FA3B28C" w:rsidR="005B497D" w:rsidRPr="00A3143C" w:rsidRDefault="005B497D" w:rsidP="003F3F8A">
            <w:pPr>
              <w:jc w:val="center"/>
              <w:rPr>
                <w:rFonts w:ascii="Times New Roman" w:eastAsia="Times New Roman" w:hAnsi="Times New Roman" w:cs="Times New Roman"/>
                <w:b/>
                <w:bCs/>
                <w:color w:val="000000"/>
                <w:sz w:val="24"/>
                <w:szCs w:val="24"/>
                <w:lang w:eastAsia="ko-KR"/>
              </w:rPr>
            </w:pPr>
            <w:r>
              <w:rPr>
                <w:rFonts w:ascii="Times New Roman" w:eastAsia="Times New Roman" w:hAnsi="Times New Roman" w:cs="Times New Roman"/>
                <w:b/>
                <w:bCs/>
                <w:color w:val="000000"/>
                <w:sz w:val="24"/>
                <w:szCs w:val="24"/>
                <w:lang w:eastAsia="ko-KR"/>
              </w:rPr>
              <w:t>Collected articles</w:t>
            </w:r>
          </w:p>
        </w:tc>
        <w:tc>
          <w:tcPr>
            <w:tcW w:w="3059" w:type="dxa"/>
            <w:tcBorders>
              <w:top w:val="single" w:sz="4" w:space="0" w:color="auto"/>
              <w:left w:val="single" w:sz="4" w:space="0" w:color="auto"/>
              <w:bottom w:val="single" w:sz="4" w:space="0" w:color="auto"/>
              <w:right w:val="nil"/>
            </w:tcBorders>
            <w:vAlign w:val="center"/>
            <w:tcPrChange w:id="490" w:author="Kim, Jaehong" w:date="2021-02-24T11:07:00Z">
              <w:tcPr>
                <w:tcW w:w="4672" w:type="dxa"/>
                <w:tcBorders>
                  <w:top w:val="single" w:sz="4" w:space="0" w:color="auto"/>
                  <w:left w:val="single" w:sz="4" w:space="0" w:color="auto"/>
                  <w:bottom w:val="single" w:sz="4" w:space="0" w:color="auto"/>
                  <w:right w:val="nil"/>
                </w:tcBorders>
              </w:tcPr>
            </w:tcPrChange>
          </w:tcPr>
          <w:p w14:paraId="52ADF4B3" w14:textId="784EB2F3" w:rsidR="005B497D" w:rsidRPr="00940886" w:rsidRDefault="005B497D" w:rsidP="003F3F8A">
            <w:pPr>
              <w:jc w:val="center"/>
              <w:rPr>
                <w:rFonts w:ascii="Times New Roman" w:eastAsia="Times New Roman" w:hAnsi="Times New Roman" w:cs="Times New Roman"/>
                <w:b/>
                <w:bCs/>
                <w:color w:val="000000"/>
                <w:sz w:val="24"/>
                <w:szCs w:val="24"/>
                <w:lang w:eastAsia="ko-KR"/>
              </w:rPr>
            </w:pPr>
            <w:r w:rsidRPr="005B497D">
              <w:rPr>
                <w:rFonts w:ascii="Times New Roman" w:eastAsia="Times New Roman" w:hAnsi="Times New Roman" w:cs="Times New Roman"/>
                <w:b/>
                <w:bCs/>
                <w:color w:val="000000"/>
                <w:sz w:val="24"/>
                <w:szCs w:val="24"/>
                <w:lang w:eastAsia="ko-KR"/>
                <w:rPrChange w:id="491" w:author="Kim, Jaehong" w:date="2021-02-24T11:10:00Z">
                  <w:rPr/>
                </w:rPrChange>
              </w:rPr>
              <w:t>The Bureau of Labor Statistics</w:t>
            </w:r>
          </w:p>
        </w:tc>
      </w:tr>
      <w:tr w:rsidR="005B497D" w:rsidRPr="00A3143C" w14:paraId="4D874B8E" w14:textId="76914C11" w:rsidTr="005B497D">
        <w:trPr>
          <w:trHeight w:val="346"/>
          <w:jc w:val="center"/>
          <w:trPrChange w:id="492" w:author="Kim, Jaehong" w:date="2021-02-24T11:07:00Z">
            <w:trPr>
              <w:trHeight w:val="361"/>
              <w:jc w:val="center"/>
            </w:trPr>
          </w:trPrChange>
        </w:trPr>
        <w:tc>
          <w:tcPr>
            <w:tcW w:w="3051" w:type="dxa"/>
            <w:tcBorders>
              <w:top w:val="single" w:sz="4" w:space="0" w:color="auto"/>
              <w:left w:val="nil"/>
              <w:bottom w:val="nil"/>
              <w:right w:val="single" w:sz="4" w:space="0" w:color="auto"/>
            </w:tcBorders>
            <w:vAlign w:val="center"/>
            <w:tcPrChange w:id="493" w:author="Kim, Jaehong" w:date="2021-02-24T11:07:00Z">
              <w:tcPr>
                <w:tcW w:w="4659" w:type="dxa"/>
                <w:tcBorders>
                  <w:top w:val="single" w:sz="4" w:space="0" w:color="auto"/>
                  <w:left w:val="nil"/>
                  <w:bottom w:val="nil"/>
                  <w:right w:val="single" w:sz="4" w:space="0" w:color="auto"/>
                </w:tcBorders>
                <w:vAlign w:val="center"/>
              </w:tcPr>
            </w:tcPrChange>
          </w:tcPr>
          <w:p w14:paraId="6C1B2877" w14:textId="320F9AF3" w:rsidR="005B497D" w:rsidRPr="00A3143C" w:rsidRDefault="005B497D" w:rsidP="003B5F0D">
            <w:pPr>
              <w:jc w:val="center"/>
              <w:rPr>
                <w:rFonts w:ascii="Times New Roman" w:eastAsia="Times New Roman" w:hAnsi="Times New Roman" w:cs="Times New Roman"/>
                <w:color w:val="000000"/>
                <w:sz w:val="24"/>
                <w:szCs w:val="24"/>
                <w:lang w:eastAsia="ko-KR"/>
              </w:rPr>
            </w:pPr>
            <w:r w:rsidRPr="003F3F8A">
              <w:rPr>
                <w:rFonts w:ascii="Times New Roman" w:eastAsia="Times New Roman" w:hAnsi="Times New Roman" w:cs="Times New Roman"/>
                <w:color w:val="000000"/>
                <w:sz w:val="24"/>
                <w:szCs w:val="24"/>
                <w:lang w:eastAsia="ko-KR"/>
              </w:rPr>
              <w:t>Spring (Mar-May)</w:t>
            </w:r>
          </w:p>
        </w:tc>
        <w:tc>
          <w:tcPr>
            <w:tcW w:w="3059" w:type="dxa"/>
            <w:tcBorders>
              <w:top w:val="single" w:sz="4" w:space="0" w:color="auto"/>
              <w:left w:val="single" w:sz="4" w:space="0" w:color="auto"/>
              <w:bottom w:val="nil"/>
              <w:right w:val="nil"/>
            </w:tcBorders>
            <w:vAlign w:val="center"/>
            <w:tcPrChange w:id="494" w:author="Kim, Jaehong" w:date="2021-02-24T11:07:00Z">
              <w:tcPr>
                <w:tcW w:w="4672" w:type="dxa"/>
                <w:tcBorders>
                  <w:top w:val="single" w:sz="4" w:space="0" w:color="auto"/>
                  <w:left w:val="single" w:sz="4" w:space="0" w:color="auto"/>
                  <w:bottom w:val="nil"/>
                  <w:right w:val="nil"/>
                </w:tcBorders>
                <w:vAlign w:val="center"/>
              </w:tcPr>
            </w:tcPrChange>
          </w:tcPr>
          <w:p w14:paraId="68EC550A" w14:textId="4AFA0241" w:rsidR="005B497D" w:rsidRPr="00A3143C" w:rsidRDefault="005B497D" w:rsidP="003B5F0D">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29.6%</w:t>
            </w:r>
          </w:p>
        </w:tc>
        <w:tc>
          <w:tcPr>
            <w:tcW w:w="3059" w:type="dxa"/>
            <w:tcBorders>
              <w:top w:val="single" w:sz="4" w:space="0" w:color="auto"/>
              <w:left w:val="single" w:sz="4" w:space="0" w:color="auto"/>
              <w:bottom w:val="nil"/>
              <w:right w:val="nil"/>
            </w:tcBorders>
            <w:vAlign w:val="center"/>
            <w:tcPrChange w:id="495" w:author="Kim, Jaehong" w:date="2021-02-24T11:07:00Z">
              <w:tcPr>
                <w:tcW w:w="4672" w:type="dxa"/>
                <w:tcBorders>
                  <w:top w:val="single" w:sz="4" w:space="0" w:color="auto"/>
                  <w:left w:val="single" w:sz="4" w:space="0" w:color="auto"/>
                  <w:bottom w:val="nil"/>
                  <w:right w:val="nil"/>
                </w:tcBorders>
              </w:tcPr>
            </w:tcPrChange>
          </w:tcPr>
          <w:p w14:paraId="3F202E99" w14:textId="615EE95E" w:rsidR="005B497D" w:rsidRDefault="005B497D" w:rsidP="003B5F0D">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24.8%</w:t>
            </w:r>
          </w:p>
        </w:tc>
      </w:tr>
      <w:tr w:rsidR="005B497D" w:rsidRPr="00A3143C" w14:paraId="4D325632" w14:textId="50A87853" w:rsidTr="005B497D">
        <w:trPr>
          <w:trHeight w:val="365"/>
          <w:jc w:val="center"/>
          <w:trPrChange w:id="496" w:author="Kim, Jaehong" w:date="2021-02-24T11:07:00Z">
            <w:trPr>
              <w:trHeight w:val="381"/>
              <w:jc w:val="center"/>
            </w:trPr>
          </w:trPrChange>
        </w:trPr>
        <w:tc>
          <w:tcPr>
            <w:tcW w:w="3051" w:type="dxa"/>
            <w:tcBorders>
              <w:top w:val="nil"/>
              <w:left w:val="nil"/>
              <w:bottom w:val="nil"/>
              <w:right w:val="single" w:sz="4" w:space="0" w:color="auto"/>
            </w:tcBorders>
            <w:vAlign w:val="center"/>
            <w:tcPrChange w:id="497" w:author="Kim, Jaehong" w:date="2021-02-24T11:07:00Z">
              <w:tcPr>
                <w:tcW w:w="4659" w:type="dxa"/>
                <w:tcBorders>
                  <w:top w:val="nil"/>
                  <w:left w:val="nil"/>
                  <w:bottom w:val="nil"/>
                  <w:right w:val="single" w:sz="4" w:space="0" w:color="auto"/>
                </w:tcBorders>
                <w:vAlign w:val="center"/>
              </w:tcPr>
            </w:tcPrChange>
          </w:tcPr>
          <w:p w14:paraId="5A6A6824" w14:textId="07DB0483" w:rsidR="005B497D" w:rsidRPr="00A3143C" w:rsidRDefault="005B497D" w:rsidP="003B5F0D">
            <w:pPr>
              <w:jc w:val="center"/>
              <w:rPr>
                <w:rFonts w:ascii="Times New Roman" w:eastAsia="Times New Roman" w:hAnsi="Times New Roman" w:cs="Times New Roman"/>
                <w:color w:val="000000"/>
                <w:sz w:val="24"/>
                <w:szCs w:val="24"/>
                <w:lang w:eastAsia="ko-KR"/>
              </w:rPr>
            </w:pPr>
            <w:r w:rsidRPr="003F3F8A">
              <w:rPr>
                <w:rFonts w:ascii="Times New Roman" w:eastAsia="Times New Roman" w:hAnsi="Times New Roman" w:cs="Times New Roman"/>
                <w:color w:val="000000"/>
                <w:sz w:val="24"/>
                <w:szCs w:val="24"/>
                <w:lang w:eastAsia="ko-KR"/>
              </w:rPr>
              <w:t>Summer (Jun-Aug)</w:t>
            </w:r>
          </w:p>
        </w:tc>
        <w:tc>
          <w:tcPr>
            <w:tcW w:w="3059" w:type="dxa"/>
            <w:tcBorders>
              <w:top w:val="nil"/>
              <w:left w:val="single" w:sz="4" w:space="0" w:color="auto"/>
              <w:bottom w:val="nil"/>
              <w:right w:val="nil"/>
            </w:tcBorders>
            <w:vAlign w:val="center"/>
            <w:tcPrChange w:id="498" w:author="Kim, Jaehong" w:date="2021-02-24T11:07:00Z">
              <w:tcPr>
                <w:tcW w:w="4672" w:type="dxa"/>
                <w:tcBorders>
                  <w:top w:val="nil"/>
                  <w:left w:val="single" w:sz="4" w:space="0" w:color="auto"/>
                  <w:bottom w:val="nil"/>
                  <w:right w:val="nil"/>
                </w:tcBorders>
                <w:vAlign w:val="center"/>
              </w:tcPr>
            </w:tcPrChange>
          </w:tcPr>
          <w:p w14:paraId="3F2A19F3" w14:textId="461316EA" w:rsidR="005B497D" w:rsidRPr="00A3143C" w:rsidRDefault="005B497D" w:rsidP="003B5F0D">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31.2%</w:t>
            </w:r>
          </w:p>
        </w:tc>
        <w:tc>
          <w:tcPr>
            <w:tcW w:w="3059" w:type="dxa"/>
            <w:tcBorders>
              <w:top w:val="nil"/>
              <w:left w:val="single" w:sz="4" w:space="0" w:color="auto"/>
              <w:bottom w:val="nil"/>
              <w:right w:val="nil"/>
            </w:tcBorders>
            <w:vAlign w:val="center"/>
            <w:tcPrChange w:id="499" w:author="Kim, Jaehong" w:date="2021-02-24T11:07:00Z">
              <w:tcPr>
                <w:tcW w:w="4672" w:type="dxa"/>
                <w:tcBorders>
                  <w:top w:val="nil"/>
                  <w:left w:val="single" w:sz="4" w:space="0" w:color="auto"/>
                  <w:bottom w:val="nil"/>
                  <w:right w:val="nil"/>
                </w:tcBorders>
              </w:tcPr>
            </w:tcPrChange>
          </w:tcPr>
          <w:p w14:paraId="6A1CF2B3" w14:textId="0342E77E" w:rsidR="005B497D" w:rsidRDefault="005B497D" w:rsidP="003B5F0D">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27.4%</w:t>
            </w:r>
          </w:p>
        </w:tc>
      </w:tr>
      <w:tr w:rsidR="005B497D" w:rsidRPr="00A3143C" w14:paraId="08E23148" w14:textId="7397A21A" w:rsidTr="005B497D">
        <w:trPr>
          <w:trHeight w:val="346"/>
          <w:jc w:val="center"/>
          <w:trPrChange w:id="500" w:author="Kim, Jaehong" w:date="2021-02-24T11:07:00Z">
            <w:trPr>
              <w:trHeight w:val="361"/>
              <w:jc w:val="center"/>
            </w:trPr>
          </w:trPrChange>
        </w:trPr>
        <w:tc>
          <w:tcPr>
            <w:tcW w:w="3051" w:type="dxa"/>
            <w:tcBorders>
              <w:top w:val="nil"/>
              <w:left w:val="nil"/>
              <w:bottom w:val="nil"/>
              <w:right w:val="single" w:sz="4" w:space="0" w:color="auto"/>
            </w:tcBorders>
            <w:vAlign w:val="center"/>
            <w:tcPrChange w:id="501" w:author="Kim, Jaehong" w:date="2021-02-24T11:07:00Z">
              <w:tcPr>
                <w:tcW w:w="4659" w:type="dxa"/>
                <w:tcBorders>
                  <w:top w:val="nil"/>
                  <w:left w:val="nil"/>
                  <w:bottom w:val="nil"/>
                  <w:right w:val="single" w:sz="4" w:space="0" w:color="auto"/>
                </w:tcBorders>
                <w:vAlign w:val="center"/>
              </w:tcPr>
            </w:tcPrChange>
          </w:tcPr>
          <w:p w14:paraId="1F218A9E" w14:textId="528A21D6" w:rsidR="005B497D" w:rsidRPr="00A3143C" w:rsidRDefault="005B497D" w:rsidP="003B5F0D">
            <w:pPr>
              <w:jc w:val="center"/>
              <w:rPr>
                <w:rFonts w:ascii="Times New Roman" w:eastAsia="Times New Roman" w:hAnsi="Times New Roman" w:cs="Times New Roman"/>
                <w:color w:val="000000"/>
                <w:sz w:val="24"/>
                <w:szCs w:val="24"/>
                <w:lang w:eastAsia="ko-KR"/>
              </w:rPr>
            </w:pPr>
            <w:r w:rsidRPr="003F3F8A">
              <w:rPr>
                <w:rFonts w:ascii="Times New Roman" w:eastAsia="Times New Roman" w:hAnsi="Times New Roman" w:cs="Times New Roman"/>
                <w:color w:val="000000"/>
                <w:sz w:val="24"/>
                <w:szCs w:val="24"/>
                <w:lang w:eastAsia="ko-KR"/>
              </w:rPr>
              <w:t>Fall (Sep-Nov)</w:t>
            </w:r>
          </w:p>
        </w:tc>
        <w:tc>
          <w:tcPr>
            <w:tcW w:w="3059" w:type="dxa"/>
            <w:tcBorders>
              <w:top w:val="nil"/>
              <w:left w:val="single" w:sz="4" w:space="0" w:color="auto"/>
              <w:bottom w:val="nil"/>
              <w:right w:val="nil"/>
            </w:tcBorders>
            <w:vAlign w:val="center"/>
            <w:tcPrChange w:id="502" w:author="Kim, Jaehong" w:date="2021-02-24T11:07:00Z">
              <w:tcPr>
                <w:tcW w:w="4672" w:type="dxa"/>
                <w:tcBorders>
                  <w:top w:val="nil"/>
                  <w:left w:val="single" w:sz="4" w:space="0" w:color="auto"/>
                  <w:bottom w:val="nil"/>
                  <w:right w:val="nil"/>
                </w:tcBorders>
                <w:vAlign w:val="center"/>
              </w:tcPr>
            </w:tcPrChange>
          </w:tcPr>
          <w:p w14:paraId="64CF89B1" w14:textId="798F3A21" w:rsidR="005B497D" w:rsidRPr="00A3143C" w:rsidRDefault="005B497D" w:rsidP="003B5F0D">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16.0%</w:t>
            </w:r>
          </w:p>
        </w:tc>
        <w:tc>
          <w:tcPr>
            <w:tcW w:w="3059" w:type="dxa"/>
            <w:tcBorders>
              <w:top w:val="nil"/>
              <w:left w:val="single" w:sz="4" w:space="0" w:color="auto"/>
              <w:bottom w:val="nil"/>
              <w:right w:val="nil"/>
            </w:tcBorders>
            <w:vAlign w:val="center"/>
            <w:tcPrChange w:id="503" w:author="Kim, Jaehong" w:date="2021-02-24T11:07:00Z">
              <w:tcPr>
                <w:tcW w:w="4672" w:type="dxa"/>
                <w:tcBorders>
                  <w:top w:val="nil"/>
                  <w:left w:val="single" w:sz="4" w:space="0" w:color="auto"/>
                  <w:bottom w:val="nil"/>
                  <w:right w:val="nil"/>
                </w:tcBorders>
              </w:tcPr>
            </w:tcPrChange>
          </w:tcPr>
          <w:p w14:paraId="1B32C0ED" w14:textId="01E28ED6" w:rsidR="005B497D" w:rsidRDefault="005B497D" w:rsidP="003B5F0D">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24.2%</w:t>
            </w:r>
          </w:p>
        </w:tc>
      </w:tr>
      <w:tr w:rsidR="005B497D" w:rsidRPr="00A3143C" w14:paraId="1292D628" w14:textId="051FF2C8" w:rsidTr="005B497D">
        <w:trPr>
          <w:trHeight w:val="346"/>
          <w:jc w:val="center"/>
          <w:trPrChange w:id="504" w:author="Kim, Jaehong" w:date="2021-02-24T11:07:00Z">
            <w:trPr>
              <w:trHeight w:val="361"/>
              <w:jc w:val="center"/>
            </w:trPr>
          </w:trPrChange>
        </w:trPr>
        <w:tc>
          <w:tcPr>
            <w:tcW w:w="3051" w:type="dxa"/>
            <w:tcBorders>
              <w:top w:val="nil"/>
              <w:left w:val="nil"/>
              <w:bottom w:val="single" w:sz="4" w:space="0" w:color="auto"/>
              <w:right w:val="single" w:sz="4" w:space="0" w:color="auto"/>
            </w:tcBorders>
            <w:vAlign w:val="center"/>
            <w:tcPrChange w:id="505" w:author="Kim, Jaehong" w:date="2021-02-24T11:07:00Z">
              <w:tcPr>
                <w:tcW w:w="4659" w:type="dxa"/>
                <w:tcBorders>
                  <w:top w:val="nil"/>
                  <w:left w:val="nil"/>
                  <w:bottom w:val="nil"/>
                  <w:right w:val="single" w:sz="4" w:space="0" w:color="auto"/>
                </w:tcBorders>
                <w:vAlign w:val="center"/>
              </w:tcPr>
            </w:tcPrChange>
          </w:tcPr>
          <w:p w14:paraId="688952CC" w14:textId="0ECF2A51" w:rsidR="005B497D" w:rsidRPr="00A3143C" w:rsidRDefault="005B497D" w:rsidP="003B5F0D">
            <w:pPr>
              <w:jc w:val="center"/>
              <w:rPr>
                <w:rFonts w:ascii="Times New Roman" w:eastAsia="Times New Roman" w:hAnsi="Times New Roman" w:cs="Times New Roman"/>
                <w:color w:val="000000"/>
                <w:sz w:val="24"/>
                <w:szCs w:val="24"/>
                <w:lang w:eastAsia="ko-KR"/>
              </w:rPr>
            </w:pPr>
            <w:r w:rsidRPr="003F3F8A">
              <w:rPr>
                <w:rFonts w:ascii="Times New Roman" w:eastAsia="Times New Roman" w:hAnsi="Times New Roman" w:cs="Times New Roman"/>
                <w:color w:val="000000"/>
                <w:sz w:val="24"/>
                <w:szCs w:val="24"/>
                <w:lang w:eastAsia="ko-KR"/>
              </w:rPr>
              <w:t>Winter (Dec-Feb)</w:t>
            </w:r>
          </w:p>
        </w:tc>
        <w:tc>
          <w:tcPr>
            <w:tcW w:w="3059" w:type="dxa"/>
            <w:tcBorders>
              <w:top w:val="nil"/>
              <w:left w:val="single" w:sz="4" w:space="0" w:color="auto"/>
              <w:bottom w:val="single" w:sz="4" w:space="0" w:color="auto"/>
              <w:right w:val="nil"/>
            </w:tcBorders>
            <w:vAlign w:val="center"/>
            <w:tcPrChange w:id="506" w:author="Kim, Jaehong" w:date="2021-02-24T11:07:00Z">
              <w:tcPr>
                <w:tcW w:w="4672" w:type="dxa"/>
                <w:tcBorders>
                  <w:top w:val="nil"/>
                  <w:left w:val="single" w:sz="4" w:space="0" w:color="auto"/>
                  <w:bottom w:val="nil"/>
                  <w:right w:val="nil"/>
                </w:tcBorders>
                <w:vAlign w:val="center"/>
              </w:tcPr>
            </w:tcPrChange>
          </w:tcPr>
          <w:p w14:paraId="773A4C6D" w14:textId="09D58B3C" w:rsidR="005B497D" w:rsidRPr="00A3143C" w:rsidRDefault="005B497D" w:rsidP="003B5F0D">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23.2%</w:t>
            </w:r>
          </w:p>
        </w:tc>
        <w:tc>
          <w:tcPr>
            <w:tcW w:w="3059" w:type="dxa"/>
            <w:tcBorders>
              <w:top w:val="nil"/>
              <w:left w:val="single" w:sz="4" w:space="0" w:color="auto"/>
              <w:bottom w:val="single" w:sz="4" w:space="0" w:color="auto"/>
              <w:right w:val="nil"/>
            </w:tcBorders>
            <w:vAlign w:val="center"/>
            <w:tcPrChange w:id="507" w:author="Kim, Jaehong" w:date="2021-02-24T11:07:00Z">
              <w:tcPr>
                <w:tcW w:w="4672" w:type="dxa"/>
                <w:tcBorders>
                  <w:top w:val="nil"/>
                  <w:left w:val="single" w:sz="4" w:space="0" w:color="auto"/>
                  <w:bottom w:val="nil"/>
                  <w:right w:val="nil"/>
                </w:tcBorders>
              </w:tcPr>
            </w:tcPrChange>
          </w:tcPr>
          <w:p w14:paraId="35B19C5A" w14:textId="5350C8F3" w:rsidR="005B497D" w:rsidRDefault="005B497D" w:rsidP="003B5F0D">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23.6%</w:t>
            </w:r>
          </w:p>
        </w:tc>
      </w:tr>
    </w:tbl>
    <w:p w14:paraId="096FE2A8" w14:textId="51816FD0" w:rsidR="003F3F8A" w:rsidRPr="00651094" w:rsidRDefault="003F3F8A" w:rsidP="00940886">
      <w:pPr>
        <w:rPr>
          <w:rFonts w:ascii="Times New Roman" w:hAnsi="Times New Roman" w:cs="Times New Roman"/>
          <w:sz w:val="24"/>
          <w:szCs w:val="24"/>
          <w:rPrChange w:id="508" w:author="Kim, Jaehong" w:date="2021-02-24T12:35:00Z">
            <w:rPr>
              <w:lang w:eastAsia="ko-KR"/>
            </w:rPr>
          </w:rPrChange>
        </w:rPr>
      </w:pPr>
    </w:p>
    <w:p w14:paraId="110E38FB" w14:textId="24EA1469" w:rsidR="00914A03" w:rsidRPr="00651094" w:rsidRDefault="00651094">
      <w:pPr>
        <w:spacing w:line="480" w:lineRule="auto"/>
        <w:ind w:firstLine="720"/>
        <w:jc w:val="both"/>
        <w:rPr>
          <w:rFonts w:ascii="Times New Roman" w:hAnsi="Times New Roman" w:cs="Times New Roman"/>
          <w:sz w:val="24"/>
          <w:szCs w:val="24"/>
          <w:rPrChange w:id="509" w:author="Kim, Jaehong" w:date="2021-02-24T12:35:00Z">
            <w:rPr>
              <w:lang w:eastAsia="ko-KR"/>
            </w:rPr>
          </w:rPrChange>
        </w:rPr>
        <w:pPrChange w:id="510" w:author="Kim, Jaehong" w:date="2021-02-24T13:03:00Z">
          <w:pPr/>
        </w:pPrChange>
      </w:pPr>
      <w:r w:rsidRPr="00651094">
        <w:rPr>
          <w:rFonts w:ascii="Times New Roman" w:hAnsi="Times New Roman" w:cs="Times New Roman"/>
          <w:sz w:val="24"/>
          <w:szCs w:val="24"/>
          <w:rPrChange w:id="511" w:author="Kim, Jaehong" w:date="2021-02-24T12:35:00Z">
            <w:rPr>
              <w:lang w:eastAsia="ko-KR"/>
            </w:rPr>
          </w:rPrChange>
        </w:rPr>
        <w:t xml:space="preserve">In this study, the topics and major factors of articles dealing with fire accidents </w:t>
      </w:r>
      <w:r>
        <w:rPr>
          <w:rFonts w:ascii="Times New Roman" w:hAnsi="Times New Roman" w:cs="Times New Roman"/>
          <w:sz w:val="24"/>
          <w:szCs w:val="24"/>
        </w:rPr>
        <w:t>on</w:t>
      </w:r>
      <w:r w:rsidRPr="00651094">
        <w:rPr>
          <w:rFonts w:ascii="Times New Roman" w:hAnsi="Times New Roman" w:cs="Times New Roman"/>
          <w:sz w:val="24"/>
          <w:szCs w:val="24"/>
          <w:rPrChange w:id="512" w:author="Kim, Jaehong" w:date="2021-02-24T12:35:00Z">
            <w:rPr>
              <w:lang w:eastAsia="ko-KR"/>
            </w:rPr>
          </w:rPrChange>
        </w:rPr>
        <w:t xml:space="preserve"> construction sites were classified.</w:t>
      </w:r>
      <w:r>
        <w:rPr>
          <w:rFonts w:ascii="Times New Roman" w:hAnsi="Times New Roman" w:cs="Times New Roman"/>
          <w:sz w:val="24"/>
          <w:szCs w:val="24"/>
        </w:rPr>
        <w:t xml:space="preserve"> </w:t>
      </w:r>
      <w:r w:rsidRPr="00651094">
        <w:rPr>
          <w:rFonts w:ascii="Times New Roman" w:hAnsi="Times New Roman" w:cs="Times New Roman"/>
          <w:sz w:val="24"/>
          <w:szCs w:val="24"/>
        </w:rPr>
        <w:t>In the collected articles, the biggest factor in the fire accident was an explosion caused by a chemical gas leak.</w:t>
      </w:r>
      <w:r>
        <w:rPr>
          <w:rFonts w:ascii="Times New Roman" w:hAnsi="Times New Roman" w:cs="Times New Roman"/>
          <w:sz w:val="24"/>
          <w:szCs w:val="24"/>
        </w:rPr>
        <w:t xml:space="preserve"> </w:t>
      </w:r>
      <w:r w:rsidRPr="00651094">
        <w:rPr>
          <w:rFonts w:ascii="Times New Roman" w:hAnsi="Times New Roman" w:cs="Times New Roman"/>
          <w:sz w:val="24"/>
          <w:szCs w:val="24"/>
        </w:rPr>
        <w:t>Depending on the progress of the construction project, there is a possibility that gas pipes will be exposed to the site, and safe control of gas pipes is an important factor in improving fire safety.</w:t>
      </w:r>
      <w:r w:rsidR="00940886">
        <w:rPr>
          <w:rFonts w:ascii="Times New Roman" w:hAnsi="Times New Roman" w:cs="Times New Roman"/>
          <w:sz w:val="24"/>
          <w:szCs w:val="24"/>
        </w:rPr>
        <w:t xml:space="preserve"> </w:t>
      </w:r>
      <w:r w:rsidR="00940886" w:rsidRPr="00940886">
        <w:rPr>
          <w:rFonts w:ascii="Times New Roman" w:hAnsi="Times New Roman" w:cs="Times New Roman"/>
          <w:sz w:val="24"/>
          <w:szCs w:val="24"/>
        </w:rPr>
        <w:t>For this, a modified building code and on-site manual will be required.</w:t>
      </w:r>
      <w:r w:rsidR="00940886">
        <w:rPr>
          <w:rFonts w:ascii="Times New Roman" w:hAnsi="Times New Roman" w:cs="Times New Roman"/>
          <w:sz w:val="24"/>
          <w:szCs w:val="24"/>
        </w:rPr>
        <w:t xml:space="preserve"> </w:t>
      </w:r>
      <w:r w:rsidR="00940886" w:rsidRPr="00940886">
        <w:rPr>
          <w:rFonts w:ascii="Times New Roman" w:hAnsi="Times New Roman" w:cs="Times New Roman"/>
          <w:sz w:val="24"/>
          <w:szCs w:val="24"/>
        </w:rPr>
        <w:t xml:space="preserve">In addition, building-related </w:t>
      </w:r>
      <w:r w:rsidR="00940886">
        <w:rPr>
          <w:rFonts w:ascii="Times New Roman" w:hAnsi="Times New Roman" w:cs="Times New Roman"/>
          <w:sz w:val="24"/>
          <w:szCs w:val="24"/>
        </w:rPr>
        <w:t>factors</w:t>
      </w:r>
      <w:r w:rsidR="00940886" w:rsidRPr="00940886">
        <w:rPr>
          <w:rFonts w:ascii="Times New Roman" w:hAnsi="Times New Roman" w:cs="Times New Roman"/>
          <w:sz w:val="24"/>
          <w:szCs w:val="24"/>
        </w:rPr>
        <w:t xml:space="preserve"> such as building code violations, lack of regular inspection, and inadequate fire safety systems account for about 40%.</w:t>
      </w:r>
      <w:r w:rsidR="00940886">
        <w:rPr>
          <w:rFonts w:ascii="Times New Roman" w:hAnsi="Times New Roman" w:cs="Times New Roman"/>
          <w:sz w:val="24"/>
          <w:szCs w:val="24"/>
        </w:rPr>
        <w:t xml:space="preserve"> </w:t>
      </w:r>
      <w:r w:rsidR="00B840B3" w:rsidRPr="00B840B3">
        <w:rPr>
          <w:rFonts w:ascii="Times New Roman" w:hAnsi="Times New Roman" w:cs="Times New Roman"/>
          <w:color w:val="FF0000"/>
          <w:sz w:val="24"/>
          <w:szCs w:val="24"/>
        </w:rPr>
        <w:t>(Because -&gt;This is b</w:t>
      </w:r>
      <w:r w:rsidR="00914A03" w:rsidRPr="00B840B3">
        <w:rPr>
          <w:rFonts w:ascii="Times New Roman" w:hAnsi="Times New Roman" w:cs="Times New Roman"/>
          <w:color w:val="FF0000"/>
          <w:sz w:val="24"/>
          <w:szCs w:val="24"/>
        </w:rPr>
        <w:t>ecause</w:t>
      </w:r>
      <w:r w:rsidR="00B840B3" w:rsidRPr="00B840B3">
        <w:rPr>
          <w:rFonts w:ascii="Times New Roman" w:hAnsi="Times New Roman" w:cs="Times New Roman"/>
          <w:color w:val="FF0000"/>
          <w:sz w:val="24"/>
          <w:szCs w:val="24"/>
        </w:rPr>
        <w:t>)</w:t>
      </w:r>
      <w:r w:rsidR="00914A03" w:rsidRPr="00914A03">
        <w:rPr>
          <w:rFonts w:ascii="Times New Roman" w:hAnsi="Times New Roman" w:cs="Times New Roman"/>
          <w:sz w:val="24"/>
          <w:szCs w:val="24"/>
        </w:rPr>
        <w:t xml:space="preserve"> explosions and fires caused by chemical gases can also be partially controlled with the building and fire code, many fire causes </w:t>
      </w:r>
      <w:r w:rsidR="00914A03">
        <w:rPr>
          <w:rFonts w:ascii="Times New Roman" w:hAnsi="Times New Roman" w:cs="Times New Roman"/>
          <w:sz w:val="24"/>
          <w:szCs w:val="24"/>
        </w:rPr>
        <w:t>on</w:t>
      </w:r>
      <w:r w:rsidR="00914A03" w:rsidRPr="00914A03">
        <w:rPr>
          <w:rFonts w:ascii="Times New Roman" w:hAnsi="Times New Roman" w:cs="Times New Roman"/>
          <w:sz w:val="24"/>
          <w:szCs w:val="24"/>
        </w:rPr>
        <w:t xml:space="preserve"> construction sites are deeply related to the building keyword.</w:t>
      </w:r>
      <w:r w:rsidR="00914A03">
        <w:rPr>
          <w:rFonts w:ascii="Times New Roman" w:hAnsi="Times New Roman" w:cs="Times New Roman"/>
          <w:sz w:val="24"/>
          <w:szCs w:val="24"/>
        </w:rPr>
        <w:t xml:space="preserve"> </w:t>
      </w:r>
      <w:r w:rsidR="00914A03" w:rsidRPr="00914A03">
        <w:rPr>
          <w:rFonts w:ascii="Times New Roman" w:hAnsi="Times New Roman" w:cs="Times New Roman"/>
          <w:sz w:val="24"/>
          <w:szCs w:val="24"/>
        </w:rPr>
        <w:t xml:space="preserve">Factors related to the behavior of people </w:t>
      </w:r>
      <w:r w:rsidR="00914A03">
        <w:rPr>
          <w:rFonts w:ascii="Times New Roman" w:hAnsi="Times New Roman" w:cs="Times New Roman"/>
          <w:sz w:val="24"/>
          <w:szCs w:val="24"/>
        </w:rPr>
        <w:t>on</w:t>
      </w:r>
      <w:r w:rsidR="00914A03" w:rsidRPr="00914A03">
        <w:rPr>
          <w:rFonts w:ascii="Times New Roman" w:hAnsi="Times New Roman" w:cs="Times New Roman"/>
          <w:sz w:val="24"/>
          <w:szCs w:val="24"/>
        </w:rPr>
        <w:t xml:space="preserve"> construction sites, such as carelessness and welding activities, accounted for a relatively small proportion.</w:t>
      </w:r>
      <w:r w:rsidR="00914A03">
        <w:rPr>
          <w:rFonts w:ascii="Times New Roman" w:hAnsi="Times New Roman" w:cs="Times New Roman"/>
          <w:sz w:val="24"/>
          <w:szCs w:val="24"/>
        </w:rPr>
        <w:t xml:space="preserve"> </w:t>
      </w:r>
      <w:r w:rsidR="00914A03" w:rsidRPr="00914A03">
        <w:rPr>
          <w:rFonts w:ascii="Times New Roman" w:hAnsi="Times New Roman" w:cs="Times New Roman"/>
          <w:sz w:val="24"/>
          <w:szCs w:val="24"/>
        </w:rPr>
        <w:t>It can be confirmed that these results are consistent with the results of the analysis through Word2vec in this study.</w:t>
      </w:r>
      <w:r w:rsidR="00914A03">
        <w:rPr>
          <w:rFonts w:ascii="Times New Roman" w:hAnsi="Times New Roman" w:cs="Times New Roman"/>
          <w:sz w:val="24"/>
          <w:szCs w:val="24"/>
        </w:rPr>
        <w:t xml:space="preserve"> </w:t>
      </w:r>
      <w:r w:rsidR="00914A03" w:rsidRPr="00914A03">
        <w:rPr>
          <w:rFonts w:ascii="Times New Roman" w:hAnsi="Times New Roman" w:cs="Times New Roman"/>
          <w:sz w:val="24"/>
          <w:szCs w:val="24"/>
        </w:rPr>
        <w:t xml:space="preserve">Table 7 shows the main factors of articles dealing with fire accidents </w:t>
      </w:r>
      <w:r w:rsidR="00914A03">
        <w:rPr>
          <w:rFonts w:ascii="Times New Roman" w:hAnsi="Times New Roman" w:cs="Times New Roman"/>
          <w:sz w:val="24"/>
          <w:szCs w:val="24"/>
        </w:rPr>
        <w:t>on</w:t>
      </w:r>
      <w:r w:rsidR="00914A03" w:rsidRPr="00914A03">
        <w:rPr>
          <w:rFonts w:ascii="Times New Roman" w:hAnsi="Times New Roman" w:cs="Times New Roman"/>
          <w:sz w:val="24"/>
          <w:szCs w:val="24"/>
        </w:rPr>
        <w:t xml:space="preserve"> construction sites.</w:t>
      </w:r>
      <w:r w:rsidR="00914A03">
        <w:rPr>
          <w:rFonts w:ascii="Times New Roman" w:hAnsi="Times New Roman" w:cs="Times New Roman"/>
          <w:sz w:val="24"/>
          <w:szCs w:val="24"/>
        </w:rPr>
        <w:t xml:space="preserve"> </w:t>
      </w:r>
      <w:r w:rsidR="00CD65E4" w:rsidRPr="00CD65E4">
        <w:rPr>
          <w:rFonts w:ascii="Times New Roman" w:hAnsi="Times New Roman" w:cs="Times New Roman"/>
          <w:sz w:val="24"/>
          <w:szCs w:val="24"/>
        </w:rPr>
        <w:t>Among the factors in the table, those expressed in gray</w:t>
      </w:r>
      <w:r w:rsidR="00CD65E4">
        <w:rPr>
          <w:rFonts w:ascii="Times New Roman" w:hAnsi="Times New Roman" w:cs="Times New Roman"/>
          <w:sz w:val="24"/>
          <w:szCs w:val="24"/>
        </w:rPr>
        <w:t xml:space="preserve"> color</w:t>
      </w:r>
      <w:r w:rsidR="00CD65E4" w:rsidRPr="00CD65E4">
        <w:rPr>
          <w:rFonts w:ascii="Times New Roman" w:hAnsi="Times New Roman" w:cs="Times New Roman"/>
          <w:sz w:val="24"/>
          <w:szCs w:val="24"/>
        </w:rPr>
        <w:t xml:space="preserve"> are related to the building keyword.</w:t>
      </w:r>
    </w:p>
    <w:p w14:paraId="1C5487E4" w14:textId="41F9C5F3" w:rsidR="003F3F8A" w:rsidRPr="00F50EE7" w:rsidRDefault="003F3F8A">
      <w:pPr>
        <w:pStyle w:val="Tabletitle"/>
        <w:spacing w:before="0"/>
        <w:jc w:val="center"/>
        <w:rPr>
          <w:b/>
          <w:bCs/>
          <w:lang w:eastAsia="ko-KR"/>
        </w:rPr>
        <w:pPrChange w:id="513" w:author="Kim, Jaehong" w:date="2021-02-23T15:12:00Z">
          <w:pPr/>
        </w:pPrChange>
      </w:pPr>
      <w:r w:rsidRPr="00F50EE7">
        <w:rPr>
          <w:b/>
          <w:bCs/>
          <w:lang w:eastAsia="ko-KR"/>
          <w:rPrChange w:id="514" w:author="Kim, Jaehong" w:date="2021-02-23T15:12:00Z">
            <w:rPr/>
          </w:rPrChange>
        </w:rPr>
        <w:t xml:space="preserve">Table </w:t>
      </w:r>
      <w:r w:rsidRPr="00F50EE7">
        <w:rPr>
          <w:b/>
          <w:bCs/>
          <w:lang w:eastAsia="ko-KR"/>
          <w:rPrChange w:id="515" w:author="Kim, Jaehong" w:date="2021-02-23T15:12:00Z">
            <w:rPr/>
          </w:rPrChange>
        </w:rPr>
        <w:fldChar w:fldCharType="begin"/>
      </w:r>
      <w:r w:rsidRPr="00F50EE7">
        <w:rPr>
          <w:b/>
          <w:bCs/>
          <w:lang w:eastAsia="ko-KR"/>
          <w:rPrChange w:id="516" w:author="Kim, Jaehong" w:date="2021-02-23T15:12:00Z">
            <w:rPr/>
          </w:rPrChange>
        </w:rPr>
        <w:instrText xml:space="preserve"> SEQ Table \* ARABIC </w:instrText>
      </w:r>
      <w:r w:rsidRPr="00F50EE7">
        <w:rPr>
          <w:b/>
          <w:bCs/>
          <w:lang w:eastAsia="ko-KR"/>
          <w:rPrChange w:id="517" w:author="Kim, Jaehong" w:date="2021-02-23T15:12:00Z">
            <w:rPr/>
          </w:rPrChange>
        </w:rPr>
        <w:fldChar w:fldCharType="separate"/>
      </w:r>
      <w:r w:rsidRPr="00F50EE7">
        <w:rPr>
          <w:b/>
          <w:bCs/>
          <w:lang w:eastAsia="ko-KR"/>
          <w:rPrChange w:id="518" w:author="Kim, Jaehong" w:date="2021-02-23T15:12:00Z">
            <w:rPr>
              <w:noProof/>
            </w:rPr>
          </w:rPrChange>
        </w:rPr>
        <w:t>7</w:t>
      </w:r>
      <w:r w:rsidRPr="00F50EE7">
        <w:rPr>
          <w:b/>
          <w:bCs/>
          <w:lang w:eastAsia="ko-KR"/>
          <w:rPrChange w:id="519" w:author="Kim, Jaehong" w:date="2021-02-23T15:12:00Z">
            <w:rPr/>
          </w:rPrChange>
        </w:rPr>
        <w:fldChar w:fldCharType="end"/>
      </w:r>
      <w:r w:rsidRPr="00F50EE7">
        <w:rPr>
          <w:b/>
          <w:bCs/>
          <w:lang w:eastAsia="ko-KR"/>
        </w:rPr>
        <w:t xml:space="preserve">. </w:t>
      </w:r>
      <w:r w:rsidR="00914A03" w:rsidRPr="00914A03">
        <w:rPr>
          <w:b/>
          <w:bCs/>
          <w:lang w:eastAsia="ko-KR"/>
        </w:rPr>
        <w:t>Distribution of major factors in fire accidents</w:t>
      </w:r>
    </w:p>
    <w:tbl>
      <w:tblPr>
        <w:tblStyle w:val="TableGrid"/>
        <w:tblW w:w="9376" w:type="dxa"/>
        <w:jc w:val="center"/>
        <w:tblLook w:val="04A0" w:firstRow="1" w:lastRow="0" w:firstColumn="1" w:lastColumn="0" w:noHBand="0" w:noVBand="1"/>
        <w:tblPrChange w:id="520" w:author="Kim, Jaehong" w:date="2021-02-23T14:57:00Z">
          <w:tblPr>
            <w:tblStyle w:val="TableGrid"/>
            <w:tblW w:w="9301" w:type="dxa"/>
            <w:jc w:val="center"/>
            <w:tblLook w:val="04A0" w:firstRow="1" w:lastRow="0" w:firstColumn="1" w:lastColumn="0" w:noHBand="0" w:noVBand="1"/>
          </w:tblPr>
        </w:tblPrChange>
      </w:tblPr>
      <w:tblGrid>
        <w:gridCol w:w="4681"/>
        <w:gridCol w:w="4695"/>
        <w:tblGridChange w:id="521">
          <w:tblGrid>
            <w:gridCol w:w="4644"/>
            <w:gridCol w:w="37"/>
            <w:gridCol w:w="4620"/>
            <w:gridCol w:w="75"/>
          </w:tblGrid>
        </w:tblGridChange>
      </w:tblGrid>
      <w:tr w:rsidR="0086126C" w:rsidRPr="00A3143C" w14:paraId="6F68CB6F" w14:textId="77777777" w:rsidTr="0086126C">
        <w:trPr>
          <w:trHeight w:val="341"/>
          <w:jc w:val="center"/>
          <w:trPrChange w:id="522" w:author="Kim, Jaehong" w:date="2021-02-23T14:57:00Z">
            <w:trPr>
              <w:gridAfter w:val="0"/>
              <w:trHeight w:val="265"/>
              <w:jc w:val="center"/>
            </w:trPr>
          </w:trPrChange>
        </w:trPr>
        <w:tc>
          <w:tcPr>
            <w:tcW w:w="4681" w:type="dxa"/>
            <w:tcBorders>
              <w:top w:val="single" w:sz="4" w:space="0" w:color="auto"/>
              <w:left w:val="nil"/>
              <w:bottom w:val="single" w:sz="4" w:space="0" w:color="auto"/>
              <w:right w:val="single" w:sz="4" w:space="0" w:color="auto"/>
            </w:tcBorders>
            <w:vAlign w:val="center"/>
            <w:tcPrChange w:id="523" w:author="Kim, Jaehong" w:date="2021-02-23T14:57:00Z">
              <w:tcPr>
                <w:tcW w:w="4644" w:type="dxa"/>
                <w:tcBorders>
                  <w:top w:val="single" w:sz="4" w:space="0" w:color="auto"/>
                  <w:left w:val="nil"/>
                  <w:bottom w:val="single" w:sz="4" w:space="0" w:color="auto"/>
                  <w:right w:val="single" w:sz="4" w:space="0" w:color="auto"/>
                </w:tcBorders>
                <w:vAlign w:val="center"/>
              </w:tcPr>
            </w:tcPrChange>
          </w:tcPr>
          <w:p w14:paraId="67B350B6" w14:textId="2CF63860" w:rsidR="0086126C" w:rsidRPr="00A3143C" w:rsidRDefault="0086126C" w:rsidP="003B5F0D">
            <w:pPr>
              <w:jc w:val="center"/>
              <w:rPr>
                <w:rFonts w:ascii="Times New Roman" w:eastAsia="Times New Roman" w:hAnsi="Times New Roman" w:cs="Times New Roman"/>
                <w:b/>
                <w:bCs/>
                <w:color w:val="000000"/>
                <w:sz w:val="24"/>
                <w:szCs w:val="24"/>
                <w:lang w:eastAsia="ko-KR"/>
              </w:rPr>
            </w:pPr>
            <w:r>
              <w:rPr>
                <w:rFonts w:ascii="Times New Roman" w:eastAsia="Times New Roman" w:hAnsi="Times New Roman" w:cs="Times New Roman"/>
                <w:b/>
                <w:bCs/>
                <w:color w:val="000000"/>
                <w:sz w:val="24"/>
                <w:szCs w:val="24"/>
                <w:lang w:eastAsia="ko-KR"/>
              </w:rPr>
              <w:t>Factor</w:t>
            </w:r>
          </w:p>
        </w:tc>
        <w:tc>
          <w:tcPr>
            <w:tcW w:w="4695" w:type="dxa"/>
            <w:tcBorders>
              <w:top w:val="single" w:sz="4" w:space="0" w:color="auto"/>
              <w:left w:val="single" w:sz="4" w:space="0" w:color="auto"/>
              <w:bottom w:val="single" w:sz="4" w:space="0" w:color="auto"/>
              <w:right w:val="nil"/>
            </w:tcBorders>
            <w:vAlign w:val="center"/>
            <w:tcPrChange w:id="524" w:author="Kim, Jaehong" w:date="2021-02-23T14:57:00Z">
              <w:tcPr>
                <w:tcW w:w="4656" w:type="dxa"/>
                <w:gridSpan w:val="2"/>
                <w:tcBorders>
                  <w:top w:val="single" w:sz="4" w:space="0" w:color="auto"/>
                  <w:left w:val="single" w:sz="4" w:space="0" w:color="auto"/>
                  <w:bottom w:val="single" w:sz="4" w:space="0" w:color="auto"/>
                  <w:right w:val="nil"/>
                </w:tcBorders>
                <w:vAlign w:val="center"/>
              </w:tcPr>
            </w:tcPrChange>
          </w:tcPr>
          <w:p w14:paraId="652C4BE7" w14:textId="02154FFF" w:rsidR="0086126C" w:rsidRPr="00A3143C" w:rsidRDefault="003F3F8A" w:rsidP="003B5F0D">
            <w:pPr>
              <w:jc w:val="center"/>
              <w:rPr>
                <w:rFonts w:ascii="Times New Roman" w:eastAsia="Times New Roman" w:hAnsi="Times New Roman" w:cs="Times New Roman"/>
                <w:b/>
                <w:bCs/>
                <w:color w:val="000000"/>
                <w:sz w:val="24"/>
                <w:szCs w:val="24"/>
                <w:lang w:eastAsia="ko-KR"/>
              </w:rPr>
            </w:pPr>
            <w:r>
              <w:rPr>
                <w:rFonts w:ascii="Times New Roman" w:eastAsia="Times New Roman" w:hAnsi="Times New Roman" w:cs="Times New Roman"/>
                <w:b/>
                <w:bCs/>
                <w:color w:val="000000"/>
                <w:sz w:val="24"/>
                <w:szCs w:val="24"/>
                <w:lang w:eastAsia="ko-KR"/>
              </w:rPr>
              <w:t>Percentage</w:t>
            </w:r>
          </w:p>
        </w:tc>
      </w:tr>
      <w:tr w:rsidR="0086126C" w:rsidRPr="00A3143C" w14:paraId="1A329519" w14:textId="77777777" w:rsidTr="00914A03">
        <w:trPr>
          <w:trHeight w:val="377"/>
          <w:jc w:val="center"/>
          <w:trPrChange w:id="525" w:author="Kim, Jaehong" w:date="2021-02-24T13:00:00Z">
            <w:trPr>
              <w:gridAfter w:val="0"/>
              <w:trHeight w:val="265"/>
              <w:jc w:val="center"/>
            </w:trPr>
          </w:trPrChange>
        </w:trPr>
        <w:tc>
          <w:tcPr>
            <w:tcW w:w="4681" w:type="dxa"/>
            <w:tcBorders>
              <w:top w:val="single" w:sz="4" w:space="0" w:color="auto"/>
              <w:left w:val="nil"/>
              <w:bottom w:val="nil"/>
              <w:right w:val="single" w:sz="4" w:space="0" w:color="auto"/>
            </w:tcBorders>
            <w:shd w:val="clear" w:color="auto" w:fill="E7E6E6" w:themeFill="background2"/>
            <w:vAlign w:val="center"/>
            <w:tcPrChange w:id="526" w:author="Kim, Jaehong" w:date="2021-02-24T13:00:00Z">
              <w:tcPr>
                <w:tcW w:w="4644" w:type="dxa"/>
                <w:tcBorders>
                  <w:top w:val="single" w:sz="4" w:space="0" w:color="auto"/>
                  <w:left w:val="nil"/>
                  <w:bottom w:val="nil"/>
                  <w:right w:val="single" w:sz="4" w:space="0" w:color="auto"/>
                </w:tcBorders>
                <w:vAlign w:val="center"/>
              </w:tcPr>
            </w:tcPrChange>
          </w:tcPr>
          <w:p w14:paraId="22515E75" w14:textId="7A502598" w:rsidR="0086126C" w:rsidRPr="00A3143C" w:rsidRDefault="0086126C" w:rsidP="003B5F0D">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Explosion</w:t>
            </w:r>
            <w:r w:rsidR="00651094">
              <w:rPr>
                <w:rFonts w:ascii="Times New Roman" w:eastAsia="Times New Roman" w:hAnsi="Times New Roman" w:cs="Times New Roman"/>
                <w:color w:val="000000"/>
                <w:sz w:val="24"/>
                <w:szCs w:val="24"/>
                <w:lang w:eastAsia="ko-KR"/>
              </w:rPr>
              <w:t xml:space="preserve"> related chemical gas</w:t>
            </w:r>
          </w:p>
        </w:tc>
        <w:tc>
          <w:tcPr>
            <w:tcW w:w="4695" w:type="dxa"/>
            <w:tcBorders>
              <w:top w:val="single" w:sz="4" w:space="0" w:color="auto"/>
              <w:left w:val="single" w:sz="4" w:space="0" w:color="auto"/>
              <w:bottom w:val="nil"/>
              <w:right w:val="nil"/>
            </w:tcBorders>
            <w:vAlign w:val="center"/>
            <w:tcPrChange w:id="527" w:author="Kim, Jaehong" w:date="2021-02-24T13:00:00Z">
              <w:tcPr>
                <w:tcW w:w="4656" w:type="dxa"/>
                <w:gridSpan w:val="2"/>
                <w:tcBorders>
                  <w:top w:val="single" w:sz="4" w:space="0" w:color="auto"/>
                  <w:left w:val="single" w:sz="4" w:space="0" w:color="auto"/>
                  <w:bottom w:val="nil"/>
                  <w:right w:val="nil"/>
                </w:tcBorders>
                <w:vAlign w:val="center"/>
              </w:tcPr>
            </w:tcPrChange>
          </w:tcPr>
          <w:p w14:paraId="26A16F2B" w14:textId="0A9671FA" w:rsidR="0086126C" w:rsidRPr="00A3143C" w:rsidRDefault="003F3F8A" w:rsidP="003B5F0D">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20.0%</w:t>
            </w:r>
          </w:p>
        </w:tc>
      </w:tr>
      <w:tr w:rsidR="0086126C" w:rsidRPr="00A3143C" w14:paraId="6BF55A8F" w14:textId="77777777" w:rsidTr="00914A03">
        <w:trPr>
          <w:trHeight w:val="359"/>
          <w:jc w:val="center"/>
          <w:trPrChange w:id="528" w:author="Kim, Jaehong" w:date="2021-02-24T12:59:00Z">
            <w:trPr>
              <w:gridAfter w:val="0"/>
              <w:trHeight w:val="279"/>
              <w:jc w:val="center"/>
            </w:trPr>
          </w:trPrChange>
        </w:trPr>
        <w:tc>
          <w:tcPr>
            <w:tcW w:w="4681" w:type="dxa"/>
            <w:tcBorders>
              <w:top w:val="nil"/>
              <w:left w:val="nil"/>
              <w:bottom w:val="nil"/>
              <w:right w:val="single" w:sz="4" w:space="0" w:color="auto"/>
            </w:tcBorders>
            <w:shd w:val="clear" w:color="auto" w:fill="E7E6E6" w:themeFill="background2"/>
            <w:vAlign w:val="center"/>
            <w:tcPrChange w:id="529" w:author="Kim, Jaehong" w:date="2021-02-24T12:59:00Z">
              <w:tcPr>
                <w:tcW w:w="4644" w:type="dxa"/>
                <w:tcBorders>
                  <w:top w:val="nil"/>
                  <w:left w:val="nil"/>
                  <w:bottom w:val="nil"/>
                  <w:right w:val="single" w:sz="4" w:space="0" w:color="auto"/>
                </w:tcBorders>
                <w:vAlign w:val="center"/>
              </w:tcPr>
            </w:tcPrChange>
          </w:tcPr>
          <w:p w14:paraId="218E96B5" w14:textId="20C715EE" w:rsidR="0086126C" w:rsidRPr="00A3143C" w:rsidRDefault="0086126C" w:rsidP="0086126C">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lastRenderedPageBreak/>
              <w:t>V</w:t>
            </w:r>
            <w:r w:rsidRPr="0086126C">
              <w:rPr>
                <w:rFonts w:ascii="Times New Roman" w:eastAsia="Times New Roman" w:hAnsi="Times New Roman" w:cs="Times New Roman"/>
                <w:color w:val="000000"/>
                <w:sz w:val="24"/>
                <w:szCs w:val="24"/>
                <w:lang w:eastAsia="ko-KR"/>
              </w:rPr>
              <w:t>iolation</w:t>
            </w:r>
            <w:r>
              <w:rPr>
                <w:rFonts w:ascii="Times New Roman" w:eastAsia="Times New Roman" w:hAnsi="Times New Roman" w:cs="Times New Roman"/>
                <w:color w:val="000000"/>
                <w:sz w:val="24"/>
                <w:szCs w:val="24"/>
                <w:lang w:eastAsia="ko-KR"/>
              </w:rPr>
              <w:t xml:space="preserve"> of</w:t>
            </w:r>
            <w:r w:rsidRPr="0086126C">
              <w:rPr>
                <w:rFonts w:ascii="Times New Roman" w:eastAsia="Times New Roman" w:hAnsi="Times New Roman" w:cs="Times New Roman"/>
                <w:color w:val="000000"/>
                <w:sz w:val="24"/>
                <w:szCs w:val="24"/>
                <w:lang w:eastAsia="ko-KR"/>
              </w:rPr>
              <w:t xml:space="preserve"> </w:t>
            </w:r>
            <w:r>
              <w:rPr>
                <w:rFonts w:ascii="Times New Roman" w:eastAsia="Times New Roman" w:hAnsi="Times New Roman" w:cs="Times New Roman"/>
                <w:color w:val="000000"/>
                <w:sz w:val="24"/>
                <w:szCs w:val="24"/>
                <w:lang w:eastAsia="ko-KR"/>
              </w:rPr>
              <w:t>b</w:t>
            </w:r>
            <w:r w:rsidRPr="0086126C">
              <w:rPr>
                <w:rFonts w:ascii="Times New Roman" w:eastAsia="Times New Roman" w:hAnsi="Times New Roman" w:cs="Times New Roman"/>
                <w:color w:val="000000"/>
                <w:sz w:val="24"/>
                <w:szCs w:val="24"/>
                <w:lang w:eastAsia="ko-KR"/>
              </w:rPr>
              <w:t xml:space="preserve">uilding and fire code </w:t>
            </w:r>
          </w:p>
        </w:tc>
        <w:tc>
          <w:tcPr>
            <w:tcW w:w="4695" w:type="dxa"/>
            <w:tcBorders>
              <w:top w:val="nil"/>
              <w:left w:val="single" w:sz="4" w:space="0" w:color="auto"/>
              <w:bottom w:val="nil"/>
              <w:right w:val="nil"/>
            </w:tcBorders>
            <w:vAlign w:val="center"/>
            <w:tcPrChange w:id="530" w:author="Kim, Jaehong" w:date="2021-02-24T12:59:00Z">
              <w:tcPr>
                <w:tcW w:w="4656" w:type="dxa"/>
                <w:gridSpan w:val="2"/>
                <w:tcBorders>
                  <w:top w:val="nil"/>
                  <w:left w:val="single" w:sz="4" w:space="0" w:color="auto"/>
                  <w:bottom w:val="nil"/>
                  <w:right w:val="nil"/>
                </w:tcBorders>
                <w:vAlign w:val="center"/>
              </w:tcPr>
            </w:tcPrChange>
          </w:tcPr>
          <w:p w14:paraId="76386130" w14:textId="521AEB56" w:rsidR="0086126C" w:rsidRPr="00A3143C" w:rsidRDefault="003F3F8A" w:rsidP="0086126C">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16.8%</w:t>
            </w:r>
          </w:p>
        </w:tc>
      </w:tr>
      <w:tr w:rsidR="0086126C" w:rsidRPr="00A3143C" w14:paraId="0BF9D83A" w14:textId="77777777" w:rsidTr="00914A03">
        <w:trPr>
          <w:trHeight w:val="341"/>
          <w:jc w:val="center"/>
          <w:trPrChange w:id="531" w:author="Kim, Jaehong" w:date="2021-02-24T12:59:00Z">
            <w:trPr>
              <w:gridAfter w:val="0"/>
              <w:trHeight w:val="265"/>
              <w:jc w:val="center"/>
            </w:trPr>
          </w:trPrChange>
        </w:trPr>
        <w:tc>
          <w:tcPr>
            <w:tcW w:w="4681" w:type="dxa"/>
            <w:tcBorders>
              <w:top w:val="nil"/>
              <w:left w:val="nil"/>
              <w:bottom w:val="nil"/>
              <w:right w:val="single" w:sz="4" w:space="0" w:color="auto"/>
            </w:tcBorders>
            <w:shd w:val="clear" w:color="auto" w:fill="E7E6E6" w:themeFill="background2"/>
            <w:vAlign w:val="center"/>
            <w:tcPrChange w:id="532" w:author="Kim, Jaehong" w:date="2021-02-24T12:59:00Z">
              <w:tcPr>
                <w:tcW w:w="4644" w:type="dxa"/>
                <w:tcBorders>
                  <w:top w:val="nil"/>
                  <w:left w:val="nil"/>
                  <w:bottom w:val="nil"/>
                  <w:right w:val="single" w:sz="4" w:space="0" w:color="auto"/>
                </w:tcBorders>
                <w:vAlign w:val="center"/>
              </w:tcPr>
            </w:tcPrChange>
          </w:tcPr>
          <w:p w14:paraId="3E9FFDFC" w14:textId="5E82A627" w:rsidR="0086126C" w:rsidRPr="00A3143C" w:rsidRDefault="0086126C" w:rsidP="003B5F0D">
            <w:pPr>
              <w:jc w:val="center"/>
              <w:rPr>
                <w:rFonts w:ascii="Times New Roman" w:eastAsia="Times New Roman" w:hAnsi="Times New Roman" w:cs="Times New Roman"/>
                <w:color w:val="000000"/>
                <w:sz w:val="24"/>
                <w:szCs w:val="24"/>
                <w:lang w:eastAsia="ko-KR"/>
              </w:rPr>
            </w:pPr>
            <w:r w:rsidRPr="0086126C">
              <w:rPr>
                <w:rFonts w:ascii="Times New Roman" w:eastAsia="Times New Roman" w:hAnsi="Times New Roman" w:cs="Times New Roman"/>
                <w:color w:val="000000"/>
                <w:sz w:val="24"/>
                <w:szCs w:val="24"/>
                <w:lang w:eastAsia="ko-KR"/>
              </w:rPr>
              <w:t xml:space="preserve">Lack of </w:t>
            </w:r>
            <w:r w:rsidR="005B497D">
              <w:rPr>
                <w:rFonts w:ascii="Times New Roman" w:eastAsia="Times New Roman" w:hAnsi="Times New Roman" w:cs="Times New Roman"/>
                <w:color w:val="000000"/>
                <w:sz w:val="24"/>
                <w:szCs w:val="24"/>
                <w:lang w:eastAsia="ko-KR"/>
              </w:rPr>
              <w:t xml:space="preserve">building and site </w:t>
            </w:r>
            <w:r w:rsidRPr="0086126C">
              <w:rPr>
                <w:rFonts w:ascii="Times New Roman" w:eastAsia="Times New Roman" w:hAnsi="Times New Roman" w:cs="Times New Roman"/>
                <w:color w:val="000000"/>
                <w:sz w:val="24"/>
                <w:szCs w:val="24"/>
                <w:lang w:eastAsia="ko-KR"/>
              </w:rPr>
              <w:t>inspection</w:t>
            </w:r>
          </w:p>
        </w:tc>
        <w:tc>
          <w:tcPr>
            <w:tcW w:w="4695" w:type="dxa"/>
            <w:tcBorders>
              <w:top w:val="nil"/>
              <w:left w:val="single" w:sz="4" w:space="0" w:color="auto"/>
              <w:bottom w:val="nil"/>
              <w:right w:val="nil"/>
            </w:tcBorders>
            <w:vAlign w:val="center"/>
            <w:tcPrChange w:id="533" w:author="Kim, Jaehong" w:date="2021-02-24T12:59:00Z">
              <w:tcPr>
                <w:tcW w:w="4656" w:type="dxa"/>
                <w:gridSpan w:val="2"/>
                <w:tcBorders>
                  <w:top w:val="nil"/>
                  <w:left w:val="single" w:sz="4" w:space="0" w:color="auto"/>
                  <w:bottom w:val="nil"/>
                  <w:right w:val="nil"/>
                </w:tcBorders>
                <w:vAlign w:val="center"/>
              </w:tcPr>
            </w:tcPrChange>
          </w:tcPr>
          <w:p w14:paraId="1ADF84E4" w14:textId="2F70D044" w:rsidR="0086126C" w:rsidRPr="00A3143C" w:rsidRDefault="003F3F8A" w:rsidP="003B5F0D">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11.2%</w:t>
            </w:r>
          </w:p>
        </w:tc>
      </w:tr>
      <w:tr w:rsidR="0086126C" w:rsidRPr="00A3143C" w14:paraId="25EAB05D" w14:textId="77777777" w:rsidTr="00914A03">
        <w:tblPrEx>
          <w:tblPrExChange w:id="534" w:author="Kim, Jaehong" w:date="2021-02-24T12:59:00Z">
            <w:tblPrEx>
              <w:tblW w:w="9376" w:type="dxa"/>
            </w:tblPrEx>
          </w:tblPrExChange>
        </w:tblPrEx>
        <w:trPr>
          <w:trHeight w:val="341"/>
          <w:jc w:val="center"/>
          <w:trPrChange w:id="535" w:author="Kim, Jaehong" w:date="2021-02-24T12:59:00Z">
            <w:trPr>
              <w:trHeight w:val="341"/>
              <w:jc w:val="center"/>
            </w:trPr>
          </w:trPrChange>
        </w:trPr>
        <w:tc>
          <w:tcPr>
            <w:tcW w:w="4681" w:type="dxa"/>
            <w:tcBorders>
              <w:top w:val="nil"/>
              <w:left w:val="nil"/>
              <w:bottom w:val="nil"/>
              <w:right w:val="single" w:sz="4" w:space="0" w:color="auto"/>
            </w:tcBorders>
            <w:shd w:val="clear" w:color="auto" w:fill="E7E6E6" w:themeFill="background2"/>
            <w:vAlign w:val="center"/>
            <w:tcPrChange w:id="536" w:author="Kim, Jaehong" w:date="2021-02-24T12:59:00Z">
              <w:tcPr>
                <w:tcW w:w="4681" w:type="dxa"/>
                <w:gridSpan w:val="2"/>
                <w:tcBorders>
                  <w:top w:val="nil"/>
                  <w:left w:val="nil"/>
                  <w:bottom w:val="nil"/>
                  <w:right w:val="single" w:sz="4" w:space="0" w:color="auto"/>
                </w:tcBorders>
                <w:vAlign w:val="center"/>
              </w:tcPr>
            </w:tcPrChange>
          </w:tcPr>
          <w:p w14:paraId="2BB5FDEF" w14:textId="461CB4B0" w:rsidR="0086126C" w:rsidRPr="0086126C" w:rsidRDefault="0086126C" w:rsidP="0086126C">
            <w:pPr>
              <w:jc w:val="center"/>
              <w:rPr>
                <w:rFonts w:ascii="Times New Roman" w:eastAsia="Times New Roman" w:hAnsi="Times New Roman" w:cs="Times New Roman"/>
                <w:color w:val="000000"/>
                <w:sz w:val="24"/>
                <w:szCs w:val="24"/>
                <w:lang w:eastAsia="ko-KR"/>
              </w:rPr>
            </w:pPr>
            <w:r w:rsidRPr="0086126C">
              <w:rPr>
                <w:rFonts w:ascii="Times New Roman" w:eastAsia="Times New Roman" w:hAnsi="Times New Roman" w:cs="Times New Roman"/>
                <w:color w:val="000000"/>
                <w:sz w:val="24"/>
                <w:szCs w:val="24"/>
                <w:lang w:eastAsia="ko-KR"/>
              </w:rPr>
              <w:t>Inappropriate fire safety system</w:t>
            </w:r>
          </w:p>
        </w:tc>
        <w:tc>
          <w:tcPr>
            <w:tcW w:w="4695" w:type="dxa"/>
            <w:tcBorders>
              <w:top w:val="nil"/>
              <w:left w:val="single" w:sz="4" w:space="0" w:color="auto"/>
              <w:bottom w:val="nil"/>
              <w:right w:val="nil"/>
            </w:tcBorders>
            <w:vAlign w:val="center"/>
            <w:tcPrChange w:id="537" w:author="Kim, Jaehong" w:date="2021-02-24T12:59:00Z">
              <w:tcPr>
                <w:tcW w:w="4695" w:type="dxa"/>
                <w:gridSpan w:val="2"/>
                <w:tcBorders>
                  <w:top w:val="nil"/>
                  <w:left w:val="single" w:sz="4" w:space="0" w:color="auto"/>
                  <w:bottom w:val="nil"/>
                  <w:right w:val="nil"/>
                </w:tcBorders>
                <w:vAlign w:val="center"/>
              </w:tcPr>
            </w:tcPrChange>
          </w:tcPr>
          <w:p w14:paraId="7FDB94DC" w14:textId="2A4AA972" w:rsidR="0086126C" w:rsidRPr="00A3143C" w:rsidRDefault="003F3F8A" w:rsidP="0086126C">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10.4%</w:t>
            </w:r>
          </w:p>
        </w:tc>
      </w:tr>
      <w:tr w:rsidR="0086126C" w:rsidRPr="00A3143C" w14:paraId="6BB17C91" w14:textId="77777777" w:rsidTr="0086126C">
        <w:trPr>
          <w:trHeight w:val="341"/>
          <w:jc w:val="center"/>
        </w:trPr>
        <w:tc>
          <w:tcPr>
            <w:tcW w:w="4681" w:type="dxa"/>
            <w:tcBorders>
              <w:top w:val="nil"/>
              <w:left w:val="nil"/>
              <w:bottom w:val="nil"/>
              <w:right w:val="single" w:sz="4" w:space="0" w:color="auto"/>
            </w:tcBorders>
            <w:vAlign w:val="center"/>
          </w:tcPr>
          <w:p w14:paraId="1423F6FE" w14:textId="34253D4A" w:rsidR="0086126C" w:rsidRPr="0086126C" w:rsidRDefault="0086126C" w:rsidP="0086126C">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C</w:t>
            </w:r>
            <w:r w:rsidRPr="0086126C">
              <w:rPr>
                <w:rFonts w:ascii="Times New Roman" w:eastAsia="Times New Roman" w:hAnsi="Times New Roman" w:cs="Times New Roman"/>
                <w:color w:val="000000"/>
                <w:sz w:val="24"/>
                <w:szCs w:val="24"/>
                <w:lang w:eastAsia="ko-KR"/>
              </w:rPr>
              <w:t>arelessness</w:t>
            </w:r>
          </w:p>
        </w:tc>
        <w:tc>
          <w:tcPr>
            <w:tcW w:w="4695" w:type="dxa"/>
            <w:tcBorders>
              <w:top w:val="nil"/>
              <w:left w:val="single" w:sz="4" w:space="0" w:color="auto"/>
              <w:bottom w:val="nil"/>
              <w:right w:val="nil"/>
            </w:tcBorders>
            <w:vAlign w:val="center"/>
          </w:tcPr>
          <w:p w14:paraId="42C71D07" w14:textId="2A02505F" w:rsidR="0086126C" w:rsidRPr="00A3143C" w:rsidRDefault="003F3F8A" w:rsidP="0086126C">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8.8%</w:t>
            </w:r>
          </w:p>
        </w:tc>
      </w:tr>
      <w:tr w:rsidR="0086126C" w:rsidRPr="00A3143C" w14:paraId="3461DA25" w14:textId="77777777" w:rsidTr="0086126C">
        <w:trPr>
          <w:trHeight w:val="341"/>
          <w:jc w:val="center"/>
        </w:trPr>
        <w:tc>
          <w:tcPr>
            <w:tcW w:w="4681" w:type="dxa"/>
            <w:tcBorders>
              <w:top w:val="nil"/>
              <w:left w:val="nil"/>
              <w:bottom w:val="nil"/>
              <w:right w:val="single" w:sz="4" w:space="0" w:color="auto"/>
            </w:tcBorders>
            <w:vAlign w:val="center"/>
          </w:tcPr>
          <w:p w14:paraId="51BFF229" w14:textId="12448145" w:rsidR="0086126C" w:rsidRPr="0086126C" w:rsidRDefault="0086126C" w:rsidP="0086126C">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High wind</w:t>
            </w:r>
          </w:p>
        </w:tc>
        <w:tc>
          <w:tcPr>
            <w:tcW w:w="4695" w:type="dxa"/>
            <w:tcBorders>
              <w:top w:val="nil"/>
              <w:left w:val="single" w:sz="4" w:space="0" w:color="auto"/>
              <w:bottom w:val="nil"/>
              <w:right w:val="nil"/>
            </w:tcBorders>
            <w:vAlign w:val="center"/>
          </w:tcPr>
          <w:p w14:paraId="4BB9DD0B" w14:textId="6853E689" w:rsidR="0086126C" w:rsidRPr="00A3143C" w:rsidRDefault="003F3F8A" w:rsidP="0086126C">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5.6%</w:t>
            </w:r>
          </w:p>
        </w:tc>
      </w:tr>
      <w:tr w:rsidR="0086126C" w:rsidRPr="00A3143C" w14:paraId="41320724" w14:textId="77777777" w:rsidTr="00914A03">
        <w:trPr>
          <w:trHeight w:val="341"/>
          <w:jc w:val="center"/>
          <w:trPrChange w:id="538" w:author="Kim, Jaehong" w:date="2021-02-24T12:59:00Z">
            <w:trPr>
              <w:gridAfter w:val="0"/>
              <w:trHeight w:val="265"/>
              <w:jc w:val="center"/>
            </w:trPr>
          </w:trPrChange>
        </w:trPr>
        <w:tc>
          <w:tcPr>
            <w:tcW w:w="4681" w:type="dxa"/>
            <w:tcBorders>
              <w:top w:val="nil"/>
              <w:left w:val="nil"/>
              <w:bottom w:val="nil"/>
              <w:right w:val="single" w:sz="4" w:space="0" w:color="auto"/>
            </w:tcBorders>
            <w:shd w:val="clear" w:color="auto" w:fill="E7E6E6" w:themeFill="background2"/>
            <w:vAlign w:val="center"/>
            <w:tcPrChange w:id="539" w:author="Kim, Jaehong" w:date="2021-02-24T12:59:00Z">
              <w:tcPr>
                <w:tcW w:w="4644" w:type="dxa"/>
                <w:tcBorders>
                  <w:top w:val="nil"/>
                  <w:left w:val="nil"/>
                  <w:bottom w:val="nil"/>
                  <w:right w:val="single" w:sz="4" w:space="0" w:color="auto"/>
                </w:tcBorders>
                <w:vAlign w:val="center"/>
              </w:tcPr>
            </w:tcPrChange>
          </w:tcPr>
          <w:p w14:paraId="0AE8E1CB" w14:textId="719D1C0D" w:rsidR="0086126C" w:rsidRPr="00A3143C" w:rsidRDefault="0086126C" w:rsidP="0086126C">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A</w:t>
            </w:r>
            <w:r w:rsidRPr="0086126C">
              <w:rPr>
                <w:rFonts w:ascii="Times New Roman" w:eastAsia="Times New Roman" w:hAnsi="Times New Roman" w:cs="Times New Roman"/>
                <w:color w:val="000000"/>
                <w:sz w:val="24"/>
                <w:szCs w:val="24"/>
                <w:lang w:eastAsia="ko-KR"/>
              </w:rPr>
              <w:t>bsence of an evacuation plan</w:t>
            </w:r>
          </w:p>
        </w:tc>
        <w:tc>
          <w:tcPr>
            <w:tcW w:w="4695" w:type="dxa"/>
            <w:tcBorders>
              <w:top w:val="nil"/>
              <w:left w:val="single" w:sz="4" w:space="0" w:color="auto"/>
              <w:bottom w:val="nil"/>
              <w:right w:val="nil"/>
            </w:tcBorders>
            <w:vAlign w:val="center"/>
            <w:tcPrChange w:id="540" w:author="Kim, Jaehong" w:date="2021-02-24T12:59:00Z">
              <w:tcPr>
                <w:tcW w:w="4656" w:type="dxa"/>
                <w:gridSpan w:val="2"/>
                <w:tcBorders>
                  <w:top w:val="nil"/>
                  <w:left w:val="single" w:sz="4" w:space="0" w:color="auto"/>
                  <w:bottom w:val="nil"/>
                  <w:right w:val="nil"/>
                </w:tcBorders>
                <w:vAlign w:val="center"/>
              </w:tcPr>
            </w:tcPrChange>
          </w:tcPr>
          <w:p w14:paraId="232AEF7B" w14:textId="75557449" w:rsidR="0086126C" w:rsidRPr="00A3143C" w:rsidRDefault="003F3F8A" w:rsidP="0086126C">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5.6%</w:t>
            </w:r>
          </w:p>
        </w:tc>
      </w:tr>
      <w:tr w:rsidR="0086126C" w:rsidRPr="00A3143C" w14:paraId="020B2919" w14:textId="77777777" w:rsidTr="0086126C">
        <w:trPr>
          <w:trHeight w:val="341"/>
          <w:jc w:val="center"/>
        </w:trPr>
        <w:tc>
          <w:tcPr>
            <w:tcW w:w="4681" w:type="dxa"/>
            <w:tcBorders>
              <w:top w:val="nil"/>
              <w:left w:val="nil"/>
              <w:bottom w:val="nil"/>
              <w:right w:val="single" w:sz="4" w:space="0" w:color="auto"/>
            </w:tcBorders>
            <w:vAlign w:val="center"/>
          </w:tcPr>
          <w:p w14:paraId="20741A5D" w14:textId="7217E32F" w:rsidR="0086126C" w:rsidRDefault="0086126C" w:rsidP="0086126C">
            <w:pPr>
              <w:jc w:val="center"/>
              <w:rPr>
                <w:rFonts w:ascii="Times New Roman" w:eastAsia="Times New Roman" w:hAnsi="Times New Roman" w:cs="Times New Roman"/>
                <w:color w:val="000000"/>
                <w:sz w:val="24"/>
                <w:szCs w:val="24"/>
                <w:lang w:eastAsia="ko-KR"/>
              </w:rPr>
            </w:pPr>
            <w:r w:rsidRPr="0086126C">
              <w:rPr>
                <w:rFonts w:ascii="Times New Roman" w:eastAsia="Times New Roman" w:hAnsi="Times New Roman" w:cs="Times New Roman"/>
                <w:color w:val="000000"/>
                <w:sz w:val="24"/>
                <w:szCs w:val="24"/>
                <w:lang w:eastAsia="ko-KR"/>
              </w:rPr>
              <w:t>Activities related to demolition</w:t>
            </w:r>
          </w:p>
        </w:tc>
        <w:tc>
          <w:tcPr>
            <w:tcW w:w="4695" w:type="dxa"/>
            <w:tcBorders>
              <w:top w:val="nil"/>
              <w:left w:val="single" w:sz="4" w:space="0" w:color="auto"/>
              <w:bottom w:val="nil"/>
              <w:right w:val="nil"/>
            </w:tcBorders>
            <w:vAlign w:val="center"/>
          </w:tcPr>
          <w:p w14:paraId="212420CD" w14:textId="04D909EA" w:rsidR="0086126C" w:rsidRPr="00A3143C" w:rsidRDefault="003F3F8A" w:rsidP="0086126C">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5.6%</w:t>
            </w:r>
          </w:p>
        </w:tc>
      </w:tr>
      <w:tr w:rsidR="003F3F8A" w:rsidRPr="00A3143C" w14:paraId="59A411C4" w14:textId="77777777" w:rsidTr="0086126C">
        <w:trPr>
          <w:trHeight w:val="341"/>
          <w:jc w:val="center"/>
        </w:trPr>
        <w:tc>
          <w:tcPr>
            <w:tcW w:w="4681" w:type="dxa"/>
            <w:tcBorders>
              <w:top w:val="nil"/>
              <w:left w:val="nil"/>
              <w:bottom w:val="nil"/>
              <w:right w:val="single" w:sz="4" w:space="0" w:color="auto"/>
            </w:tcBorders>
            <w:vAlign w:val="center"/>
          </w:tcPr>
          <w:p w14:paraId="7223AE20" w14:textId="63E8B0B1" w:rsidR="003F3F8A" w:rsidRPr="0086126C" w:rsidRDefault="003F3F8A" w:rsidP="0086126C">
            <w:pPr>
              <w:jc w:val="center"/>
              <w:rPr>
                <w:rFonts w:ascii="Times New Roman" w:eastAsia="Times New Roman" w:hAnsi="Times New Roman" w:cs="Times New Roman"/>
                <w:color w:val="000000"/>
                <w:sz w:val="24"/>
                <w:szCs w:val="24"/>
                <w:lang w:eastAsia="ko-KR"/>
              </w:rPr>
            </w:pPr>
            <w:r w:rsidRPr="003F3F8A">
              <w:rPr>
                <w:rFonts w:ascii="Times New Roman" w:eastAsia="Times New Roman" w:hAnsi="Times New Roman" w:cs="Times New Roman"/>
                <w:color w:val="000000"/>
                <w:sz w:val="24"/>
                <w:szCs w:val="24"/>
                <w:lang w:eastAsia="ko-KR"/>
              </w:rPr>
              <w:t>Welding</w:t>
            </w:r>
          </w:p>
        </w:tc>
        <w:tc>
          <w:tcPr>
            <w:tcW w:w="4695" w:type="dxa"/>
            <w:tcBorders>
              <w:top w:val="nil"/>
              <w:left w:val="single" w:sz="4" w:space="0" w:color="auto"/>
              <w:bottom w:val="nil"/>
              <w:right w:val="nil"/>
            </w:tcBorders>
            <w:vAlign w:val="center"/>
          </w:tcPr>
          <w:p w14:paraId="5DDBF071" w14:textId="0E9170A6" w:rsidR="003F3F8A" w:rsidRPr="00A3143C" w:rsidRDefault="003F3F8A" w:rsidP="0086126C">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4.8%</w:t>
            </w:r>
          </w:p>
        </w:tc>
      </w:tr>
      <w:tr w:rsidR="003F3F8A" w:rsidRPr="00A3143C" w14:paraId="0D9440C9" w14:textId="77777777" w:rsidTr="0086126C">
        <w:trPr>
          <w:trHeight w:val="341"/>
          <w:jc w:val="center"/>
        </w:trPr>
        <w:tc>
          <w:tcPr>
            <w:tcW w:w="4681" w:type="dxa"/>
            <w:tcBorders>
              <w:top w:val="nil"/>
              <w:left w:val="nil"/>
              <w:bottom w:val="nil"/>
              <w:right w:val="single" w:sz="4" w:space="0" w:color="auto"/>
            </w:tcBorders>
            <w:vAlign w:val="center"/>
          </w:tcPr>
          <w:p w14:paraId="03E8191E" w14:textId="326F1C5A" w:rsidR="003F3F8A" w:rsidRPr="0086126C" w:rsidRDefault="003F3F8A" w:rsidP="003F3F8A">
            <w:pPr>
              <w:jc w:val="center"/>
              <w:rPr>
                <w:rFonts w:ascii="Times New Roman" w:eastAsia="Times New Roman" w:hAnsi="Times New Roman" w:cs="Times New Roman"/>
                <w:color w:val="000000"/>
                <w:sz w:val="24"/>
                <w:szCs w:val="24"/>
                <w:lang w:eastAsia="ko-KR"/>
              </w:rPr>
            </w:pPr>
            <w:r w:rsidRPr="0086126C">
              <w:rPr>
                <w:rFonts w:ascii="Times New Roman" w:eastAsia="Times New Roman" w:hAnsi="Times New Roman" w:cs="Times New Roman"/>
                <w:color w:val="000000"/>
                <w:sz w:val="24"/>
                <w:szCs w:val="24"/>
                <w:lang w:eastAsia="ko-KR"/>
              </w:rPr>
              <w:t xml:space="preserve">Activities related to </w:t>
            </w:r>
            <w:r>
              <w:rPr>
                <w:rFonts w:ascii="Times New Roman" w:eastAsia="Times New Roman" w:hAnsi="Times New Roman" w:cs="Times New Roman"/>
                <w:color w:val="000000"/>
                <w:sz w:val="24"/>
                <w:szCs w:val="24"/>
                <w:lang w:eastAsia="ko-KR"/>
              </w:rPr>
              <w:t>renovation</w:t>
            </w:r>
          </w:p>
        </w:tc>
        <w:tc>
          <w:tcPr>
            <w:tcW w:w="4695" w:type="dxa"/>
            <w:tcBorders>
              <w:top w:val="nil"/>
              <w:left w:val="single" w:sz="4" w:space="0" w:color="auto"/>
              <w:bottom w:val="nil"/>
              <w:right w:val="nil"/>
            </w:tcBorders>
            <w:vAlign w:val="center"/>
          </w:tcPr>
          <w:p w14:paraId="7A18341D" w14:textId="5E9B50C7" w:rsidR="003F3F8A" w:rsidRPr="00A3143C" w:rsidRDefault="003F3F8A" w:rsidP="003F3F8A">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3.2%</w:t>
            </w:r>
          </w:p>
        </w:tc>
      </w:tr>
      <w:tr w:rsidR="003F3F8A" w:rsidRPr="00A3143C" w14:paraId="38053E11" w14:textId="77777777" w:rsidTr="0086126C">
        <w:trPr>
          <w:trHeight w:val="359"/>
          <w:jc w:val="center"/>
          <w:trPrChange w:id="541" w:author="Kim, Jaehong" w:date="2021-02-23T14:57:00Z">
            <w:trPr>
              <w:gridAfter w:val="0"/>
              <w:trHeight w:val="279"/>
              <w:jc w:val="center"/>
            </w:trPr>
          </w:trPrChange>
        </w:trPr>
        <w:tc>
          <w:tcPr>
            <w:tcW w:w="4681" w:type="dxa"/>
            <w:tcBorders>
              <w:top w:val="nil"/>
              <w:left w:val="nil"/>
              <w:bottom w:val="single" w:sz="4" w:space="0" w:color="auto"/>
              <w:right w:val="single" w:sz="4" w:space="0" w:color="auto"/>
            </w:tcBorders>
            <w:vAlign w:val="center"/>
            <w:tcPrChange w:id="542" w:author="Kim, Jaehong" w:date="2021-02-23T14:57:00Z">
              <w:tcPr>
                <w:tcW w:w="4644" w:type="dxa"/>
                <w:tcBorders>
                  <w:top w:val="nil"/>
                  <w:left w:val="nil"/>
                  <w:bottom w:val="single" w:sz="4" w:space="0" w:color="auto"/>
                  <w:right w:val="single" w:sz="4" w:space="0" w:color="auto"/>
                </w:tcBorders>
                <w:vAlign w:val="center"/>
              </w:tcPr>
            </w:tcPrChange>
          </w:tcPr>
          <w:p w14:paraId="3748D887" w14:textId="240E629A" w:rsidR="003F3F8A" w:rsidRPr="00A3143C" w:rsidRDefault="003F3F8A" w:rsidP="003F3F8A">
            <w:pPr>
              <w:jc w:val="center"/>
              <w:rPr>
                <w:rFonts w:ascii="Times New Roman" w:eastAsia="Times New Roman" w:hAnsi="Times New Roman" w:cs="Times New Roman"/>
                <w:color w:val="000000"/>
                <w:sz w:val="24"/>
                <w:szCs w:val="24"/>
                <w:lang w:eastAsia="ko-KR"/>
              </w:rPr>
            </w:pPr>
            <w:r w:rsidRPr="003F3F8A">
              <w:rPr>
                <w:rFonts w:ascii="Times New Roman" w:eastAsia="Times New Roman" w:hAnsi="Times New Roman" w:cs="Times New Roman"/>
                <w:color w:val="000000"/>
                <w:sz w:val="24"/>
                <w:szCs w:val="24"/>
                <w:lang w:eastAsia="ko-KR"/>
              </w:rPr>
              <w:t>Etc</w:t>
            </w:r>
            <w:r>
              <w:rPr>
                <w:rFonts w:ascii="Times New Roman" w:eastAsia="Times New Roman" w:hAnsi="Times New Roman" w:cs="Times New Roman"/>
                <w:color w:val="000000"/>
                <w:sz w:val="24"/>
                <w:szCs w:val="24"/>
                <w:lang w:eastAsia="ko-KR"/>
              </w:rPr>
              <w:t>.</w:t>
            </w:r>
          </w:p>
        </w:tc>
        <w:tc>
          <w:tcPr>
            <w:tcW w:w="4695" w:type="dxa"/>
            <w:tcBorders>
              <w:top w:val="nil"/>
              <w:left w:val="single" w:sz="4" w:space="0" w:color="auto"/>
              <w:bottom w:val="single" w:sz="4" w:space="0" w:color="auto"/>
              <w:right w:val="nil"/>
            </w:tcBorders>
            <w:vAlign w:val="center"/>
            <w:tcPrChange w:id="543" w:author="Kim, Jaehong" w:date="2021-02-23T14:57:00Z">
              <w:tcPr>
                <w:tcW w:w="4656" w:type="dxa"/>
                <w:gridSpan w:val="2"/>
                <w:tcBorders>
                  <w:top w:val="nil"/>
                  <w:left w:val="single" w:sz="4" w:space="0" w:color="auto"/>
                  <w:bottom w:val="single" w:sz="4" w:space="0" w:color="auto"/>
                  <w:right w:val="nil"/>
                </w:tcBorders>
                <w:vAlign w:val="center"/>
              </w:tcPr>
            </w:tcPrChange>
          </w:tcPr>
          <w:p w14:paraId="00A794D4" w14:textId="61C38D13" w:rsidR="003F3F8A" w:rsidRPr="00A3143C" w:rsidRDefault="003F3F8A" w:rsidP="003F3F8A">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8.0%</w:t>
            </w:r>
          </w:p>
        </w:tc>
      </w:tr>
    </w:tbl>
    <w:p w14:paraId="5D6D1B11" w14:textId="77777777" w:rsidR="0086126C" w:rsidRPr="008F2751" w:rsidRDefault="0086126C" w:rsidP="008F2751">
      <w:pPr>
        <w:rPr>
          <w:lang w:eastAsia="ko-KR"/>
        </w:rPr>
      </w:pPr>
    </w:p>
    <w:p w14:paraId="0E299019" w14:textId="0FD4C926" w:rsidR="0014401D" w:rsidRPr="00F50EE7" w:rsidRDefault="00A5489B" w:rsidP="00F50EE7">
      <w:pPr>
        <w:spacing w:after="0" w:line="480" w:lineRule="auto"/>
        <w:jc w:val="both"/>
        <w:rPr>
          <w:rFonts w:ascii="Times" w:eastAsia="Times New Roman" w:hAnsi="Times" w:cs="Times New Roman"/>
          <w:b/>
          <w:kern w:val="17"/>
          <w:sz w:val="24"/>
          <w:szCs w:val="24"/>
          <w:lang w:eastAsia="en-US"/>
        </w:rPr>
      </w:pPr>
      <w:r w:rsidRPr="00F50EE7">
        <w:rPr>
          <w:rFonts w:ascii="Times" w:eastAsia="Times New Roman" w:hAnsi="Times" w:cs="Times New Roman" w:hint="eastAsia"/>
          <w:b/>
          <w:kern w:val="17"/>
          <w:sz w:val="24"/>
          <w:szCs w:val="24"/>
          <w:lang w:eastAsia="en-US"/>
        </w:rPr>
        <w:t>Discussion</w:t>
      </w:r>
    </w:p>
    <w:p w14:paraId="4EDA3F41" w14:textId="4BB76899" w:rsidR="00421BC8" w:rsidDel="00542B1B" w:rsidRDefault="00542B1B" w:rsidP="00940886">
      <w:pPr>
        <w:spacing w:after="0" w:line="480" w:lineRule="auto"/>
        <w:ind w:firstLine="720"/>
        <w:rPr>
          <w:del w:id="544" w:author="Kim, Jaehong" w:date="2021-02-23T14:19:00Z"/>
          <w:rFonts w:ascii="Times New Roman" w:hAnsi="Times New Roman" w:cs="Times New Roman"/>
          <w:sz w:val="24"/>
          <w:szCs w:val="24"/>
        </w:rPr>
      </w:pPr>
      <w:r w:rsidRPr="00542B1B">
        <w:rPr>
          <w:rFonts w:ascii="Times New Roman" w:hAnsi="Times New Roman" w:cs="Times New Roman"/>
          <w:sz w:val="24"/>
          <w:szCs w:val="24"/>
        </w:rPr>
        <w:t xml:space="preserve">This study explored the relationship between factors related to accidents on construction sites through web crawling and deep learning approaches. </w:t>
      </w:r>
      <w:del w:id="545" w:author="Kim, Jaehong" w:date="2021-02-23T14:19:00Z">
        <w:r w:rsidR="00421BC8" w:rsidRPr="00CD6466" w:rsidDel="00542B1B">
          <w:rPr>
            <w:rFonts w:ascii="Times New Roman" w:hAnsi="Times New Roman" w:cs="Times New Roman"/>
            <w:sz w:val="24"/>
            <w:szCs w:val="24"/>
          </w:rPr>
          <w:delText xml:space="preserve">This study explored the relationship between factors related to fire accidents </w:delText>
        </w:r>
      </w:del>
      <w:del w:id="546" w:author="Kim, Jaehong" w:date="2021-02-22T12:09:00Z">
        <w:r w:rsidR="00421BC8" w:rsidRPr="00CD6466" w:rsidDel="000207EC">
          <w:rPr>
            <w:rFonts w:ascii="Times New Roman" w:hAnsi="Times New Roman" w:cs="Times New Roman"/>
            <w:sz w:val="24"/>
            <w:szCs w:val="24"/>
          </w:rPr>
          <w:delText xml:space="preserve">at </w:delText>
        </w:r>
      </w:del>
      <w:del w:id="547" w:author="Kim, Jaehong" w:date="2021-02-23T14:19:00Z">
        <w:r w:rsidR="00421BC8" w:rsidRPr="00CD6466" w:rsidDel="00542B1B">
          <w:rPr>
            <w:rFonts w:ascii="Times New Roman" w:hAnsi="Times New Roman" w:cs="Times New Roman"/>
            <w:sz w:val="24"/>
            <w:szCs w:val="24"/>
          </w:rPr>
          <w:delText>construction sites through web crawling and deep learning. For data collection to be used in this study, web crawling was used to collect enough news articles related to accidents on construction sites. A total of 1,010 articles were collected using the keyword search method, and 861 articles were finally used after data cleaning. In addition, network analysis and word embedding techniques were used to investigate the relationship between factors related to accidents on construction sites. Through this analysis, the similarity and relationship between each keyword were defined and visualized by UMAP. To verify the reliability of this methodology, the relationship between similar words was analyzed.</w:delText>
        </w:r>
      </w:del>
    </w:p>
    <w:p w14:paraId="4628186A" w14:textId="1CFF21B6" w:rsidR="00421BC8" w:rsidRDefault="00421BC8" w:rsidP="00812153">
      <w:pPr>
        <w:spacing w:after="0" w:line="480" w:lineRule="auto"/>
        <w:jc w:val="both"/>
        <w:rPr>
          <w:rFonts w:ascii="Arial" w:hAnsi="Arial" w:cs="Arial"/>
          <w:noProof/>
          <w:color w:val="1D1D1D"/>
          <w:shd w:val="clear" w:color="auto" w:fill="FFFFFF"/>
        </w:rPr>
      </w:pPr>
      <w:r w:rsidRPr="00CD6466">
        <w:rPr>
          <w:rFonts w:ascii="Times New Roman" w:hAnsi="Times New Roman" w:cs="Times New Roman"/>
          <w:sz w:val="24"/>
          <w:szCs w:val="24"/>
        </w:rPr>
        <w:t>First, keyword analysis was conducted with 861 articles collected by web crawling in this study. Since the authors set the search condition when using web crawling as a “construction</w:t>
      </w:r>
      <w:r>
        <w:rPr>
          <w:rFonts w:ascii="Times New Roman" w:hAnsi="Times New Roman" w:cs="Times New Roman"/>
          <w:kern w:val="16"/>
          <w:sz w:val="24"/>
          <w:szCs w:val="24"/>
        </w:rPr>
        <w:t xml:space="preserve"> accident,” most articles focus on accidents on construction sites. For the next step of data analysis, five keywords related to accidents and safety on the construction site were selected, which are fire, fell, collapsed, building, and people. Since the frequency of these keywords must be sufficient for further analysis of the collected data, the authors checked the frequency.</w:t>
      </w:r>
      <w:r w:rsidR="0052330F">
        <w:rPr>
          <w:rFonts w:ascii="Times New Roman" w:hAnsi="Times New Roman" w:cs="Times New Roman"/>
          <w:kern w:val="16"/>
          <w:sz w:val="24"/>
          <w:szCs w:val="24"/>
        </w:rPr>
        <w:t xml:space="preserve">(Add + </w:t>
      </w:r>
      <w:r w:rsidR="0052330F" w:rsidRPr="0052330F">
        <w:rPr>
          <w:rFonts w:ascii="Times New Roman" w:hAnsi="Times New Roman" w:cs="Times New Roman"/>
          <w:color w:val="FF0000"/>
          <w:kern w:val="16"/>
          <w:sz w:val="24"/>
          <w:szCs w:val="24"/>
        </w:rPr>
        <w:t>Even if such a word appears several times in an article, we count a word once</w:t>
      </w:r>
      <w:r w:rsidR="0052330F">
        <w:rPr>
          <w:rFonts w:ascii="Times New Roman" w:hAnsi="Times New Roman" w:cs="Times New Roman"/>
          <w:color w:val="FF0000"/>
          <w:kern w:val="16"/>
          <w:sz w:val="24"/>
          <w:szCs w:val="24"/>
        </w:rPr>
        <w:t>.)</w:t>
      </w:r>
      <w:r>
        <w:rPr>
          <w:rFonts w:ascii="Times New Roman" w:hAnsi="Times New Roman" w:cs="Times New Roman"/>
          <w:kern w:val="16"/>
          <w:sz w:val="24"/>
          <w:szCs w:val="24"/>
        </w:rPr>
        <w:t xml:space="preserve"> The smallest frequency was fire, measured 192 times. The keyword with the highest frequency was building, which was measured 514 times. Of the 5 keywords, the minimum frequency was 192, which was sufficient for further analysis. The most interesting thing about frequency analysis is that the frequency of fire is relatively high. As mentioned earlier, the frequency of fire is 192 times, which is not much different from the frequency of fell and collapsed. The frequency of fire was about 10% smaller than fell and about 20% smaller than collapsed.  In the BLS report, the frequency of fire accidents is investigated within 2% of the total construction accidents, so it differs from the results in this study. The difference between the frequency of actual accidents and the </w:t>
      </w:r>
      <w:r>
        <w:rPr>
          <w:rFonts w:ascii="Times New Roman" w:hAnsi="Times New Roman" w:cs="Times New Roman"/>
          <w:kern w:val="16"/>
          <w:sz w:val="24"/>
          <w:szCs w:val="24"/>
        </w:rPr>
        <w:lastRenderedPageBreak/>
        <w:t xml:space="preserve">frequency of media exposure can be used as evidence to confirm the great impact of fire accidents on construction sites. Of all the accidents on the construction site, fire accidents have a low frequency, and thus fire accidents are excluded from the list of major accidents on the construction site. OSHA announces "Fatal Four" on the construction site every year. The "Fatal Four" section of this report includes accident types related to falls, struck by object, electrocutions, and caught-in/between. As OSHA publishes reports and statistics related to 'Fatal Four' every year, many stakeholders on the construction site can check this and reflect it on the construction site. However, </w:t>
      </w:r>
      <w:r w:rsidR="0052330F">
        <w:rPr>
          <w:rFonts w:ascii="Times New Roman" w:hAnsi="Times New Roman" w:cs="Times New Roman"/>
          <w:kern w:val="16"/>
          <w:sz w:val="24"/>
          <w:szCs w:val="24"/>
        </w:rPr>
        <w:t xml:space="preserve"> </w:t>
      </w:r>
      <w:r w:rsidR="0052330F" w:rsidRPr="0052330F">
        <w:rPr>
          <w:rFonts w:ascii="Times New Roman" w:hAnsi="Times New Roman" w:cs="Times New Roman"/>
          <w:color w:val="FF0000"/>
          <w:kern w:val="16"/>
          <w:sz w:val="24"/>
          <w:szCs w:val="24"/>
        </w:rPr>
        <w:t xml:space="preserve">(because -&gt; </w:t>
      </w:r>
      <w:r w:rsidR="0052330F">
        <w:rPr>
          <w:rFonts w:ascii="Times New Roman" w:hAnsi="Times New Roman" w:cs="Times New Roman"/>
          <w:color w:val="FF0000"/>
          <w:kern w:val="16"/>
          <w:sz w:val="24"/>
          <w:szCs w:val="24"/>
        </w:rPr>
        <w:t>as</w:t>
      </w:r>
      <w:r w:rsidR="0052330F" w:rsidRPr="0052330F">
        <w:rPr>
          <w:rFonts w:ascii="Times New Roman" w:hAnsi="Times New Roman" w:cs="Times New Roman"/>
          <w:color w:val="FF0000"/>
          <w:kern w:val="16"/>
          <w:sz w:val="24"/>
          <w:szCs w:val="24"/>
        </w:rPr>
        <w:t>)</w:t>
      </w:r>
      <w:r w:rsidR="0052330F">
        <w:rPr>
          <w:rFonts w:ascii="Times New Roman" w:hAnsi="Times New Roman" w:cs="Times New Roman"/>
          <w:kern w:val="16"/>
          <w:sz w:val="24"/>
          <w:szCs w:val="24"/>
        </w:rPr>
        <w:t xml:space="preserve"> </w:t>
      </w:r>
      <w:r>
        <w:rPr>
          <w:rFonts w:ascii="Times New Roman" w:hAnsi="Times New Roman" w:cs="Times New Roman"/>
          <w:kern w:val="16"/>
          <w:sz w:val="24"/>
          <w:szCs w:val="24"/>
        </w:rPr>
        <w:t>the report is based on the frequency of accidents and deaths, there are limitations. Fire accidents are excluded from this “Fatal Four,” but the results of this study confirmed that the fire accident had a similar impact on the media as the main types of accidents on the construction site. Types of accidents in which the media frequency is higher than the actual accident frequency, such as fire accident, means that the impact of one accident frequency is greater than that of other accident types. This result is in line with the fire accident characteristics. Fire accidents are more likely to lead to additional accidents than other types of accidents on the construction site. Due to the spread of fire, it can affect the surrounding buildings and roads. Currently, most research and reports related to the safety of construction sites focus on the frequency of accidents. If researchers consider the characteristics of the accident types and their surrounding influence along with the frequency of the accident, this could be a new approach to improving construction site safety.</w:t>
      </w:r>
    </w:p>
    <w:p w14:paraId="166B2643" w14:textId="62EA40C3" w:rsidR="00A96482" w:rsidRDefault="00542B1B" w:rsidP="00F50EE7">
      <w:pPr>
        <w:spacing w:line="480" w:lineRule="auto"/>
        <w:ind w:firstLine="720"/>
        <w:jc w:val="both"/>
        <w:rPr>
          <w:ins w:id="548" w:author="Kim, Jaehong" w:date="2021-02-23T14:48:00Z"/>
          <w:rFonts w:ascii="Times New Roman" w:hAnsi="Times New Roman" w:cs="Times New Roman"/>
          <w:kern w:val="16"/>
          <w:sz w:val="24"/>
          <w:szCs w:val="24"/>
        </w:rPr>
      </w:pPr>
      <w:r w:rsidRPr="00542B1B">
        <w:rPr>
          <w:rFonts w:ascii="Times New Roman" w:hAnsi="Times New Roman" w:cs="Times New Roman"/>
          <w:kern w:val="16"/>
          <w:sz w:val="24"/>
          <w:szCs w:val="24"/>
        </w:rPr>
        <w:t xml:space="preserve">In this study, the number of connected nodes of each keyword was found through network analysis. The fire had 80 connected nodes, which is about 12% less than the collapsed with the most nodes. The fire keyword has the same coefficient between buildings and people and fell and collapsed keywords have higher coefficients with people than building keyword. </w:t>
      </w:r>
      <w:r w:rsidR="00A96482" w:rsidRPr="00A96482">
        <w:rPr>
          <w:rFonts w:ascii="Times New Roman" w:hAnsi="Times New Roman" w:cs="Times New Roman"/>
          <w:kern w:val="16"/>
          <w:sz w:val="24"/>
          <w:szCs w:val="24"/>
        </w:rPr>
        <w:t xml:space="preserve">This study also conducted an analysis using Word2vec, one of the word-embedding models. According to the results of this study, the fire keyword showed higher similarity to the building </w:t>
      </w:r>
      <w:r w:rsidR="00A96482" w:rsidRPr="00A96482">
        <w:rPr>
          <w:rFonts w:ascii="Times New Roman" w:hAnsi="Times New Roman" w:cs="Times New Roman"/>
          <w:kern w:val="16"/>
          <w:sz w:val="24"/>
          <w:szCs w:val="24"/>
        </w:rPr>
        <w:lastRenderedPageBreak/>
        <w:t>keyword than the people keyword. This can be explained by the fact that fires on construction sites have a higher relationship with building factors. This is in line with that in this study, the violation of the building code and the lack of regular inspection and training appeared as the main factors of fire on the construction site. Modified building and fire codes and periodic inspections considering the fire risk characteristics of the construction site can be the most effective way to reduce fire accidents. In the case of fell keyword, the similarity with the people was higher than the building. This shows that in the case of a fall accident, the impact of people's activity or behavior may be greater than that of building factors. These results can be used as relevant data when establishing safety regulations on construction sites. In the case of explosions, which account for the largest proportion of fire accident-related articles collected in this study, additional modifications to the building and fire code will be required. There are many activities where chemical gas is used on construction sites, and gas pipes may be exposed to the site. Cracks and damage of exposed pipes is the biggest reason for explosion accidents on construction sites. Many articles also point to no major regulatory changes associated with this fact. For the safety of the construction site, it is essential to modify and strengthen the building and fire codes related to the management and inspection of chemical gases according to the construction stage</w:t>
      </w:r>
      <w:del w:id="549" w:author="Kim, Jaehong" w:date="2021-02-23T14:17:00Z">
        <w:r w:rsidR="0010156A" w:rsidRPr="0010156A" w:rsidDel="00542B1B">
          <w:rPr>
            <w:rFonts w:ascii="Times New Roman" w:hAnsi="Times New Roman" w:cs="Times New Roman"/>
            <w:kern w:val="16"/>
            <w:sz w:val="24"/>
            <w:szCs w:val="24"/>
          </w:rPr>
          <w:delText>In this study, the number of connected nodes of each keyword was found through network analysis. The three keywords related to accidents on the construction site (collapsed, fell, and fire) had a similar number of nodes. The fire had 80 connected nodes, which is about 12% less than the collapsed with the most nodes. Coefficient values between keywords were calculated by network analysis. The coefficients of fell and collapsed were the highest, and people and buildings had the lowest. The fire keyword has the same coefficient between buildings and people and fell and collapsed keywords have higher coefficients with people than building keyword.</w:delText>
        </w:r>
        <w:r w:rsidR="0010156A" w:rsidDel="00542B1B">
          <w:rPr>
            <w:rFonts w:ascii="Batang" w:eastAsia="Batang" w:hAnsi="Batang" w:cs="Batang"/>
            <w:b/>
            <w:bCs/>
            <w:color w:val="FF0000"/>
            <w:kern w:val="16"/>
            <w:sz w:val="24"/>
            <w:szCs w:val="24"/>
            <w:lang w:eastAsia="ko-KR"/>
          </w:rPr>
          <w:delText xml:space="preserve"> </w:delText>
        </w:r>
      </w:del>
      <w:del w:id="550" w:author="Kim, Jaehong" w:date="2021-02-23T14:46:00Z">
        <w:r w:rsidR="00CD6466" w:rsidDel="00A96482">
          <w:rPr>
            <w:rFonts w:ascii="Times New Roman" w:hAnsi="Times New Roman" w:cs="Times New Roman"/>
            <w:kern w:val="16"/>
            <w:sz w:val="24"/>
            <w:szCs w:val="24"/>
          </w:rPr>
          <w:delText>This study also conducted an analysis using Word2vec, one of the word</w:delText>
        </w:r>
        <w:r w:rsidR="00B256DB" w:rsidDel="00A96482">
          <w:rPr>
            <w:rFonts w:ascii="Times New Roman" w:hAnsi="Times New Roman" w:cs="Times New Roman"/>
            <w:kern w:val="16"/>
            <w:sz w:val="24"/>
            <w:szCs w:val="24"/>
          </w:rPr>
          <w:delText>-</w:delText>
        </w:r>
        <w:r w:rsidR="00CD6466" w:rsidDel="00A96482">
          <w:rPr>
            <w:rFonts w:ascii="Times New Roman" w:hAnsi="Times New Roman" w:cs="Times New Roman"/>
            <w:kern w:val="16"/>
            <w:sz w:val="24"/>
            <w:szCs w:val="24"/>
          </w:rPr>
          <w:delText>embedding models. Through this model, the similarity between each keyword was calculated, and the reliability of this analysis was verified. The reliability of the analysis method of this study was confirmed by calculating the cosine similarity of fell and collapsed, which have similar meanings. According to the results of this study, the fire keyword showed higher similarity to the building keyword than the people keyword. This can be explained by the fact that fires on construction sites have a higher relationship with building factors. In the case of fell keyword, the similarity with the people was higher than the building. This shows that in the case of a f</w:delText>
        </w:r>
      </w:del>
      <w:del w:id="551" w:author="Kim, Jaehong" w:date="2021-02-22T13:17:00Z">
        <w:r w:rsidR="00CD6466" w:rsidDel="00BA5698">
          <w:rPr>
            <w:rFonts w:ascii="Times New Roman" w:hAnsi="Times New Roman" w:cs="Times New Roman"/>
            <w:kern w:val="16"/>
            <w:sz w:val="24"/>
            <w:szCs w:val="24"/>
          </w:rPr>
          <w:delText>e</w:delText>
        </w:r>
      </w:del>
      <w:del w:id="552" w:author="Kim, Jaehong" w:date="2021-02-23T14:46:00Z">
        <w:r w:rsidR="00CD6466" w:rsidDel="00A96482">
          <w:rPr>
            <w:rFonts w:ascii="Times New Roman" w:hAnsi="Times New Roman" w:cs="Times New Roman"/>
            <w:kern w:val="16"/>
            <w:sz w:val="24"/>
            <w:szCs w:val="24"/>
          </w:rPr>
          <w:delText>ll accident, the impact of people's activity or behavior may be greater than that of building factors. These results can be used as relevant data when establishing safety regulations on construction sites.</w:delText>
        </w:r>
      </w:del>
      <w:del w:id="553" w:author="Kim, Jaehong" w:date="2021-02-22T13:17:00Z">
        <w:r w:rsidR="00CD6466" w:rsidDel="00BA5698">
          <w:rPr>
            <w:rFonts w:ascii="Times New Roman" w:hAnsi="Times New Roman" w:cs="Times New Roman"/>
            <w:kern w:val="16"/>
            <w:sz w:val="24"/>
            <w:szCs w:val="24"/>
          </w:rPr>
          <w:delText xml:space="preserve"> </w:delText>
        </w:r>
      </w:del>
      <w:commentRangeStart w:id="554"/>
      <w:commentRangeStart w:id="555"/>
      <w:commentRangeEnd w:id="554"/>
      <w:ins w:id="556" w:author="Kim, Jaehong" w:date="2021-02-22T13:17:00Z">
        <w:r w:rsidR="00BA5698" w:rsidRPr="00BA5698">
          <w:rPr>
            <w:rFonts w:ascii="Times New Roman" w:hAnsi="Times New Roman" w:cs="Times New Roman"/>
            <w:kern w:val="16"/>
            <w:sz w:val="24"/>
            <w:szCs w:val="24"/>
            <w:rPrChange w:id="557" w:author="Kim, Jaehong" w:date="2021-02-22T13:17:00Z">
              <w:rPr>
                <w:rStyle w:val="CommentReference"/>
              </w:rPr>
            </w:rPrChange>
          </w:rPr>
          <w:commentReference w:id="554"/>
        </w:r>
      </w:ins>
      <w:commentRangeEnd w:id="555"/>
      <w:ins w:id="558" w:author="Kim, Jaehong" w:date="2021-02-22T13:39:00Z">
        <w:r w:rsidR="0065562A">
          <w:rPr>
            <w:rStyle w:val="CommentReference"/>
            <w:rFonts w:eastAsia="PMingLiU"/>
            <w:lang w:eastAsia="en-US"/>
          </w:rPr>
          <w:commentReference w:id="555"/>
        </w:r>
      </w:ins>
      <w:del w:id="559" w:author="Kim, Jaehong" w:date="2021-02-22T13:17:00Z">
        <w:r w:rsidR="00CD6466" w:rsidDel="00BA5698">
          <w:rPr>
            <w:rFonts w:ascii="Times New Roman" w:hAnsi="Times New Roman" w:cs="Times New Roman"/>
            <w:kern w:val="16"/>
            <w:sz w:val="24"/>
            <w:szCs w:val="24"/>
          </w:rPr>
          <w:delText xml:space="preserve">For example, when trying to improve the fire safety of a construction site, it may be more efficient to provide regulations considering factors related to </w:delText>
        </w:r>
        <w:r w:rsidR="005B1178" w:rsidDel="00BA5698">
          <w:rPr>
            <w:rFonts w:ascii="Times New Roman" w:hAnsi="Times New Roman" w:cs="Times New Roman"/>
            <w:kern w:val="16"/>
            <w:sz w:val="24"/>
            <w:szCs w:val="24"/>
          </w:rPr>
          <w:delText xml:space="preserve">the </w:delText>
        </w:r>
        <w:r w:rsidR="00CD6466" w:rsidDel="00BA5698">
          <w:rPr>
            <w:rFonts w:ascii="Times New Roman" w:hAnsi="Times New Roman" w:cs="Times New Roman"/>
            <w:kern w:val="16"/>
            <w:sz w:val="24"/>
            <w:szCs w:val="24"/>
          </w:rPr>
          <w:delText>building</w:delText>
        </w:r>
      </w:del>
      <w:r w:rsidR="00CD6466">
        <w:rPr>
          <w:rFonts w:ascii="Times New Roman" w:hAnsi="Times New Roman" w:cs="Times New Roman"/>
          <w:kern w:val="16"/>
          <w:sz w:val="24"/>
          <w:szCs w:val="24"/>
        </w:rPr>
        <w:t xml:space="preserve">. In addition, in the case of fell-related accidents, it may be effective to establish rules that affect people's activity or behavior. </w:t>
      </w:r>
    </w:p>
    <w:p w14:paraId="65E3BC68" w14:textId="446E8B5F" w:rsidR="00CD6466" w:rsidDel="007421F7" w:rsidRDefault="00CD6466">
      <w:pPr>
        <w:spacing w:line="480" w:lineRule="auto"/>
        <w:ind w:firstLine="720"/>
        <w:jc w:val="both"/>
        <w:rPr>
          <w:del w:id="560" w:author="Kim, Jaehong" w:date="2021-02-22T13:20:00Z"/>
          <w:rFonts w:ascii="Times New Roman" w:hAnsi="Times New Roman" w:cs="Times New Roman"/>
          <w:kern w:val="16"/>
          <w:sz w:val="24"/>
          <w:szCs w:val="24"/>
        </w:rPr>
        <w:pPrChange w:id="561" w:author="Kim, Jaehong" w:date="2021-02-23T14:52:00Z">
          <w:pPr>
            <w:spacing w:before="240" w:line="480" w:lineRule="auto"/>
            <w:jc w:val="both"/>
          </w:pPr>
        </w:pPrChange>
      </w:pPr>
      <w:r>
        <w:rPr>
          <w:rFonts w:ascii="Times New Roman" w:hAnsi="Times New Roman" w:cs="Times New Roman"/>
          <w:kern w:val="16"/>
          <w:sz w:val="24"/>
          <w:szCs w:val="24"/>
        </w:rPr>
        <w:t xml:space="preserve">The list of words with high similarity to the three keywords related to accidents (fire, fell, collapsed) commonly includes Monday and Friday. This result is consistent with statistical data related to accidents on construction sites. According to a related study, workers' injuries on construction sites were the highest </w:t>
      </w:r>
      <w:ins w:id="562" w:author="Kim, Jaehong" w:date="2021-02-22T13:20:00Z">
        <w:r w:rsidR="00BA5698" w:rsidRPr="00BA5698">
          <w:rPr>
            <w:rFonts w:ascii="Times New Roman" w:hAnsi="Times New Roman" w:cs="Times New Roman"/>
            <w:kern w:val="16"/>
            <w:sz w:val="24"/>
            <w:szCs w:val="24"/>
            <w:rPrChange w:id="563" w:author="Kim, Jaehong" w:date="2021-02-22T13:20:00Z">
              <w:rPr>
                <w:rFonts w:ascii="Times New Roman" w:hAnsi="Times New Roman" w:cs="Times New Roman"/>
              </w:rPr>
            </w:rPrChange>
          </w:rPr>
          <w:t xml:space="preserve">on </w:t>
        </w:r>
        <w:commentRangeStart w:id="564"/>
        <w:r w:rsidR="00BA5698" w:rsidRPr="00BA5698">
          <w:rPr>
            <w:rFonts w:ascii="Times New Roman" w:hAnsi="Times New Roman" w:cs="Times New Roman"/>
            <w:kern w:val="16"/>
            <w:sz w:val="24"/>
            <w:szCs w:val="24"/>
            <w:rPrChange w:id="565" w:author="Kim, Jaehong" w:date="2021-02-22T13:20:00Z">
              <w:rPr>
                <w:rFonts w:ascii="Times New Roman" w:hAnsi="Times New Roman" w:cs="Times New Roman"/>
              </w:rPr>
            </w:rPrChange>
          </w:rPr>
          <w:t>Monday</w:t>
        </w:r>
        <w:commentRangeEnd w:id="564"/>
        <w:r w:rsidR="00BA5698" w:rsidRPr="00BA5698">
          <w:rPr>
            <w:rFonts w:ascii="Times New Roman" w:hAnsi="Times New Roman" w:cs="Times New Roman"/>
            <w:kern w:val="16"/>
            <w:sz w:val="24"/>
            <w:szCs w:val="24"/>
            <w:rPrChange w:id="566" w:author="Kim, Jaehong" w:date="2021-02-22T13:20:00Z">
              <w:rPr>
                <w:rStyle w:val="CommentReference"/>
              </w:rPr>
            </w:rPrChange>
          </w:rPr>
          <w:commentReference w:id="564"/>
        </w:r>
      </w:ins>
      <w:ins w:id="567" w:author="Kim, Jaehong" w:date="2021-02-22T13:26:00Z">
        <w:r w:rsidR="00BA5698">
          <w:rPr>
            <w:rFonts w:ascii="Times New Roman" w:hAnsi="Times New Roman" w:cs="Times New Roman"/>
            <w:kern w:val="16"/>
            <w:sz w:val="24"/>
            <w:szCs w:val="24"/>
          </w:rPr>
          <w:t xml:space="preserve"> </w:t>
        </w:r>
      </w:ins>
      <w:r w:rsidR="00BA5698">
        <w:rPr>
          <w:rFonts w:ascii="Times New Roman" w:hAnsi="Times New Roman" w:cs="Times New Roman"/>
          <w:kern w:val="16"/>
          <w:sz w:val="24"/>
          <w:szCs w:val="24"/>
        </w:rPr>
        <w:fldChar w:fldCharType="begin"/>
      </w:r>
      <w:r w:rsidR="00BA5698">
        <w:rPr>
          <w:rFonts w:ascii="Times New Roman" w:hAnsi="Times New Roman" w:cs="Times New Roman"/>
          <w:kern w:val="16"/>
          <w:sz w:val="24"/>
          <w:szCs w:val="24"/>
        </w:rPr>
        <w:instrText xml:space="preserve"> ADDIN EN.CITE &lt;EndNote&gt;&lt;Cite&gt;&lt;Author&gt;Wigglesworth&lt;/Author&gt;&lt;Year&gt;2006&lt;/Year&gt;&lt;RecNum&gt;72&lt;/RecNum&gt;&lt;DisplayText&gt;(Wigglesworth 2006)&lt;/DisplayText&gt;&lt;record&gt;&lt;rec-number&gt;72&lt;/rec-number&gt;&lt;foreign-keys&gt;&lt;key app="EN" db-id="2t9fxseaaf2wf4ew0r9vfpxkz0tsd0fff9xs" timestamp="1590685038"&gt;72&lt;/key&gt;&lt;/foreign-keys&gt;&lt;ref-type name="Journal Article"&gt;17&lt;/ref-type&gt;&lt;contributors&gt;&lt;authors&gt;&lt;author&gt;Wigglesworth, Eric&lt;/author&gt;&lt;/authors&gt;&lt;/contributors&gt;&lt;titles&gt;&lt;title&gt;Occupational injuries by hour of day and day of week: a 20‐year study&lt;/title&gt;&lt;secondary-title&gt;Australian and New Zealand journal of public health&lt;/secondary-title&gt;&lt;/titles&gt;&lt;periodical&gt;&lt;full-title&gt;Australian and New Zealand journal of public health&lt;/full-title&gt;&lt;/periodical&gt;&lt;pages&gt;505-508&lt;/pages&gt;&lt;volume&gt;30&lt;/volume&gt;&lt;number&gt;6&lt;/number&gt;&lt;dates&gt;&lt;year&gt;2006&lt;/year&gt;&lt;/dates&gt;&lt;isbn&gt;1326-0200&lt;/isbn&gt;&lt;urls&gt;&lt;/urls&gt;&lt;/record&gt;&lt;/Cite&gt;&lt;/EndNote&gt;</w:instrText>
      </w:r>
      <w:r w:rsidR="00BA5698">
        <w:rPr>
          <w:rFonts w:ascii="Times New Roman" w:hAnsi="Times New Roman" w:cs="Times New Roman"/>
          <w:kern w:val="16"/>
          <w:sz w:val="24"/>
          <w:szCs w:val="24"/>
        </w:rPr>
        <w:fldChar w:fldCharType="separate"/>
      </w:r>
      <w:r w:rsidR="00BA5698">
        <w:rPr>
          <w:rFonts w:ascii="Times New Roman" w:hAnsi="Times New Roman" w:cs="Times New Roman"/>
          <w:kern w:val="16"/>
          <w:sz w:val="24"/>
          <w:szCs w:val="24"/>
        </w:rPr>
        <w:t>(Wigglesworth 2006)</w:t>
      </w:r>
      <w:r w:rsidR="00BA5698">
        <w:rPr>
          <w:rFonts w:ascii="Times New Roman" w:hAnsi="Times New Roman" w:cs="Times New Roman"/>
          <w:kern w:val="16"/>
          <w:sz w:val="24"/>
          <w:szCs w:val="24"/>
        </w:rPr>
        <w:fldChar w:fldCharType="end"/>
      </w:r>
      <w:r w:rsidR="00BA5698" w:rsidRPr="00BA5698">
        <w:rPr>
          <w:rFonts w:ascii="Times New Roman" w:hAnsi="Times New Roman" w:cs="Times New Roman"/>
          <w:kern w:val="16"/>
          <w:sz w:val="24"/>
          <w:szCs w:val="24"/>
          <w:rPrChange w:id="568" w:author="Kim, Jaehong" w:date="2021-02-22T13:20:00Z">
            <w:rPr>
              <w:rFonts w:ascii="Times New Roman" w:hAnsi="Times New Roman" w:cs="Times New Roman"/>
            </w:rPr>
          </w:rPrChange>
        </w:rPr>
        <w:t xml:space="preserve">. </w:t>
      </w:r>
      <w:r w:rsidR="007421F7" w:rsidRPr="007421F7">
        <w:rPr>
          <w:rFonts w:ascii="Times New Roman" w:hAnsi="Times New Roman" w:cs="Times New Roman"/>
          <w:kern w:val="16"/>
          <w:sz w:val="24"/>
          <w:szCs w:val="24"/>
        </w:rPr>
        <w:t xml:space="preserve">Unlike other types of accidents on construction sites, the word 'night' has a high degree of similarity in the fire keyword. Construction sites tend to have few occupants after work hours compared to other building types. This issue can reduce the possibility of early detection of a fire on a construction </w:t>
      </w:r>
      <w:r w:rsidR="007421F7" w:rsidRPr="007421F7">
        <w:rPr>
          <w:rFonts w:ascii="Times New Roman" w:hAnsi="Times New Roman" w:cs="Times New Roman"/>
          <w:kern w:val="16"/>
          <w:sz w:val="24"/>
          <w:szCs w:val="24"/>
        </w:rPr>
        <w:lastRenderedPageBreak/>
        <w:t>site. Additional fire and smoke detection system or monitoring system is required to immediately detect night-time fires on construction sites. In addition, regulations must be supplemented so that such fire safety equipment can be installed effectively and compulsorily on construction sites. Also, words with high similarity between the fire and building keywords have words related to ‘inspection’ in common. The results of this study remind us once again that periodic and detailed inspection is essential to improve the safety of construction sites. By providing UMAP visualization graphs, the results of the research can be expressed in graphs, not texts, which can enhance the understanding of related researchers. In the whole UMAP graph with all keywords marked, the five keywords the authors selected are concentrated in similar locations. This shows that the five keywords are organically related and can affect each other. In detail, the fire keyword was expressed close to the building keyword in UMAP, and some ranges overlapped.</w:t>
      </w:r>
      <w:del w:id="569" w:author="Kim, Jaehong" w:date="2021-02-22T13:20:00Z">
        <w:r w:rsidRPr="007421F7" w:rsidDel="00BA5698">
          <w:rPr>
            <w:rFonts w:ascii="Times New Roman" w:hAnsi="Times New Roman" w:cs="Times New Roman"/>
            <w:kern w:val="16"/>
            <w:sz w:val="24"/>
            <w:szCs w:val="24"/>
          </w:rPr>
          <w:delText>on Monday. Unlike other types of accidents on construction sites, the word 'night' has a high degree of similarity in the fire keyword. Construction sites tend to have few occupants after work hours compared to other building types. This may not be sufficient for the initial detection and response to the most important in extinguishing a fire. In the case of a construction site, safety facilities related to fire are not completed, so systems and regulations to compensate for this are necessary. Additional equipment or monitoring systems, such as fire and smoke alarms, are necessary for fire safety in construction sites. In addition, regulations must be supplemented so that such fire safety equipment can be installed effectively and compulsorily on construction sites. Also, words with a high similarity between the fire and building keywords have words related to ‘inspection’ in common. This shows that inspection is an important issue in construction site fire accidents and safety articles. The results of this study remind us once again that periodic and detailed inspection is essential to improve the safety of construction sites.</w:delText>
        </w:r>
      </w:del>
    </w:p>
    <w:p w14:paraId="6ECCD2FB" w14:textId="77777777" w:rsidR="007421F7" w:rsidRPr="007421F7" w:rsidRDefault="007421F7" w:rsidP="00F50EE7">
      <w:pPr>
        <w:spacing w:line="480" w:lineRule="auto"/>
        <w:ind w:firstLine="720"/>
        <w:jc w:val="both"/>
        <w:rPr>
          <w:ins w:id="570" w:author="Kim, Jaehong" w:date="2021-02-23T14:51:00Z"/>
          <w:rFonts w:ascii="Times New Roman" w:hAnsi="Times New Roman" w:cs="Times New Roman"/>
          <w:kern w:val="16"/>
          <w:sz w:val="24"/>
          <w:szCs w:val="24"/>
          <w:rPrChange w:id="571" w:author="Kim, Jaehong" w:date="2021-02-23T14:52:00Z">
            <w:rPr>
              <w:ins w:id="572" w:author="Kim, Jaehong" w:date="2021-02-23T14:51:00Z"/>
              <w:rFonts w:ascii="Batang" w:eastAsia="Batang" w:hAnsi="Batang" w:cs="Batang"/>
              <w:b/>
              <w:bCs/>
              <w:color w:val="FF0000"/>
              <w:kern w:val="16"/>
              <w:sz w:val="24"/>
              <w:szCs w:val="24"/>
              <w:lang w:eastAsia="ko-KR"/>
            </w:rPr>
          </w:rPrChange>
        </w:rPr>
      </w:pPr>
    </w:p>
    <w:p w14:paraId="4AF1E27F" w14:textId="0A3A070C" w:rsidR="000B0324" w:rsidRPr="0065562A" w:rsidDel="00BA5698" w:rsidRDefault="005B1178">
      <w:pPr>
        <w:spacing w:before="240" w:line="480" w:lineRule="auto"/>
        <w:jc w:val="both"/>
        <w:rPr>
          <w:del w:id="573" w:author="Kim, Jaehong" w:date="2021-02-22T13:20:00Z"/>
          <w:rFonts w:ascii="Times New Roman" w:eastAsia="Times New Roman" w:hAnsi="Times New Roman" w:cs="Times New Roman"/>
          <w:b/>
          <w:kern w:val="17"/>
          <w:sz w:val="28"/>
          <w:szCs w:val="28"/>
          <w:lang w:eastAsia="en-US"/>
          <w:rPrChange w:id="574" w:author="Kim, Jaehong" w:date="2021-02-22T13:39:00Z">
            <w:rPr>
              <w:del w:id="575" w:author="Kim, Jaehong" w:date="2021-02-22T13:20:00Z"/>
              <w:rFonts w:ascii="Times" w:eastAsia="Times New Roman" w:hAnsi="Times" w:cs="Times New Roman"/>
              <w:b/>
              <w:kern w:val="17"/>
              <w:sz w:val="24"/>
              <w:szCs w:val="24"/>
              <w:lang w:eastAsia="en-US"/>
            </w:rPr>
          </w:rPrChange>
        </w:rPr>
        <w:pPrChange w:id="576" w:author="Kim, Jaehong" w:date="2021-02-22T13:39:00Z">
          <w:pPr>
            <w:spacing w:line="480" w:lineRule="auto"/>
            <w:ind w:firstLine="720"/>
          </w:pPr>
        </w:pPrChange>
      </w:pPr>
      <w:del w:id="577" w:author="Kim, Jaehong" w:date="2021-02-22T13:20:00Z">
        <w:r w:rsidRPr="0065562A" w:rsidDel="00BA5698">
          <w:rPr>
            <w:rFonts w:ascii="Times New Roman" w:eastAsia="Times New Roman" w:hAnsi="Times New Roman" w:cs="Times New Roman"/>
            <w:b/>
            <w:kern w:val="17"/>
            <w:sz w:val="28"/>
            <w:szCs w:val="28"/>
            <w:lang w:eastAsia="en-US"/>
            <w:rPrChange w:id="578" w:author="Kim, Jaehong" w:date="2021-02-22T13:39:00Z">
              <w:rPr>
                <w:rFonts w:ascii="Times New Roman" w:hAnsi="Times New Roman" w:cs="Times New Roman"/>
                <w:kern w:val="16"/>
                <w:sz w:val="24"/>
                <w:szCs w:val="24"/>
              </w:rPr>
            </w:rPrChange>
          </w:rPr>
          <w:delText>The</w:delText>
        </w:r>
        <w:r w:rsidR="00CD6466" w:rsidRPr="0065562A" w:rsidDel="00BA5698">
          <w:rPr>
            <w:rFonts w:ascii="Times New Roman" w:eastAsia="Times New Roman" w:hAnsi="Times New Roman" w:cs="Times New Roman"/>
            <w:b/>
            <w:kern w:val="17"/>
            <w:sz w:val="28"/>
            <w:szCs w:val="28"/>
            <w:lang w:eastAsia="en-US"/>
            <w:rPrChange w:id="579" w:author="Kim, Jaehong" w:date="2021-02-22T13:39:00Z">
              <w:rPr>
                <w:rFonts w:ascii="Times New Roman" w:hAnsi="Times New Roman" w:cs="Times New Roman"/>
                <w:kern w:val="16"/>
                <w:sz w:val="24"/>
                <w:szCs w:val="24"/>
              </w:rPr>
            </w:rPrChange>
          </w:rPr>
          <w:delText xml:space="preserve"> results</w:delText>
        </w:r>
        <w:r w:rsidRPr="0065562A" w:rsidDel="00BA5698">
          <w:rPr>
            <w:rFonts w:ascii="Times New Roman" w:eastAsia="Times New Roman" w:hAnsi="Times New Roman" w:cs="Times New Roman"/>
            <w:b/>
            <w:kern w:val="17"/>
            <w:sz w:val="28"/>
            <w:szCs w:val="28"/>
            <w:lang w:eastAsia="en-US"/>
            <w:rPrChange w:id="580" w:author="Kim, Jaehong" w:date="2021-02-22T13:39:00Z">
              <w:rPr>
                <w:rFonts w:ascii="Times New Roman" w:hAnsi="Times New Roman" w:cs="Times New Roman"/>
                <w:kern w:val="16"/>
                <w:sz w:val="24"/>
                <w:szCs w:val="24"/>
              </w:rPr>
            </w:rPrChange>
          </w:rPr>
          <w:delText xml:space="preserve"> of this study</w:delText>
        </w:r>
        <w:r w:rsidR="00CD6466" w:rsidRPr="0065562A" w:rsidDel="00BA5698">
          <w:rPr>
            <w:rFonts w:ascii="Times New Roman" w:eastAsia="Times New Roman" w:hAnsi="Times New Roman" w:cs="Times New Roman"/>
            <w:b/>
            <w:kern w:val="17"/>
            <w:sz w:val="28"/>
            <w:szCs w:val="28"/>
            <w:lang w:eastAsia="en-US"/>
            <w:rPrChange w:id="581" w:author="Kim, Jaehong" w:date="2021-02-22T13:39:00Z">
              <w:rPr>
                <w:rFonts w:ascii="Times New Roman" w:hAnsi="Times New Roman" w:cs="Times New Roman"/>
                <w:kern w:val="16"/>
                <w:sz w:val="24"/>
                <w:szCs w:val="24"/>
              </w:rPr>
            </w:rPrChange>
          </w:rPr>
          <w:delText xml:space="preserve"> through Word2vec analysis were visualized and provided as UMAP. When the results are visualized in 2D space through UMAP, the results can be interpreted more intuitively. UMAP expresses words that show relatively high frequency among all the languages used in the article. In the whole UMAP graph with all keywords marked, the five keywords the authors selected are concentrated in similar locations. This shows that the five keywords are organically related and can affect each other. In detail, the fire keyword was expressed close to the building keyword in UMAP, and some ranges overlapped. The fell and collapsed keywords existed in almost the same range and were relatively closer to the people keyword than the building keyword. Also, by providing sub-graphs of each of the five keywords through UMAP, it shows words with similar characteristics. By providing UMAP visualization graphs, the results of the research can be expressed in graphs, not texts, which can enhance the understanding of related researchers.</w:delText>
        </w:r>
      </w:del>
    </w:p>
    <w:p w14:paraId="17126BF6" w14:textId="77777777" w:rsidR="00F50EE7" w:rsidRPr="007338E0" w:rsidRDefault="00F50EE7" w:rsidP="00F50EE7">
      <w:pPr>
        <w:spacing w:after="0" w:line="480" w:lineRule="auto"/>
        <w:jc w:val="both"/>
        <w:rPr>
          <w:rFonts w:ascii="Times" w:eastAsia="Times New Roman" w:hAnsi="Times" w:cs="Times New Roman"/>
          <w:b/>
          <w:kern w:val="17"/>
          <w:sz w:val="24"/>
          <w:szCs w:val="24"/>
          <w:lang w:eastAsia="en-US"/>
        </w:rPr>
      </w:pPr>
      <w:r w:rsidRPr="007338E0">
        <w:rPr>
          <w:rFonts w:ascii="Times" w:eastAsia="Times New Roman" w:hAnsi="Times" w:cs="Times New Roman" w:hint="eastAsia"/>
          <w:b/>
          <w:kern w:val="17"/>
          <w:sz w:val="24"/>
          <w:szCs w:val="24"/>
          <w:lang w:eastAsia="en-US"/>
        </w:rPr>
        <w:t>Conclusion</w:t>
      </w:r>
      <w:r>
        <w:rPr>
          <w:rFonts w:ascii="Times" w:eastAsia="Times New Roman" w:hAnsi="Times" w:cs="Times New Roman"/>
          <w:b/>
          <w:kern w:val="17"/>
          <w:sz w:val="24"/>
          <w:szCs w:val="24"/>
          <w:lang w:eastAsia="en-US"/>
        </w:rPr>
        <w:t>s and Recommendations</w:t>
      </w:r>
    </w:p>
    <w:p w14:paraId="2F16EF1B" w14:textId="42E67E41" w:rsidR="00987DDF" w:rsidRDefault="00987DDF" w:rsidP="006457C0">
      <w:pPr>
        <w:spacing w:line="480" w:lineRule="auto"/>
        <w:jc w:val="both"/>
        <w:rPr>
          <w:rFonts w:ascii="Times New Roman" w:hAnsi="Times New Roman" w:cs="Times New Roman"/>
          <w:kern w:val="16"/>
          <w:sz w:val="24"/>
          <w:szCs w:val="24"/>
        </w:rPr>
      </w:pPr>
      <w:r w:rsidRPr="00987DDF">
        <w:rPr>
          <w:rFonts w:ascii="Times New Roman" w:hAnsi="Times New Roman" w:cs="Times New Roman"/>
          <w:kern w:val="16"/>
          <w:sz w:val="24"/>
          <w:szCs w:val="24"/>
        </w:rPr>
        <w:t>Although many studies have been conducted on the safety of construction sites, related studies have limitations in analyzing based on the statistical data. Because of this, the main focus of these studies is limited to accident types such as falls, which have a high frequency on construction sites. In the case of fire accidents on construction sites, it has a low frequency, but the impact of one fire accident may be greater than that of other accident types. When analyzing accidents on construction sites, it is necessary to consider not only the frequency of accidents but also various factors such as the surrounding impact and probability of spread. In order to accurately analyze the influence of factors related to accidents on construction sites, it is necessary to conside</w:t>
      </w:r>
      <w:r w:rsidRPr="00920FAE">
        <w:rPr>
          <w:rFonts w:ascii="Times New Roman" w:hAnsi="Times New Roman" w:cs="Times New Roman"/>
          <w:color w:val="000000" w:themeColor="text1"/>
          <w:kern w:val="16"/>
          <w:sz w:val="24"/>
          <w:szCs w:val="24"/>
        </w:rPr>
        <w:t>r</w:t>
      </w:r>
      <w:r w:rsidRPr="00920FAE">
        <w:rPr>
          <w:rFonts w:ascii="Times New Roman" w:hAnsi="Times New Roman" w:cs="Times New Roman"/>
          <w:color w:val="FF0000"/>
          <w:kern w:val="16"/>
          <w:sz w:val="24"/>
          <w:szCs w:val="24"/>
        </w:rPr>
        <w:t xml:space="preserve"> </w:t>
      </w:r>
      <w:r w:rsidR="00920FAE">
        <w:rPr>
          <w:rFonts w:ascii="Times New Roman" w:hAnsi="Times New Roman" w:cs="Times New Roman"/>
          <w:color w:val="FF0000"/>
          <w:kern w:val="16"/>
          <w:sz w:val="24"/>
          <w:szCs w:val="24"/>
        </w:rPr>
        <w:t>(</w:t>
      </w:r>
      <w:r w:rsidRPr="00920FAE">
        <w:rPr>
          <w:rFonts w:ascii="Times New Roman" w:hAnsi="Times New Roman" w:cs="Times New Roman"/>
          <w:color w:val="FF0000"/>
          <w:kern w:val="16"/>
          <w:sz w:val="24"/>
          <w:szCs w:val="24"/>
        </w:rPr>
        <w:t xml:space="preserve">not </w:t>
      </w:r>
      <w:r w:rsidR="00920FAE" w:rsidRPr="00920FAE">
        <w:rPr>
          <w:rFonts w:ascii="Times New Roman" w:hAnsi="Times New Roman" w:cs="Times New Roman"/>
          <w:color w:val="FF0000"/>
          <w:kern w:val="16"/>
          <w:sz w:val="24"/>
          <w:szCs w:val="24"/>
        </w:rPr>
        <w:t>only</w:t>
      </w:r>
      <w:r w:rsidRPr="00920FAE">
        <w:rPr>
          <w:rFonts w:ascii="Times New Roman" w:hAnsi="Times New Roman" w:cs="Times New Roman"/>
          <w:color w:val="FF0000"/>
          <w:kern w:val="16"/>
          <w:sz w:val="24"/>
          <w:szCs w:val="24"/>
        </w:rPr>
        <w:t xml:space="preserve"> using existing statistical data but also introducing and analyzing new methodologies.</w:t>
      </w:r>
      <w:r w:rsidR="00920FAE" w:rsidRPr="00920FAE">
        <w:rPr>
          <w:rFonts w:ascii="Times New Roman" w:hAnsi="Times New Roman" w:cs="Times New Roman"/>
          <w:color w:val="FF0000"/>
          <w:kern w:val="16"/>
          <w:sz w:val="24"/>
          <w:szCs w:val="24"/>
        </w:rPr>
        <w:t xml:space="preserve"> -&gt; not just using existing statistical data but introducing and analyzing new methodologies.</w:t>
      </w:r>
      <w:r w:rsidR="00920FAE">
        <w:rPr>
          <w:rFonts w:ascii="Times New Roman" w:hAnsi="Times New Roman" w:cs="Times New Roman"/>
          <w:color w:val="FF0000"/>
          <w:kern w:val="16"/>
          <w:sz w:val="24"/>
          <w:szCs w:val="24"/>
        </w:rPr>
        <w:t>)</w:t>
      </w:r>
      <w:r w:rsidR="00920FAE" w:rsidRPr="00920FAE">
        <w:rPr>
          <w:rFonts w:ascii="Times New Roman" w:hAnsi="Times New Roman" w:cs="Times New Roman"/>
          <w:color w:val="FF0000"/>
          <w:kern w:val="16"/>
          <w:sz w:val="24"/>
          <w:szCs w:val="24"/>
        </w:rPr>
        <w:t xml:space="preserve"> </w:t>
      </w:r>
      <w:r w:rsidRPr="00987DDF">
        <w:rPr>
          <w:rFonts w:ascii="Times New Roman" w:hAnsi="Times New Roman" w:cs="Times New Roman"/>
          <w:kern w:val="16"/>
          <w:sz w:val="24"/>
          <w:szCs w:val="24"/>
        </w:rPr>
        <w:t xml:space="preserve"> </w:t>
      </w:r>
      <w:r w:rsidR="008D4B3C" w:rsidRPr="008D4B3C">
        <w:rPr>
          <w:rFonts w:ascii="Times New Roman" w:hAnsi="Times New Roman" w:cs="Times New Roman"/>
          <w:kern w:val="16"/>
          <w:sz w:val="24"/>
          <w:szCs w:val="24"/>
        </w:rPr>
        <w:t xml:space="preserve">In this study, the frequency of media exposure as well as the frequency of accidents on construction sites was investigated to find the impact and factors of each type </w:t>
      </w:r>
      <w:r w:rsidR="008D4B3C" w:rsidRPr="008D4B3C">
        <w:rPr>
          <w:rFonts w:ascii="Times New Roman" w:hAnsi="Times New Roman" w:cs="Times New Roman"/>
          <w:kern w:val="16"/>
          <w:sz w:val="24"/>
          <w:szCs w:val="24"/>
        </w:rPr>
        <w:lastRenderedPageBreak/>
        <w:t xml:space="preserve">of accident. New approaches such as web crawling, network analysis, and word embedding using deep learning were introduced and used in this study. Through this study, it was possible to investigate the media exposure level of keywords related to accidents on construction sites and to identify factors affecting accidents on construction sites. The authors found that fire accidents accounted for only 2% of all accidents at construction sites, but the media exposure accounted for about 25%. This shows that the impact of a fire accident on a construction site can be greater than that of other types of accidents. It also means that fire safety parts should not be overlooked when providing codes and manuals to improve the safety of construction sites. In addition, this study suggested that the main points of articles dealing with fire accidents on construction sites are </w:t>
      </w:r>
      <w:r w:rsidR="00920FAE" w:rsidRPr="00920FAE">
        <w:rPr>
          <w:rFonts w:ascii="Times New Roman" w:hAnsi="Times New Roman" w:cs="Times New Roman"/>
          <w:color w:val="FF0000"/>
          <w:kern w:val="16"/>
          <w:sz w:val="24"/>
          <w:szCs w:val="24"/>
        </w:rPr>
        <w:t>(</w:t>
      </w:r>
      <w:r w:rsidR="008D4B3C" w:rsidRPr="00920FAE">
        <w:rPr>
          <w:rFonts w:ascii="Times New Roman" w:hAnsi="Times New Roman" w:cs="Times New Roman"/>
          <w:color w:val="FF0000"/>
          <w:kern w:val="16"/>
          <w:sz w:val="24"/>
          <w:szCs w:val="24"/>
        </w:rPr>
        <w:t>deeply</w:t>
      </w:r>
      <w:r w:rsidR="00920FAE" w:rsidRPr="00920FAE">
        <w:rPr>
          <w:rFonts w:ascii="Times New Roman" w:hAnsi="Times New Roman" w:cs="Times New Roman"/>
          <w:color w:val="FF0000"/>
          <w:kern w:val="16"/>
          <w:sz w:val="24"/>
          <w:szCs w:val="24"/>
        </w:rPr>
        <w:t>-&gt; highly)</w:t>
      </w:r>
      <w:r w:rsidR="008D4B3C" w:rsidRPr="008D4B3C">
        <w:rPr>
          <w:rFonts w:ascii="Times New Roman" w:hAnsi="Times New Roman" w:cs="Times New Roman"/>
          <w:kern w:val="16"/>
          <w:sz w:val="24"/>
          <w:szCs w:val="24"/>
        </w:rPr>
        <w:t xml:space="preserve"> related to the building keyword. Building and fire code violations, lack of regular inspections, and an incomplete fire safety system were major factors in fire accidents on construction sites. This is not a result of the careless and accidental behavior of workers on construction sites, but factors that can prevent accidents with appropriate regulations and on-site safety systems.</w:t>
      </w:r>
      <w:r w:rsidR="008D4B3C">
        <w:rPr>
          <w:rFonts w:ascii="Times New Roman" w:hAnsi="Times New Roman" w:cs="Times New Roman"/>
          <w:kern w:val="16"/>
          <w:sz w:val="24"/>
          <w:szCs w:val="24"/>
        </w:rPr>
        <w:t xml:space="preserve"> </w:t>
      </w:r>
      <w:r w:rsidR="008D4B3C" w:rsidRPr="008D4B3C">
        <w:rPr>
          <w:rFonts w:ascii="Times New Roman" w:hAnsi="Times New Roman" w:cs="Times New Roman"/>
          <w:kern w:val="16"/>
          <w:sz w:val="24"/>
          <w:szCs w:val="24"/>
        </w:rPr>
        <w:t>By exploring the relationships between factors for fire accidents on construction sites where various factors are compounded, it is possible to make meaningful data in developing safety-related regulations that consider the characteristics of construction sites.</w:t>
      </w:r>
    </w:p>
    <w:p w14:paraId="26203F65" w14:textId="4FB41C5F" w:rsidR="008D4B3C" w:rsidRDefault="008D4B3C" w:rsidP="008D4B3C">
      <w:pPr>
        <w:spacing w:line="480" w:lineRule="auto"/>
        <w:ind w:firstLine="720"/>
        <w:jc w:val="both"/>
        <w:rPr>
          <w:rFonts w:ascii="Times New Roman" w:hAnsi="Times New Roman" w:cs="Times New Roman"/>
          <w:kern w:val="16"/>
          <w:sz w:val="24"/>
          <w:szCs w:val="24"/>
        </w:rPr>
      </w:pPr>
      <w:r w:rsidRPr="008D4B3C">
        <w:rPr>
          <w:rFonts w:ascii="Times New Roman" w:hAnsi="Times New Roman" w:cs="Times New Roman"/>
          <w:kern w:val="16"/>
          <w:sz w:val="24"/>
          <w:szCs w:val="24"/>
        </w:rPr>
        <w:t xml:space="preserve">However, it is necessary to analyze by adding various keywords as well as the main keywords analyzed in this study. In addition, analysis of other media that can investigate the frequency of media exposure is required in addition to the news article. Future studies should </w:t>
      </w:r>
      <w:r w:rsidR="00FE7EAD" w:rsidRPr="00FE7EAD">
        <w:rPr>
          <w:rFonts w:ascii="Times New Roman" w:hAnsi="Times New Roman" w:cs="Times New Roman"/>
          <w:color w:val="FF0000"/>
          <w:kern w:val="16"/>
          <w:sz w:val="24"/>
          <w:szCs w:val="24"/>
        </w:rPr>
        <w:t>(</w:t>
      </w:r>
      <w:r w:rsidRPr="00FE7EAD">
        <w:rPr>
          <w:rFonts w:ascii="Times New Roman" w:hAnsi="Times New Roman" w:cs="Times New Roman"/>
          <w:color w:val="FF0000"/>
          <w:kern w:val="16"/>
          <w:sz w:val="24"/>
          <w:szCs w:val="24"/>
        </w:rPr>
        <w:t>account for</w:t>
      </w:r>
      <w:r w:rsidR="00FE7EAD" w:rsidRPr="00FE7EAD">
        <w:rPr>
          <w:rFonts w:ascii="Times New Roman" w:hAnsi="Times New Roman" w:cs="Times New Roman"/>
          <w:color w:val="FF0000"/>
          <w:kern w:val="16"/>
          <w:sz w:val="24"/>
          <w:szCs w:val="24"/>
        </w:rPr>
        <w:t xml:space="preserve"> -&gt; explain</w:t>
      </w:r>
      <w:r w:rsidR="00FE7EAD">
        <w:rPr>
          <w:rFonts w:ascii="Times New Roman" w:hAnsi="Times New Roman" w:cs="Times New Roman"/>
          <w:color w:val="FF0000"/>
          <w:kern w:val="16"/>
          <w:sz w:val="24"/>
          <w:szCs w:val="24"/>
        </w:rPr>
        <w:t>/introduce</w:t>
      </w:r>
      <w:r w:rsidR="00FE7EAD" w:rsidRPr="00FE7EAD">
        <w:rPr>
          <w:rFonts w:ascii="Times New Roman" w:hAnsi="Times New Roman" w:cs="Times New Roman"/>
          <w:color w:val="FF0000"/>
          <w:kern w:val="16"/>
          <w:sz w:val="24"/>
          <w:szCs w:val="24"/>
        </w:rPr>
        <w:t>)</w:t>
      </w:r>
      <w:r w:rsidRPr="00FE7EAD">
        <w:rPr>
          <w:rFonts w:ascii="Times New Roman" w:hAnsi="Times New Roman" w:cs="Times New Roman"/>
          <w:color w:val="FF0000"/>
          <w:kern w:val="16"/>
          <w:sz w:val="24"/>
          <w:szCs w:val="24"/>
        </w:rPr>
        <w:t xml:space="preserve"> </w:t>
      </w:r>
      <w:r w:rsidR="00FE7EAD" w:rsidRPr="00FE7EAD">
        <w:rPr>
          <w:rFonts w:ascii="Times New Roman" w:hAnsi="Times New Roman" w:cs="Times New Roman"/>
          <w:color w:val="FF0000"/>
          <w:kern w:val="16"/>
          <w:sz w:val="24"/>
          <w:szCs w:val="24"/>
        </w:rPr>
        <w:t>(</w:t>
      </w:r>
      <w:r w:rsidRPr="00FE7EAD">
        <w:rPr>
          <w:rFonts w:ascii="Times New Roman" w:hAnsi="Times New Roman" w:cs="Times New Roman"/>
          <w:color w:val="FF0000"/>
          <w:kern w:val="16"/>
          <w:sz w:val="24"/>
          <w:szCs w:val="24"/>
        </w:rPr>
        <w:t>other data</w:t>
      </w:r>
      <w:r w:rsidR="00FE7EAD" w:rsidRPr="00FE7EAD">
        <w:rPr>
          <w:rFonts w:ascii="Times New Roman" w:hAnsi="Times New Roman" w:cs="Times New Roman"/>
          <w:color w:val="FF0000"/>
          <w:kern w:val="16"/>
          <w:sz w:val="24"/>
          <w:szCs w:val="24"/>
        </w:rPr>
        <w:t xml:space="preserve"> -&gt; different data)</w:t>
      </w:r>
      <w:r w:rsidRPr="008D4B3C">
        <w:rPr>
          <w:rFonts w:ascii="Times New Roman" w:hAnsi="Times New Roman" w:cs="Times New Roman"/>
          <w:kern w:val="16"/>
          <w:sz w:val="24"/>
          <w:szCs w:val="24"/>
        </w:rPr>
        <w:t xml:space="preserve"> involved in the fire safety range since the main factors might be different depending on the collected data. In this study, an analysis was conducted to find the relationship and similarity between representative keywords, but analysis of sub-words may be required based on sufficient data collection. Further studies may consider various types of accidents and factors of the construction site. Therefore, future </w:t>
      </w:r>
      <w:r w:rsidRPr="008D4B3C">
        <w:rPr>
          <w:rFonts w:ascii="Times New Roman" w:hAnsi="Times New Roman" w:cs="Times New Roman"/>
          <w:kern w:val="16"/>
          <w:sz w:val="24"/>
          <w:szCs w:val="24"/>
        </w:rPr>
        <w:lastRenderedPageBreak/>
        <w:t xml:space="preserve">studies </w:t>
      </w:r>
      <w:r w:rsidR="00FE7EAD" w:rsidRPr="00FE7EAD">
        <w:rPr>
          <w:rFonts w:ascii="Times New Roman" w:hAnsi="Times New Roman" w:cs="Times New Roman"/>
          <w:color w:val="FF0000"/>
          <w:kern w:val="16"/>
          <w:sz w:val="24"/>
          <w:szCs w:val="24"/>
        </w:rPr>
        <w:t>(</w:t>
      </w:r>
      <w:r w:rsidRPr="00FE7EAD">
        <w:rPr>
          <w:rFonts w:ascii="Times New Roman" w:hAnsi="Times New Roman" w:cs="Times New Roman"/>
          <w:color w:val="FF0000"/>
          <w:kern w:val="16"/>
          <w:sz w:val="24"/>
          <w:szCs w:val="24"/>
        </w:rPr>
        <w:t>can</w:t>
      </w:r>
      <w:r w:rsidR="00FE7EAD" w:rsidRPr="00FE7EAD">
        <w:rPr>
          <w:rFonts w:ascii="Times New Roman" w:hAnsi="Times New Roman" w:cs="Times New Roman"/>
          <w:color w:val="FF0000"/>
          <w:kern w:val="16"/>
          <w:sz w:val="24"/>
          <w:szCs w:val="24"/>
        </w:rPr>
        <w:t xml:space="preserve"> -&gt;will</w:t>
      </w:r>
      <w:r w:rsidR="00FE7EAD">
        <w:rPr>
          <w:rFonts w:ascii="Times New Roman" w:hAnsi="Times New Roman" w:cs="Times New Roman"/>
          <w:color w:val="FF0000"/>
          <w:kern w:val="16"/>
          <w:sz w:val="24"/>
          <w:szCs w:val="24"/>
        </w:rPr>
        <w:t>/might</w:t>
      </w:r>
      <w:r w:rsidR="00FE7EAD" w:rsidRPr="00FE7EAD">
        <w:rPr>
          <w:rFonts w:ascii="Times New Roman" w:hAnsi="Times New Roman" w:cs="Times New Roman"/>
          <w:color w:val="FF0000"/>
          <w:kern w:val="16"/>
          <w:sz w:val="24"/>
          <w:szCs w:val="24"/>
        </w:rPr>
        <w:t xml:space="preserve"> be able to)</w:t>
      </w:r>
      <w:r w:rsidRPr="008D4B3C">
        <w:rPr>
          <w:rFonts w:ascii="Times New Roman" w:hAnsi="Times New Roman" w:cs="Times New Roman"/>
          <w:kern w:val="16"/>
          <w:sz w:val="24"/>
          <w:szCs w:val="24"/>
        </w:rPr>
        <w:t xml:space="preserve"> analyze the factors related to the safety of construction sites by subdividing them, and through this, fire safety on construction sites </w:t>
      </w:r>
      <w:r w:rsidR="00FE7EAD" w:rsidRPr="00FE7EAD">
        <w:rPr>
          <w:rFonts w:ascii="Times New Roman" w:hAnsi="Times New Roman" w:cs="Times New Roman"/>
          <w:color w:val="FF0000"/>
          <w:kern w:val="16"/>
          <w:sz w:val="24"/>
          <w:szCs w:val="24"/>
        </w:rPr>
        <w:t>(</w:t>
      </w:r>
      <w:r w:rsidRPr="00FE7EAD">
        <w:rPr>
          <w:rFonts w:ascii="Times New Roman" w:hAnsi="Times New Roman" w:cs="Times New Roman"/>
          <w:color w:val="FF0000"/>
          <w:kern w:val="16"/>
          <w:sz w:val="24"/>
          <w:szCs w:val="24"/>
        </w:rPr>
        <w:t>can</w:t>
      </w:r>
      <w:r w:rsidR="00FE7EAD" w:rsidRPr="00FE7EAD">
        <w:rPr>
          <w:rFonts w:ascii="Times New Roman" w:hAnsi="Times New Roman" w:cs="Times New Roman"/>
          <w:color w:val="FF0000"/>
          <w:kern w:val="16"/>
          <w:sz w:val="24"/>
          <w:szCs w:val="24"/>
        </w:rPr>
        <w:t xml:space="preserve"> -&gt; will</w:t>
      </w:r>
      <w:r w:rsidR="00FE7EAD">
        <w:rPr>
          <w:rFonts w:ascii="Times New Roman" w:hAnsi="Times New Roman" w:cs="Times New Roman"/>
          <w:color w:val="FF0000"/>
          <w:kern w:val="16"/>
          <w:sz w:val="24"/>
          <w:szCs w:val="24"/>
        </w:rPr>
        <w:t>/might</w:t>
      </w:r>
      <w:r w:rsidR="00FE7EAD" w:rsidRPr="00FE7EAD">
        <w:rPr>
          <w:rFonts w:ascii="Times New Roman" w:hAnsi="Times New Roman" w:cs="Times New Roman"/>
          <w:color w:val="FF0000"/>
          <w:kern w:val="16"/>
          <w:sz w:val="24"/>
          <w:szCs w:val="24"/>
        </w:rPr>
        <w:t>)</w:t>
      </w:r>
      <w:r w:rsidRPr="008D4B3C">
        <w:rPr>
          <w:rFonts w:ascii="Times New Roman" w:hAnsi="Times New Roman" w:cs="Times New Roman"/>
          <w:kern w:val="16"/>
          <w:sz w:val="24"/>
          <w:szCs w:val="24"/>
        </w:rPr>
        <w:t xml:space="preserve"> be considered on a larger scale. </w:t>
      </w:r>
      <w:r w:rsidR="00FE7EAD" w:rsidRPr="00FE7EAD">
        <w:rPr>
          <w:rFonts w:ascii="Times New Roman" w:hAnsi="Times New Roman" w:cs="Times New Roman"/>
          <w:color w:val="FF0000"/>
          <w:kern w:val="16"/>
          <w:sz w:val="24"/>
          <w:szCs w:val="24"/>
        </w:rPr>
        <w:t>(</w:t>
      </w:r>
      <w:r w:rsidRPr="00FE7EAD">
        <w:rPr>
          <w:rFonts w:ascii="Times New Roman" w:hAnsi="Times New Roman" w:cs="Times New Roman"/>
          <w:color w:val="FF0000"/>
          <w:kern w:val="16"/>
          <w:sz w:val="24"/>
          <w:szCs w:val="24"/>
        </w:rPr>
        <w:t>Also</w:t>
      </w:r>
      <w:r w:rsidR="00FE7EAD" w:rsidRPr="00FE7EAD">
        <w:rPr>
          <w:rFonts w:ascii="Times New Roman" w:hAnsi="Times New Roman" w:cs="Times New Roman"/>
          <w:color w:val="FF0000"/>
          <w:kern w:val="16"/>
          <w:sz w:val="24"/>
          <w:szCs w:val="24"/>
        </w:rPr>
        <w:t xml:space="preserve"> -&gt; Furthermore)</w:t>
      </w:r>
      <w:r w:rsidRPr="008D4B3C">
        <w:rPr>
          <w:rFonts w:ascii="Times New Roman" w:hAnsi="Times New Roman" w:cs="Times New Roman"/>
          <w:kern w:val="16"/>
          <w:sz w:val="24"/>
          <w:szCs w:val="24"/>
        </w:rPr>
        <w:t>, new methodologies in other fields, such as web crawling and deep learning, must be actively introduced to suggest ways to improve the safety of construction sites.</w:t>
      </w: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2094AF17" w:rsidR="00401845" w:rsidRPr="00F50EE7" w:rsidRDefault="00401845" w:rsidP="00F50EE7">
      <w:pPr>
        <w:spacing w:after="0" w:line="480" w:lineRule="auto"/>
        <w:jc w:val="both"/>
        <w:rPr>
          <w:rFonts w:ascii="Times New Roman" w:eastAsia="Times New Roman" w:hAnsi="Times New Roman" w:cs="Times New Roman"/>
          <w:b/>
          <w:kern w:val="17"/>
          <w:sz w:val="24"/>
          <w:szCs w:val="20"/>
          <w:lang w:eastAsia="ko-KR"/>
        </w:rPr>
      </w:pPr>
    </w:p>
    <w:p w14:paraId="0A958272" w14:textId="3D8C3BC7" w:rsidR="004D404B" w:rsidRPr="00F50EE7" w:rsidRDefault="00683978" w:rsidP="00F50EE7">
      <w:pPr>
        <w:spacing w:line="480" w:lineRule="auto"/>
        <w:jc w:val="both"/>
        <w:rPr>
          <w:rFonts w:ascii="Times" w:eastAsia="Times New Roman" w:hAnsi="Times" w:cs="Times New Roman"/>
          <w:b/>
          <w:kern w:val="17"/>
          <w:sz w:val="24"/>
          <w:szCs w:val="24"/>
          <w:lang w:eastAsia="en-US"/>
        </w:rPr>
      </w:pPr>
      <w:r w:rsidRPr="00F50EE7">
        <w:rPr>
          <w:rFonts w:ascii="Times" w:eastAsia="Times New Roman" w:hAnsi="Times" w:cs="Times New Roman" w:hint="eastAsia"/>
          <w:b/>
          <w:kern w:val="17"/>
          <w:sz w:val="24"/>
          <w:szCs w:val="24"/>
          <w:lang w:eastAsia="en-US"/>
        </w:rPr>
        <w:t>R</w:t>
      </w:r>
      <w:r w:rsidRPr="00F50EE7">
        <w:rPr>
          <w:rFonts w:ascii="Times" w:eastAsia="Times New Roman" w:hAnsi="Times" w:cs="Times New Roman"/>
          <w:b/>
          <w:kern w:val="17"/>
          <w:sz w:val="24"/>
          <w:szCs w:val="24"/>
          <w:lang w:eastAsia="en-US"/>
        </w:rPr>
        <w:t>eferences</w:t>
      </w:r>
    </w:p>
    <w:p w14:paraId="5D30BE84" w14:textId="77777777" w:rsidR="00F50EE7" w:rsidRPr="00812153" w:rsidRDefault="004D404B" w:rsidP="00812153">
      <w:pPr>
        <w:pStyle w:val="EndNoteBibliography"/>
        <w:spacing w:after="0" w:line="480" w:lineRule="auto"/>
        <w:ind w:left="720" w:hanging="720"/>
        <w:rPr>
          <w:rFonts w:ascii="Times New Roman" w:hAnsi="Times New Roman" w:cs="Times New Roman"/>
          <w:sz w:val="24"/>
          <w:szCs w:val="24"/>
        </w:rPr>
      </w:pPr>
      <w:r w:rsidRPr="00F50EE7">
        <w:rPr>
          <w:rFonts w:ascii="Times New Roman" w:eastAsia="Times New Roman" w:hAnsi="Times New Roman" w:cs="Times New Roman"/>
          <w:kern w:val="17"/>
          <w:sz w:val="24"/>
          <w:szCs w:val="24"/>
          <w:lang w:eastAsia="ko-KR"/>
        </w:rPr>
        <w:fldChar w:fldCharType="begin"/>
      </w:r>
      <w:r w:rsidRPr="006A07E9">
        <w:rPr>
          <w:rFonts w:ascii="Times New Roman" w:eastAsia="Times New Roman" w:hAnsi="Times New Roman" w:cs="Times New Roman"/>
          <w:kern w:val="17"/>
          <w:sz w:val="24"/>
          <w:szCs w:val="24"/>
          <w:lang w:eastAsia="ko-KR"/>
        </w:rPr>
        <w:instrText xml:space="preserve"> ADDIN EN.REFLIST </w:instrText>
      </w:r>
      <w:r w:rsidRPr="006A07E9">
        <w:rPr>
          <w:rFonts w:ascii="Times New Roman" w:eastAsia="Times New Roman" w:hAnsi="Times New Roman" w:cs="Times New Roman"/>
          <w:kern w:val="17"/>
          <w:sz w:val="24"/>
          <w:szCs w:val="24"/>
          <w:lang w:eastAsia="ko-KR"/>
        </w:rPr>
        <w:fldChar w:fldCharType="separate"/>
      </w:r>
      <w:r w:rsidR="00F50EE7" w:rsidRPr="00812153">
        <w:rPr>
          <w:rFonts w:ascii="Times New Roman" w:hAnsi="Times New Roman" w:cs="Times New Roman"/>
          <w:sz w:val="24"/>
          <w:szCs w:val="24"/>
        </w:rPr>
        <w:t xml:space="preserve">Abdullah, D., and Wern, G. C. M. "An analysis of accidents statistics in Malaysian construction sector." </w:t>
      </w:r>
      <w:r w:rsidR="00F50EE7" w:rsidRPr="00812153">
        <w:rPr>
          <w:rFonts w:ascii="Times New Roman" w:hAnsi="Times New Roman" w:cs="Times New Roman"/>
          <w:i/>
          <w:sz w:val="24"/>
          <w:szCs w:val="24"/>
        </w:rPr>
        <w:t>Proc., International Conference on E-business, Management and Economics</w:t>
      </w:r>
      <w:r w:rsidR="00F50EE7" w:rsidRPr="00812153">
        <w:rPr>
          <w:rFonts w:ascii="Times New Roman" w:hAnsi="Times New Roman" w:cs="Times New Roman"/>
          <w:sz w:val="24"/>
          <w:szCs w:val="24"/>
        </w:rPr>
        <w:t>, IACSIT Press Honk Kong, 1-4.</w:t>
      </w:r>
    </w:p>
    <w:p w14:paraId="426519FA"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Aires, M. D. M., Gámez, M. C. R., and Gibb, A. (2010). "Prevention through design: The effect of European Directives on construction workplace accidents." </w:t>
      </w:r>
      <w:r w:rsidRPr="00812153">
        <w:rPr>
          <w:rFonts w:ascii="Times New Roman" w:hAnsi="Times New Roman" w:cs="Times New Roman"/>
          <w:i/>
          <w:sz w:val="24"/>
          <w:szCs w:val="24"/>
        </w:rPr>
        <w:t>Safety science</w:t>
      </w:r>
      <w:r w:rsidRPr="00812153">
        <w:rPr>
          <w:rFonts w:ascii="Times New Roman" w:hAnsi="Times New Roman" w:cs="Times New Roman"/>
          <w:sz w:val="24"/>
          <w:szCs w:val="24"/>
        </w:rPr>
        <w:t>, 48(2), 248-258.</w:t>
      </w:r>
    </w:p>
    <w:p w14:paraId="40EA7D1F"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Ali, R., Ali, A., Khatak, A. M., and Aslam, M. S. "Large Scale Image Dataset Construction Using Distributed Crawling with Hadoop YARN." </w:t>
      </w:r>
      <w:r w:rsidRPr="00812153">
        <w:rPr>
          <w:rFonts w:ascii="Times New Roman" w:hAnsi="Times New Roman" w:cs="Times New Roman"/>
          <w:i/>
          <w:sz w:val="24"/>
          <w:szCs w:val="24"/>
        </w:rPr>
        <w:t>Proc., 2018 Joint 10th International Conference on Soft Computing and Intelligent Systems (SCIS) and 19th International Symposium on Advanced Intelligent Systems (ISIS)</w:t>
      </w:r>
      <w:r w:rsidRPr="00812153">
        <w:rPr>
          <w:rFonts w:ascii="Times New Roman" w:hAnsi="Times New Roman" w:cs="Times New Roman"/>
          <w:sz w:val="24"/>
          <w:szCs w:val="24"/>
        </w:rPr>
        <w:t>, IEEE, 394-399.</w:t>
      </w:r>
    </w:p>
    <w:p w14:paraId="39ED0E1E"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Bag, S., Kumar, S. K., and Tiwari, M. K. (2019). "An efficient recommendation generation using relevant Jaccard similarity." </w:t>
      </w:r>
      <w:r w:rsidRPr="00812153">
        <w:rPr>
          <w:rFonts w:ascii="Times New Roman" w:hAnsi="Times New Roman" w:cs="Times New Roman"/>
          <w:i/>
          <w:sz w:val="24"/>
          <w:szCs w:val="24"/>
        </w:rPr>
        <w:t>Information Sciences</w:t>
      </w:r>
      <w:r w:rsidRPr="00812153">
        <w:rPr>
          <w:rFonts w:ascii="Times New Roman" w:hAnsi="Times New Roman" w:cs="Times New Roman"/>
          <w:sz w:val="24"/>
          <w:szCs w:val="24"/>
        </w:rPr>
        <w:t>, 483, 53-64.</w:t>
      </w:r>
    </w:p>
    <w:p w14:paraId="7221CFAB"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Choi, J., and Lee, S.-W. (2020). "Improving FastText with inverse document frequency of subwords." </w:t>
      </w:r>
      <w:r w:rsidRPr="00812153">
        <w:rPr>
          <w:rFonts w:ascii="Times New Roman" w:hAnsi="Times New Roman" w:cs="Times New Roman"/>
          <w:i/>
          <w:sz w:val="24"/>
          <w:szCs w:val="24"/>
        </w:rPr>
        <w:t>Pattern Recognition Letters</w:t>
      </w:r>
      <w:r w:rsidRPr="00812153">
        <w:rPr>
          <w:rFonts w:ascii="Times New Roman" w:hAnsi="Times New Roman" w:cs="Times New Roman"/>
          <w:sz w:val="24"/>
          <w:szCs w:val="24"/>
        </w:rPr>
        <w:t>.</w:t>
      </w:r>
    </w:p>
    <w:p w14:paraId="5764F21D"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Church, K. W. (2017). "Word2Vec." </w:t>
      </w:r>
      <w:r w:rsidRPr="00812153">
        <w:rPr>
          <w:rFonts w:ascii="Times New Roman" w:hAnsi="Times New Roman" w:cs="Times New Roman"/>
          <w:i/>
          <w:sz w:val="24"/>
          <w:szCs w:val="24"/>
        </w:rPr>
        <w:t>Natural Language Engineering</w:t>
      </w:r>
      <w:r w:rsidRPr="00812153">
        <w:rPr>
          <w:rFonts w:ascii="Times New Roman" w:hAnsi="Times New Roman" w:cs="Times New Roman"/>
          <w:sz w:val="24"/>
          <w:szCs w:val="24"/>
        </w:rPr>
        <w:t>, 23(1), 155-162.</w:t>
      </w:r>
    </w:p>
    <w:p w14:paraId="7F0A2198"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D’Haen, J., Van den Poel, D., Thorleuchter, D., and Benoit, D. F. (2016). "Integrating expert knowledge and multilingual web crawling data in a lead qualification system." </w:t>
      </w:r>
      <w:r w:rsidRPr="00812153">
        <w:rPr>
          <w:rFonts w:ascii="Times New Roman" w:hAnsi="Times New Roman" w:cs="Times New Roman"/>
          <w:i/>
          <w:sz w:val="24"/>
          <w:szCs w:val="24"/>
        </w:rPr>
        <w:t>Decision Support Systems</w:t>
      </w:r>
      <w:r w:rsidRPr="00812153">
        <w:rPr>
          <w:rFonts w:ascii="Times New Roman" w:hAnsi="Times New Roman" w:cs="Times New Roman"/>
          <w:sz w:val="24"/>
          <w:szCs w:val="24"/>
        </w:rPr>
        <w:t>, 82, 69-78.</w:t>
      </w:r>
    </w:p>
    <w:p w14:paraId="1EFFD4AC"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lastRenderedPageBreak/>
        <w:t xml:space="preserve">De-Ching, H., Shen-Wen, C., Chien-Hung, L., Po-Ta, H., Yi-Ting, S., and Huei-Ru, S. (2011). "A study for the evacuation of hospital on fire during construction." </w:t>
      </w:r>
      <w:r w:rsidRPr="00812153">
        <w:rPr>
          <w:rFonts w:ascii="Times New Roman" w:hAnsi="Times New Roman" w:cs="Times New Roman"/>
          <w:i/>
          <w:sz w:val="24"/>
          <w:szCs w:val="24"/>
        </w:rPr>
        <w:t>Procedia Engineering</w:t>
      </w:r>
      <w:r w:rsidRPr="00812153">
        <w:rPr>
          <w:rFonts w:ascii="Times New Roman" w:hAnsi="Times New Roman" w:cs="Times New Roman"/>
          <w:sz w:val="24"/>
          <w:szCs w:val="24"/>
        </w:rPr>
        <w:t>, 11, 139-146.</w:t>
      </w:r>
    </w:p>
    <w:p w14:paraId="065E4563"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Guy, I., Schwartz, I., and Radinsky, K. (2019). "Search system for providing web crawling query prioritization based on classification operation performance." Google Patents.</w:t>
      </w:r>
    </w:p>
    <w:p w14:paraId="61F92557"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Hamid, A. R. A., Yusof, W. Z. W., and Singh, B. S. B. J. (2003). </w:t>
      </w:r>
      <w:r w:rsidRPr="00812153">
        <w:rPr>
          <w:rFonts w:ascii="Times New Roman" w:hAnsi="Times New Roman" w:cs="Times New Roman"/>
          <w:i/>
          <w:sz w:val="24"/>
          <w:szCs w:val="24"/>
        </w:rPr>
        <w:t>Hazards at construction sites</w:t>
      </w:r>
      <w:r w:rsidRPr="00812153">
        <w:rPr>
          <w:rFonts w:ascii="Times New Roman" w:hAnsi="Times New Roman" w:cs="Times New Roman"/>
          <w:sz w:val="24"/>
          <w:szCs w:val="24"/>
        </w:rPr>
        <w:t>, Universiti Teknologi Malaysia.</w:t>
      </w:r>
    </w:p>
    <w:p w14:paraId="486A8E6F"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Hindocha, E., Yazhiny, V., Arunkumar, A., and Boobalan, P. (2019). "Short-text Semantic Similarity using GloVe word embedding."</w:t>
      </w:r>
    </w:p>
    <w:p w14:paraId="77B7ADD3"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Hong, S.-H., Lee, S.-K., and Yu, J.-H. (2019). "Automated management of green building material information using web crawling and ontology." </w:t>
      </w:r>
      <w:r w:rsidRPr="00812153">
        <w:rPr>
          <w:rFonts w:ascii="Times New Roman" w:hAnsi="Times New Roman" w:cs="Times New Roman"/>
          <w:i/>
          <w:sz w:val="24"/>
          <w:szCs w:val="24"/>
        </w:rPr>
        <w:t>Automation in Construction</w:t>
      </w:r>
      <w:r w:rsidRPr="00812153">
        <w:rPr>
          <w:rFonts w:ascii="Times New Roman" w:hAnsi="Times New Roman" w:cs="Times New Roman"/>
          <w:sz w:val="24"/>
          <w:szCs w:val="24"/>
        </w:rPr>
        <w:t>, 102, 230-244.</w:t>
      </w:r>
    </w:p>
    <w:p w14:paraId="40E2F590"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Hosseinian, S. S., and Torghabeh, Z. J. (2012). "Major theories of construction accident causation models: A literature review." </w:t>
      </w:r>
      <w:r w:rsidRPr="00812153">
        <w:rPr>
          <w:rFonts w:ascii="Times New Roman" w:hAnsi="Times New Roman" w:cs="Times New Roman"/>
          <w:i/>
          <w:sz w:val="24"/>
          <w:szCs w:val="24"/>
        </w:rPr>
        <w:t>International Journal of Advances in Engineering &amp; Technology</w:t>
      </w:r>
      <w:r w:rsidRPr="00812153">
        <w:rPr>
          <w:rFonts w:ascii="Times New Roman" w:hAnsi="Times New Roman" w:cs="Times New Roman"/>
          <w:sz w:val="24"/>
          <w:szCs w:val="24"/>
        </w:rPr>
        <w:t>, 4(2), 53.</w:t>
      </w:r>
    </w:p>
    <w:p w14:paraId="607D2B82"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Hui, L., Yongqing, W., Shimei, S., and Baotie, S. (2012). "Study on safety assessment of fire hazard for the construction site." </w:t>
      </w:r>
      <w:r w:rsidRPr="00812153">
        <w:rPr>
          <w:rFonts w:ascii="Times New Roman" w:hAnsi="Times New Roman" w:cs="Times New Roman"/>
          <w:i/>
          <w:sz w:val="24"/>
          <w:szCs w:val="24"/>
        </w:rPr>
        <w:t>Procedia Engineering</w:t>
      </w:r>
      <w:r w:rsidRPr="00812153">
        <w:rPr>
          <w:rFonts w:ascii="Times New Roman" w:hAnsi="Times New Roman" w:cs="Times New Roman"/>
          <w:sz w:val="24"/>
          <w:szCs w:val="24"/>
        </w:rPr>
        <w:t>, 43, 369-373.</w:t>
      </w:r>
    </w:p>
    <w:p w14:paraId="5E5B79FB"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Ingason, H., Lönnermark, A., Frantzich, H., and Kumm, M. (2010). "Fire incidents during construction work of tunnels."</w:t>
      </w:r>
    </w:p>
    <w:p w14:paraId="630827C0"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Jeong, M.-J., Lee, M.-G., and Ham, E.-G. (2014). "Assessment of Fire Evacuation Safety for Building Construction." </w:t>
      </w:r>
      <w:r w:rsidRPr="00812153">
        <w:rPr>
          <w:rFonts w:ascii="Times New Roman" w:hAnsi="Times New Roman" w:cs="Times New Roman"/>
          <w:i/>
          <w:sz w:val="24"/>
          <w:szCs w:val="24"/>
        </w:rPr>
        <w:t>Journal of the Korean Society of Safety</w:t>
      </w:r>
      <w:r w:rsidRPr="00812153">
        <w:rPr>
          <w:rFonts w:ascii="Times New Roman" w:hAnsi="Times New Roman" w:cs="Times New Roman"/>
          <w:sz w:val="24"/>
          <w:szCs w:val="24"/>
        </w:rPr>
        <w:t>, 29(6), 119-124.</w:t>
      </w:r>
    </w:p>
    <w:p w14:paraId="1E3B3451"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Khatua, A., Khatua, A., and Cambria, E. (2019). "A tale of two epidemics: Contextual Word2Vec for classifying twitter streams during outbreaks." </w:t>
      </w:r>
      <w:r w:rsidRPr="00812153">
        <w:rPr>
          <w:rFonts w:ascii="Times New Roman" w:hAnsi="Times New Roman" w:cs="Times New Roman"/>
          <w:i/>
          <w:sz w:val="24"/>
          <w:szCs w:val="24"/>
        </w:rPr>
        <w:t>Information Processing &amp; Management</w:t>
      </w:r>
      <w:r w:rsidRPr="00812153">
        <w:rPr>
          <w:rFonts w:ascii="Times New Roman" w:hAnsi="Times New Roman" w:cs="Times New Roman"/>
          <w:sz w:val="24"/>
          <w:szCs w:val="24"/>
        </w:rPr>
        <w:t>, 56(1), 247-257.</w:t>
      </w:r>
    </w:p>
    <w:p w14:paraId="7BB57D94"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lastRenderedPageBreak/>
        <w:t xml:space="preserve">Kim, Y.-A., Kim, G.-H., Kim, H.-J., and Kim, C.-G. (2019). "Design and Implemention of Real-time web Crawling distributed monitoring system." </w:t>
      </w:r>
      <w:r w:rsidRPr="00812153">
        <w:rPr>
          <w:rFonts w:ascii="Times New Roman" w:hAnsi="Times New Roman" w:cs="Times New Roman"/>
          <w:i/>
          <w:sz w:val="24"/>
          <w:szCs w:val="24"/>
        </w:rPr>
        <w:t>Journal of Convergence for Information Technology</w:t>
      </w:r>
      <w:r w:rsidRPr="00812153">
        <w:rPr>
          <w:rFonts w:ascii="Times New Roman" w:hAnsi="Times New Roman" w:cs="Times New Roman"/>
          <w:sz w:val="24"/>
          <w:szCs w:val="24"/>
        </w:rPr>
        <w:t>, 9(1), 45-53.</w:t>
      </w:r>
    </w:p>
    <w:p w14:paraId="1266AEB9"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Lai, S., Liu, K., He, S., and Zhao, J. (2016). "How to generate a good word embedding." </w:t>
      </w:r>
      <w:r w:rsidRPr="00812153">
        <w:rPr>
          <w:rFonts w:ascii="Times New Roman" w:hAnsi="Times New Roman" w:cs="Times New Roman"/>
          <w:i/>
          <w:sz w:val="24"/>
          <w:szCs w:val="24"/>
        </w:rPr>
        <w:t>IEEE Intelligent Systems</w:t>
      </w:r>
      <w:r w:rsidRPr="00812153">
        <w:rPr>
          <w:rFonts w:ascii="Times New Roman" w:hAnsi="Times New Roman" w:cs="Times New Roman"/>
          <w:sz w:val="24"/>
          <w:szCs w:val="24"/>
        </w:rPr>
        <w:t>, 31(6), 5-14.</w:t>
      </w:r>
    </w:p>
    <w:p w14:paraId="5AF76AFE"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Lee, S.-R. (2012). "An Experimental Study on the Fire Risk at Welding· Cutting Process." </w:t>
      </w:r>
      <w:r w:rsidRPr="00812153">
        <w:rPr>
          <w:rFonts w:ascii="Times New Roman" w:hAnsi="Times New Roman" w:cs="Times New Roman"/>
          <w:i/>
          <w:sz w:val="24"/>
          <w:szCs w:val="24"/>
        </w:rPr>
        <w:t>Fire Science and Engineering</w:t>
      </w:r>
      <w:r w:rsidRPr="00812153">
        <w:rPr>
          <w:rFonts w:ascii="Times New Roman" w:hAnsi="Times New Roman" w:cs="Times New Roman"/>
          <w:sz w:val="24"/>
          <w:szCs w:val="24"/>
        </w:rPr>
        <w:t>, 26(3), 60-66.</w:t>
      </w:r>
    </w:p>
    <w:p w14:paraId="015D3234"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Ling, F. Y. Y., Liu, M., and Woo, Y. C. (2009). "Construction fatalities in Singapore." </w:t>
      </w:r>
      <w:r w:rsidRPr="00812153">
        <w:rPr>
          <w:rFonts w:ascii="Times New Roman" w:hAnsi="Times New Roman" w:cs="Times New Roman"/>
          <w:i/>
          <w:sz w:val="24"/>
          <w:szCs w:val="24"/>
        </w:rPr>
        <w:t>International Journal of Project Management</w:t>
      </w:r>
      <w:r w:rsidRPr="00812153">
        <w:rPr>
          <w:rFonts w:ascii="Times New Roman" w:hAnsi="Times New Roman" w:cs="Times New Roman"/>
          <w:sz w:val="24"/>
          <w:szCs w:val="24"/>
        </w:rPr>
        <w:t>, 27(7), 717-726.</w:t>
      </w:r>
    </w:p>
    <w:p w14:paraId="491E42E5"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Ling, W., Dyer, C., Black, A. W., and Trancoso, I. "Two/too simple adaptations of word2vec for syntax problems." </w:t>
      </w:r>
      <w:r w:rsidRPr="00812153">
        <w:rPr>
          <w:rFonts w:ascii="Times New Roman" w:hAnsi="Times New Roman" w:cs="Times New Roman"/>
          <w:i/>
          <w:sz w:val="24"/>
          <w:szCs w:val="24"/>
        </w:rPr>
        <w:t>Proc., Proceedings of the 2015 Conference of the North American Chapter of the Association for Computational Linguistics: Human Language Technologies</w:t>
      </w:r>
      <w:r w:rsidRPr="00812153">
        <w:rPr>
          <w:rFonts w:ascii="Times New Roman" w:hAnsi="Times New Roman" w:cs="Times New Roman"/>
          <w:sz w:val="24"/>
          <w:szCs w:val="24"/>
        </w:rPr>
        <w:t>, 1299-1304.</w:t>
      </w:r>
    </w:p>
    <w:p w14:paraId="7AB50290"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Lopez-Aparicio, S., Grythe, H., Vogt, M., Pierce, M., and Vallejo, I. (2018). "Webcrawling and machine learning as a new approach for the spatial distribution of atmospheric emissions." </w:t>
      </w:r>
      <w:r w:rsidRPr="00812153">
        <w:rPr>
          <w:rFonts w:ascii="Times New Roman" w:hAnsi="Times New Roman" w:cs="Times New Roman"/>
          <w:i/>
          <w:sz w:val="24"/>
          <w:szCs w:val="24"/>
        </w:rPr>
        <w:t>PloS one</w:t>
      </w:r>
      <w:r w:rsidRPr="00812153">
        <w:rPr>
          <w:rFonts w:ascii="Times New Roman" w:hAnsi="Times New Roman" w:cs="Times New Roman"/>
          <w:sz w:val="24"/>
          <w:szCs w:val="24"/>
        </w:rPr>
        <w:t>, 13(7).</w:t>
      </w:r>
    </w:p>
    <w:p w14:paraId="04FD6D7A"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Mahto, D. K., and Singh, L. "A dive into Web Scraper world." </w:t>
      </w:r>
      <w:r w:rsidRPr="00812153">
        <w:rPr>
          <w:rFonts w:ascii="Times New Roman" w:hAnsi="Times New Roman" w:cs="Times New Roman"/>
          <w:i/>
          <w:sz w:val="24"/>
          <w:szCs w:val="24"/>
        </w:rPr>
        <w:t>Proc., 2016 3rd International Conference on Computing for Sustainable Global Development (INDIACom)</w:t>
      </w:r>
      <w:r w:rsidRPr="00812153">
        <w:rPr>
          <w:rFonts w:ascii="Times New Roman" w:hAnsi="Times New Roman" w:cs="Times New Roman"/>
          <w:sz w:val="24"/>
          <w:szCs w:val="24"/>
        </w:rPr>
        <w:t>, IEEE, 689-693.</w:t>
      </w:r>
    </w:p>
    <w:p w14:paraId="7ECDFAC1"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Massimino, B. (2016). "Accessing online data: Web‐crawling and information‐scraping techniques to automate the assembly of research data." </w:t>
      </w:r>
      <w:r w:rsidRPr="00812153">
        <w:rPr>
          <w:rFonts w:ascii="Times New Roman" w:hAnsi="Times New Roman" w:cs="Times New Roman"/>
          <w:i/>
          <w:sz w:val="24"/>
          <w:szCs w:val="24"/>
        </w:rPr>
        <w:t>Journal of Business Logistics</w:t>
      </w:r>
      <w:r w:rsidRPr="00812153">
        <w:rPr>
          <w:rFonts w:ascii="Times New Roman" w:hAnsi="Times New Roman" w:cs="Times New Roman"/>
          <w:sz w:val="24"/>
          <w:szCs w:val="24"/>
        </w:rPr>
        <w:t>, 37(1), 34-42.</w:t>
      </w:r>
    </w:p>
    <w:p w14:paraId="5A50939E"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McInnes, L., Healy, J., and Melville, J. (2018). "Umap: Uniform manifold approximation and projection for dimension reduction." </w:t>
      </w:r>
      <w:r w:rsidRPr="00812153">
        <w:rPr>
          <w:rFonts w:ascii="Times New Roman" w:hAnsi="Times New Roman" w:cs="Times New Roman"/>
          <w:i/>
          <w:sz w:val="24"/>
          <w:szCs w:val="24"/>
        </w:rPr>
        <w:t>arXiv preprint arXiv:1802.03426</w:t>
      </w:r>
      <w:r w:rsidRPr="00812153">
        <w:rPr>
          <w:rFonts w:ascii="Times New Roman" w:hAnsi="Times New Roman" w:cs="Times New Roman"/>
          <w:sz w:val="24"/>
          <w:szCs w:val="24"/>
        </w:rPr>
        <w:t>.</w:t>
      </w:r>
    </w:p>
    <w:p w14:paraId="18358901"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lastRenderedPageBreak/>
        <w:t xml:space="preserve">Menczer, F., Fortunato, S., and Davis, C. A. (2020). </w:t>
      </w:r>
      <w:r w:rsidRPr="00812153">
        <w:rPr>
          <w:rFonts w:ascii="Times New Roman" w:hAnsi="Times New Roman" w:cs="Times New Roman"/>
          <w:i/>
          <w:sz w:val="24"/>
          <w:szCs w:val="24"/>
        </w:rPr>
        <w:t>A First Course in Network Science</w:t>
      </w:r>
      <w:r w:rsidRPr="00812153">
        <w:rPr>
          <w:rFonts w:ascii="Times New Roman" w:hAnsi="Times New Roman" w:cs="Times New Roman"/>
          <w:sz w:val="24"/>
          <w:szCs w:val="24"/>
        </w:rPr>
        <w:t>, Cambridge University Press.</w:t>
      </w:r>
    </w:p>
    <w:p w14:paraId="5D0E23D2"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Moon, S., Shin, Y., Hwang, B.-G., and Chi, S. (2018). "Document management system using text mining for information acquisition of international construction." </w:t>
      </w:r>
      <w:r w:rsidRPr="00812153">
        <w:rPr>
          <w:rFonts w:ascii="Times New Roman" w:hAnsi="Times New Roman" w:cs="Times New Roman"/>
          <w:i/>
          <w:sz w:val="24"/>
          <w:szCs w:val="24"/>
        </w:rPr>
        <w:t>KSCE Journal of Civil Engineering</w:t>
      </w:r>
      <w:r w:rsidRPr="00812153">
        <w:rPr>
          <w:rFonts w:ascii="Times New Roman" w:hAnsi="Times New Roman" w:cs="Times New Roman"/>
          <w:sz w:val="24"/>
          <w:szCs w:val="24"/>
        </w:rPr>
        <w:t>, 22(12), 4791-4798.</w:t>
      </w:r>
    </w:p>
    <w:p w14:paraId="2E4D45DF"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Morgan, J., Tietje, R., Wang, D., and Pattabhi, T. (2020). "Web Threat Investigation Using Advanced Web Crawling." Google Patents.</w:t>
      </w:r>
    </w:p>
    <w:p w14:paraId="5D6DD032"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Mustika, N. R. (2018). "Automated Black Box Testing using Selenium Python." </w:t>
      </w:r>
      <w:r w:rsidRPr="00812153">
        <w:rPr>
          <w:rFonts w:ascii="Times New Roman" w:hAnsi="Times New Roman" w:cs="Times New Roman"/>
          <w:i/>
          <w:sz w:val="24"/>
          <w:szCs w:val="24"/>
        </w:rPr>
        <w:t>International Journal of Computer Science and Software Engineering</w:t>
      </w:r>
      <w:r w:rsidRPr="00812153">
        <w:rPr>
          <w:rFonts w:ascii="Times New Roman" w:hAnsi="Times New Roman" w:cs="Times New Roman"/>
          <w:sz w:val="24"/>
          <w:szCs w:val="24"/>
        </w:rPr>
        <w:t>, 7(9), 201-204.</w:t>
      </w:r>
    </w:p>
    <w:p w14:paraId="0C3216B6"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Niwattanakul, S., Singthongchai, J., Naenudorn, E., and Wanapu, S. "Using of Jaccard coefficient for keywords similarity." </w:t>
      </w:r>
      <w:r w:rsidRPr="00812153">
        <w:rPr>
          <w:rFonts w:ascii="Times New Roman" w:hAnsi="Times New Roman" w:cs="Times New Roman"/>
          <w:i/>
          <w:sz w:val="24"/>
          <w:szCs w:val="24"/>
        </w:rPr>
        <w:t>Proc., Proceedings of the international multiconference of engineers and computer scientists</w:t>
      </w:r>
      <w:r w:rsidRPr="00812153">
        <w:rPr>
          <w:rFonts w:ascii="Times New Roman" w:hAnsi="Times New Roman" w:cs="Times New Roman"/>
          <w:sz w:val="24"/>
          <w:szCs w:val="24"/>
        </w:rPr>
        <w:t>, 380-384.</w:t>
      </w:r>
    </w:p>
    <w:p w14:paraId="628EAD17"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O'Toole, T. (2002). "Construction site safety roles Journal of Construction Engineering and Management 128."</w:t>
      </w:r>
    </w:p>
    <w:p w14:paraId="47F2D045"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Ombabi, A. H., Lazzez, O., Ouarda, W., and Alimi, A. M. "Deep learning framework based on Word2Vec and CNNfor users interests classification." </w:t>
      </w:r>
      <w:r w:rsidRPr="00812153">
        <w:rPr>
          <w:rFonts w:ascii="Times New Roman" w:hAnsi="Times New Roman" w:cs="Times New Roman"/>
          <w:i/>
          <w:sz w:val="24"/>
          <w:szCs w:val="24"/>
        </w:rPr>
        <w:t>Proc., 2017 Sudan Conference on Computer Science and Information Technology (SCCSIT)</w:t>
      </w:r>
      <w:r w:rsidRPr="00812153">
        <w:rPr>
          <w:rFonts w:ascii="Times New Roman" w:hAnsi="Times New Roman" w:cs="Times New Roman"/>
          <w:sz w:val="24"/>
          <w:szCs w:val="24"/>
        </w:rPr>
        <w:t>, IEEE, 1-7.</w:t>
      </w:r>
    </w:p>
    <w:p w14:paraId="29788F9F"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Paul, S., Mitra, A., and Dey, S. (2017). "Issues and challenges in web crawling for information extraction." </w:t>
      </w:r>
      <w:r w:rsidRPr="00812153">
        <w:rPr>
          <w:rFonts w:ascii="Times New Roman" w:hAnsi="Times New Roman" w:cs="Times New Roman"/>
          <w:i/>
          <w:sz w:val="24"/>
          <w:szCs w:val="24"/>
        </w:rPr>
        <w:t>Bio-Inspired Computing for Information Retrieval Applications</w:t>
      </w:r>
      <w:r w:rsidRPr="00812153">
        <w:rPr>
          <w:rFonts w:ascii="Times New Roman" w:hAnsi="Times New Roman" w:cs="Times New Roman"/>
          <w:sz w:val="24"/>
          <w:szCs w:val="24"/>
        </w:rPr>
        <w:t>, IGI Global, 93-121.</w:t>
      </w:r>
    </w:p>
    <w:p w14:paraId="277D725E"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Pierce, B. (2013). "The Seasonal Timing of Work-Related Injuries October 2013." </w:t>
      </w:r>
      <w:r w:rsidRPr="00812153">
        <w:rPr>
          <w:rFonts w:ascii="Times New Roman" w:hAnsi="Times New Roman" w:cs="Times New Roman"/>
          <w:i/>
          <w:sz w:val="24"/>
          <w:szCs w:val="24"/>
        </w:rPr>
        <w:t>Joint Statistical Meetings</w:t>
      </w:r>
      <w:r w:rsidRPr="00812153">
        <w:rPr>
          <w:rFonts w:ascii="Times New Roman" w:hAnsi="Times New Roman" w:cs="Times New Roman"/>
          <w:sz w:val="24"/>
          <w:szCs w:val="24"/>
        </w:rPr>
        <w:t>, 2371-2381.</w:t>
      </w:r>
    </w:p>
    <w:p w14:paraId="259C4CC1"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Rekabsaz, N., Lupu, M., and Hanbury, A. "Exploration of a threshold for similarity based on uncertainty in word embedding." </w:t>
      </w:r>
      <w:r w:rsidRPr="00812153">
        <w:rPr>
          <w:rFonts w:ascii="Times New Roman" w:hAnsi="Times New Roman" w:cs="Times New Roman"/>
          <w:i/>
          <w:sz w:val="24"/>
          <w:szCs w:val="24"/>
        </w:rPr>
        <w:t>Proc., European Conference on Information Retrieval</w:t>
      </w:r>
      <w:r w:rsidRPr="00812153">
        <w:rPr>
          <w:rFonts w:ascii="Times New Roman" w:hAnsi="Times New Roman" w:cs="Times New Roman"/>
          <w:sz w:val="24"/>
          <w:szCs w:val="24"/>
        </w:rPr>
        <w:t>, Springer, 396-409.</w:t>
      </w:r>
    </w:p>
    <w:p w14:paraId="6DCF28B8"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lastRenderedPageBreak/>
        <w:t xml:space="preserve">Risselada, H., Verhoef, P. C., and Bijmolt, T. H. (2016). "Indicators of opinion leadership in customer networks: self-reports and degree centrality." </w:t>
      </w:r>
      <w:r w:rsidRPr="00812153">
        <w:rPr>
          <w:rFonts w:ascii="Times New Roman" w:hAnsi="Times New Roman" w:cs="Times New Roman"/>
          <w:i/>
          <w:sz w:val="24"/>
          <w:szCs w:val="24"/>
        </w:rPr>
        <w:t>Marketing Letters</w:t>
      </w:r>
      <w:r w:rsidRPr="00812153">
        <w:rPr>
          <w:rFonts w:ascii="Times New Roman" w:hAnsi="Times New Roman" w:cs="Times New Roman"/>
          <w:sz w:val="24"/>
          <w:szCs w:val="24"/>
        </w:rPr>
        <w:t>, 27(3), 449-460.</w:t>
      </w:r>
    </w:p>
    <w:p w14:paraId="56ED1BD2"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Rodríguez, P., Bautista, M. A., Gonzalez, J., and Escalera, S. (2018). "Beyond one-hot encoding: Lower dimensional target embedding." </w:t>
      </w:r>
      <w:r w:rsidRPr="00812153">
        <w:rPr>
          <w:rFonts w:ascii="Times New Roman" w:hAnsi="Times New Roman" w:cs="Times New Roman"/>
          <w:i/>
          <w:sz w:val="24"/>
          <w:szCs w:val="24"/>
        </w:rPr>
        <w:t>Image and Vision Computing</w:t>
      </w:r>
      <w:r w:rsidRPr="00812153">
        <w:rPr>
          <w:rFonts w:ascii="Times New Roman" w:hAnsi="Times New Roman" w:cs="Times New Roman"/>
          <w:sz w:val="24"/>
          <w:szCs w:val="24"/>
        </w:rPr>
        <w:t>, 75, 21-31.</w:t>
      </w:r>
    </w:p>
    <w:p w14:paraId="7F8ACB01"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Rong, X. (2014). "word2vec parameter learning explained." </w:t>
      </w:r>
      <w:r w:rsidRPr="00812153">
        <w:rPr>
          <w:rFonts w:ascii="Times New Roman" w:hAnsi="Times New Roman" w:cs="Times New Roman"/>
          <w:i/>
          <w:sz w:val="24"/>
          <w:szCs w:val="24"/>
        </w:rPr>
        <w:t>arXiv preprint arXiv:1411.2738</w:t>
      </w:r>
      <w:r w:rsidRPr="00812153">
        <w:rPr>
          <w:rFonts w:ascii="Times New Roman" w:hAnsi="Times New Roman" w:cs="Times New Roman"/>
          <w:sz w:val="24"/>
          <w:szCs w:val="24"/>
        </w:rPr>
        <w:t>.</w:t>
      </w:r>
    </w:p>
    <w:p w14:paraId="724433FD"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Sandhu, R., Gill, H. K., and Sood, S. K. (2016). "Smart monitoring and controlling of Pandemic Influenza A (H1N1) using Social Network Analysis and cloud computing." </w:t>
      </w:r>
      <w:r w:rsidRPr="00812153">
        <w:rPr>
          <w:rFonts w:ascii="Times New Roman" w:hAnsi="Times New Roman" w:cs="Times New Roman"/>
          <w:i/>
          <w:sz w:val="24"/>
          <w:szCs w:val="24"/>
        </w:rPr>
        <w:t>Journal of Computational Science</w:t>
      </w:r>
      <w:r w:rsidRPr="00812153">
        <w:rPr>
          <w:rFonts w:ascii="Times New Roman" w:hAnsi="Times New Roman" w:cs="Times New Roman"/>
          <w:sz w:val="24"/>
          <w:szCs w:val="24"/>
        </w:rPr>
        <w:t>, 12, 11-22.</w:t>
      </w:r>
    </w:p>
    <w:p w14:paraId="269F5864"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Shao, L., Zhang, H., Jia, M., and Wang, J. (2017). "Efficient and effective single-document summarizations and a word-embedding measurement of quality." </w:t>
      </w:r>
      <w:r w:rsidRPr="00812153">
        <w:rPr>
          <w:rFonts w:ascii="Times New Roman" w:hAnsi="Times New Roman" w:cs="Times New Roman"/>
          <w:i/>
          <w:sz w:val="24"/>
          <w:szCs w:val="24"/>
        </w:rPr>
        <w:t>arXiv preprint arXiv:1710.00284</w:t>
      </w:r>
      <w:r w:rsidRPr="00812153">
        <w:rPr>
          <w:rFonts w:ascii="Times New Roman" w:hAnsi="Times New Roman" w:cs="Times New Roman"/>
          <w:sz w:val="24"/>
          <w:szCs w:val="24"/>
        </w:rPr>
        <w:t>.</w:t>
      </w:r>
    </w:p>
    <w:p w14:paraId="4643441D"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Smith, M., and Gorgoni, S. (2018). "An introduction to network analysis." </w:t>
      </w:r>
      <w:r w:rsidRPr="00812153">
        <w:rPr>
          <w:rFonts w:ascii="Times New Roman" w:hAnsi="Times New Roman" w:cs="Times New Roman"/>
          <w:i/>
          <w:sz w:val="24"/>
          <w:szCs w:val="24"/>
        </w:rPr>
        <w:t>Networks of International Trade and Investment: Understanding globalisation through the lens of network analysis</w:t>
      </w:r>
      <w:r w:rsidRPr="00812153">
        <w:rPr>
          <w:rFonts w:ascii="Times New Roman" w:hAnsi="Times New Roman" w:cs="Times New Roman"/>
          <w:sz w:val="24"/>
          <w:szCs w:val="24"/>
        </w:rPr>
        <w:t>, 1.</w:t>
      </w:r>
    </w:p>
    <w:p w14:paraId="0D303BA1"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Wigglesworth, E. (2006). "Occupational injuries by hour of day and day of week: a 20‐year study." </w:t>
      </w:r>
      <w:r w:rsidRPr="00812153">
        <w:rPr>
          <w:rFonts w:ascii="Times New Roman" w:hAnsi="Times New Roman" w:cs="Times New Roman"/>
          <w:i/>
          <w:sz w:val="24"/>
          <w:szCs w:val="24"/>
        </w:rPr>
        <w:t>Australian and New Zealand journal of public health</w:t>
      </w:r>
      <w:r w:rsidRPr="00812153">
        <w:rPr>
          <w:rFonts w:ascii="Times New Roman" w:hAnsi="Times New Roman" w:cs="Times New Roman"/>
          <w:sz w:val="24"/>
          <w:szCs w:val="24"/>
        </w:rPr>
        <w:t>, 30(6), 505-508.</w:t>
      </w:r>
    </w:p>
    <w:p w14:paraId="100AE970"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Yang, S., Wi, S., and Kim, S. (2018). "Development Methodology of Web Crawling Based on Physical Properties DB of Building Materials for the Efficiency of Building Energy Simulation." </w:t>
      </w:r>
      <w:r w:rsidRPr="00812153">
        <w:rPr>
          <w:rFonts w:ascii="Batang" w:eastAsia="Batang" w:hAnsi="Batang" w:cs="Batang" w:hint="eastAsia"/>
          <w:i/>
          <w:sz w:val="24"/>
          <w:szCs w:val="24"/>
        </w:rPr>
        <w:t>한국생활환경학회지</w:t>
      </w:r>
      <w:r w:rsidRPr="00812153">
        <w:rPr>
          <w:rFonts w:ascii="Times New Roman" w:hAnsi="Times New Roman" w:cs="Times New Roman"/>
          <w:sz w:val="24"/>
          <w:szCs w:val="24"/>
        </w:rPr>
        <w:t>, 25(4), 467-475.</w:t>
      </w:r>
    </w:p>
    <w:p w14:paraId="554AFCF6"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Yin, Z., and Shen, Y. "On the dimensionality of word embedding." </w:t>
      </w:r>
      <w:r w:rsidRPr="00812153">
        <w:rPr>
          <w:rFonts w:ascii="Times New Roman" w:hAnsi="Times New Roman" w:cs="Times New Roman"/>
          <w:i/>
          <w:sz w:val="24"/>
          <w:szCs w:val="24"/>
        </w:rPr>
        <w:t>Proc., Advances in Neural Information Processing Systems</w:t>
      </w:r>
      <w:r w:rsidRPr="00812153">
        <w:rPr>
          <w:rFonts w:ascii="Times New Roman" w:hAnsi="Times New Roman" w:cs="Times New Roman"/>
          <w:sz w:val="24"/>
          <w:szCs w:val="24"/>
        </w:rPr>
        <w:t>, 887-898.</w:t>
      </w:r>
    </w:p>
    <w:p w14:paraId="328DBAA5"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lastRenderedPageBreak/>
        <w:t xml:space="preserve">Yoshioka, K., and Dozono, H. "The Classification of the Documents Based on Word Embedding and 2-layer Spherical Self Organizing Maps." </w:t>
      </w:r>
      <w:r w:rsidRPr="00812153">
        <w:rPr>
          <w:rFonts w:ascii="Times New Roman" w:hAnsi="Times New Roman" w:cs="Times New Roman"/>
          <w:i/>
          <w:sz w:val="24"/>
          <w:szCs w:val="24"/>
        </w:rPr>
        <w:t>Proc., Proceedings of the 2019 11th International Conference on Machine Learning and Computing</w:t>
      </w:r>
      <w:r w:rsidRPr="00812153">
        <w:rPr>
          <w:rFonts w:ascii="Times New Roman" w:hAnsi="Times New Roman" w:cs="Times New Roman"/>
          <w:sz w:val="24"/>
          <w:szCs w:val="24"/>
        </w:rPr>
        <w:t>, 357-361.</w:t>
      </w:r>
    </w:p>
    <w:p w14:paraId="75D82AA0"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Zhang, Z., Huang, Y., Zhu, P., and Zhao, H. "Effective character-augmented word embedding for machine reading comprehension." </w:t>
      </w:r>
      <w:r w:rsidRPr="00812153">
        <w:rPr>
          <w:rFonts w:ascii="Times New Roman" w:hAnsi="Times New Roman" w:cs="Times New Roman"/>
          <w:i/>
          <w:sz w:val="24"/>
          <w:szCs w:val="24"/>
        </w:rPr>
        <w:t>Proc., CCF International Conference on Natural Language Processing and Chinese Computing</w:t>
      </w:r>
      <w:r w:rsidRPr="00812153">
        <w:rPr>
          <w:rFonts w:ascii="Times New Roman" w:hAnsi="Times New Roman" w:cs="Times New Roman"/>
          <w:sz w:val="24"/>
          <w:szCs w:val="24"/>
        </w:rPr>
        <w:t>, Springer, 27-39.</w:t>
      </w:r>
    </w:p>
    <w:p w14:paraId="373A609E"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Zheng, C., He, G., and Peng, Z. (2015). "A Study of Web Information Extraction Technology Based on Beautiful Soup." </w:t>
      </w:r>
      <w:r w:rsidRPr="00812153">
        <w:rPr>
          <w:rFonts w:ascii="Times New Roman" w:hAnsi="Times New Roman" w:cs="Times New Roman"/>
          <w:i/>
          <w:sz w:val="24"/>
          <w:szCs w:val="24"/>
        </w:rPr>
        <w:t>JCP</w:t>
      </w:r>
      <w:r w:rsidRPr="00812153">
        <w:rPr>
          <w:rFonts w:ascii="Times New Roman" w:hAnsi="Times New Roman" w:cs="Times New Roman"/>
          <w:sz w:val="24"/>
          <w:szCs w:val="24"/>
        </w:rPr>
        <w:t>, 10(6), 381-387.</w:t>
      </w:r>
    </w:p>
    <w:p w14:paraId="75C4A73D" w14:textId="77777777" w:rsidR="00F50EE7" w:rsidRPr="00812153" w:rsidRDefault="00F50EE7" w:rsidP="00812153">
      <w:pPr>
        <w:pStyle w:val="EndNoteBibliography"/>
        <w:spacing w:after="0"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Zhou, Q., Fang, D., and Wang, X. (2008). "A method to identify strategies for the improvement of human safety behavior by considering safety climate and personal experience." </w:t>
      </w:r>
      <w:r w:rsidRPr="00812153">
        <w:rPr>
          <w:rFonts w:ascii="Times New Roman" w:hAnsi="Times New Roman" w:cs="Times New Roman"/>
          <w:i/>
          <w:sz w:val="24"/>
          <w:szCs w:val="24"/>
        </w:rPr>
        <w:t>Safety Science</w:t>
      </w:r>
      <w:r w:rsidRPr="00812153">
        <w:rPr>
          <w:rFonts w:ascii="Times New Roman" w:hAnsi="Times New Roman" w:cs="Times New Roman"/>
          <w:sz w:val="24"/>
          <w:szCs w:val="24"/>
        </w:rPr>
        <w:t>, 46(10), 1406-1419.</w:t>
      </w:r>
    </w:p>
    <w:p w14:paraId="48A145E8" w14:textId="77777777" w:rsidR="00F50EE7" w:rsidRPr="00812153" w:rsidRDefault="00F50EE7" w:rsidP="00812153">
      <w:pPr>
        <w:pStyle w:val="EndNoteBibliography"/>
        <w:spacing w:line="480" w:lineRule="auto"/>
        <w:ind w:left="720" w:hanging="720"/>
        <w:rPr>
          <w:rFonts w:ascii="Times New Roman" w:hAnsi="Times New Roman" w:cs="Times New Roman"/>
          <w:sz w:val="24"/>
          <w:szCs w:val="24"/>
        </w:rPr>
      </w:pPr>
      <w:r w:rsidRPr="00812153">
        <w:rPr>
          <w:rFonts w:ascii="Times New Roman" w:hAnsi="Times New Roman" w:cs="Times New Roman"/>
          <w:sz w:val="24"/>
          <w:szCs w:val="24"/>
        </w:rPr>
        <w:t xml:space="preserve">Zou, P. X., and Zhang, G. (2009). "Comparative study on the perception of construction safety risks in China and Australia." </w:t>
      </w:r>
      <w:r w:rsidRPr="00812153">
        <w:rPr>
          <w:rFonts w:ascii="Times New Roman" w:hAnsi="Times New Roman" w:cs="Times New Roman"/>
          <w:i/>
          <w:sz w:val="24"/>
          <w:szCs w:val="24"/>
        </w:rPr>
        <w:t>Journal of construction engineering and management</w:t>
      </w:r>
      <w:r w:rsidRPr="00812153">
        <w:rPr>
          <w:rFonts w:ascii="Times New Roman" w:hAnsi="Times New Roman" w:cs="Times New Roman"/>
          <w:sz w:val="24"/>
          <w:szCs w:val="24"/>
        </w:rPr>
        <w:t>, 135(7), 620-627.</w:t>
      </w:r>
    </w:p>
    <w:p w14:paraId="3570BA4C" w14:textId="323989B7" w:rsidR="00040FB1" w:rsidRPr="00F50EE7" w:rsidRDefault="004D404B">
      <w:pPr>
        <w:pStyle w:val="EndNoteBibliography"/>
        <w:spacing w:line="480" w:lineRule="auto"/>
        <w:ind w:left="720" w:hanging="720"/>
        <w:rPr>
          <w:rFonts w:ascii="Times New Roman" w:eastAsia="Times New Roman" w:hAnsi="Times New Roman" w:cs="Times New Roman"/>
          <w:kern w:val="17"/>
          <w:sz w:val="24"/>
          <w:szCs w:val="24"/>
          <w:lang w:eastAsia="ko-KR"/>
        </w:rPr>
        <w:pPrChange w:id="582" w:author="Kim, Jaehong" w:date="2021-02-24T13:04:00Z">
          <w:pPr/>
        </w:pPrChange>
      </w:pPr>
      <w:r w:rsidRPr="00F50EE7">
        <w:rPr>
          <w:rFonts w:ascii="Times New Roman" w:eastAsia="Times New Roman" w:hAnsi="Times New Roman" w:cs="Times New Roman"/>
          <w:kern w:val="17"/>
          <w:sz w:val="24"/>
          <w:szCs w:val="24"/>
          <w:lang w:eastAsia="ko-KR"/>
        </w:rPr>
        <w:fldChar w:fldCharType="end"/>
      </w:r>
    </w:p>
    <w:sectPr w:rsidR="00040FB1" w:rsidRPr="00F50EE7" w:rsidSect="003C537C">
      <w:footerReference w:type="default" r:id="rId30"/>
      <w:pgSz w:w="11906" w:h="16838" w:code="9"/>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1" w:author="Yongwei Shan" w:date="2020-07-20T10:57:00Z" w:initials="YS">
    <w:p w14:paraId="5E89098C" w14:textId="77777777" w:rsidR="006A07E9" w:rsidRDefault="006A07E9" w:rsidP="00895DA0">
      <w:pPr>
        <w:pStyle w:val="CommentText"/>
      </w:pPr>
      <w:r>
        <w:rPr>
          <w:rStyle w:val="CommentReference"/>
        </w:rPr>
        <w:annotationRef/>
      </w:r>
      <w:r>
        <w:t>I think this finding is a little bit too general. Be as specific as you can.</w:t>
      </w:r>
    </w:p>
  </w:comment>
  <w:comment w:id="116" w:author="Yongwei Shan" w:date="2020-07-20T11:03:00Z" w:initials="YS">
    <w:p w14:paraId="6DB1FE4B" w14:textId="77777777" w:rsidR="006A07E9" w:rsidRDefault="006A07E9" w:rsidP="00895DA0">
      <w:pPr>
        <w:pStyle w:val="CommentText"/>
      </w:pPr>
      <w:r>
        <w:rPr>
          <w:rStyle w:val="CommentReference"/>
        </w:rPr>
        <w:annotationRef/>
      </w:r>
      <w:r>
        <w:t xml:space="preserve">You just mentioned that focusing on frequency is a limitation. Following that sentence, you say you are going to investigate the frequency of accidents. The logic is not well established here.  Consider revising. </w:t>
      </w:r>
    </w:p>
  </w:comment>
  <w:comment w:id="113" w:author="Yongwei Shan" w:date="2020-07-20T11:06:00Z" w:initials="YS">
    <w:p w14:paraId="607564E0" w14:textId="77777777" w:rsidR="006A07E9" w:rsidRDefault="006A07E9" w:rsidP="00895DA0">
      <w:pPr>
        <w:pStyle w:val="CommentText"/>
      </w:pPr>
      <w:r>
        <w:rPr>
          <w:rStyle w:val="CommentReference"/>
        </w:rPr>
        <w:annotationRef/>
      </w:r>
      <w:r>
        <w:t xml:space="preserve">Consider revising this portion to provide a clear and strong argument. </w:t>
      </w:r>
    </w:p>
  </w:comment>
  <w:comment w:id="133" w:author="Yongwei Shan" w:date="2020-07-20T11:33:00Z" w:initials="YS">
    <w:p w14:paraId="65BBC5A5" w14:textId="77777777" w:rsidR="006A07E9" w:rsidRDefault="006A07E9" w:rsidP="00895DA0">
      <w:pPr>
        <w:pStyle w:val="CommentText"/>
      </w:pPr>
      <w:r>
        <w:rPr>
          <w:rStyle w:val="CommentReference"/>
        </w:rPr>
        <w:annotationRef/>
      </w:r>
      <w:r>
        <w:t xml:space="preserve">You do not need to show your findings in Introduction. Only research problem statement and significance of your problem is needed in the Introduction section. Instead you can show your findings in the abstract. </w:t>
      </w:r>
    </w:p>
  </w:comment>
  <w:comment w:id="347" w:author="Yongwei Shan" w:date="2020-07-20T11:52:00Z" w:initials="YS">
    <w:p w14:paraId="56B7E426" w14:textId="77777777" w:rsidR="006A07E9" w:rsidRDefault="006A07E9" w:rsidP="00926EF4">
      <w:pPr>
        <w:pStyle w:val="CommentText"/>
      </w:pPr>
      <w:r>
        <w:rPr>
          <w:rStyle w:val="CommentReference"/>
        </w:rPr>
        <w:annotationRef/>
      </w:r>
      <w:r>
        <w:t>What do you mean by low data?</w:t>
      </w:r>
    </w:p>
  </w:comment>
  <w:comment w:id="359" w:author="Yongwei Shan" w:date="2020-07-20T17:44:00Z" w:initials="YS">
    <w:p w14:paraId="21E867F7" w14:textId="77777777" w:rsidR="006A07E9" w:rsidRDefault="006A07E9" w:rsidP="00926EF4">
      <w:pPr>
        <w:pStyle w:val="CommentText"/>
      </w:pPr>
      <w:r>
        <w:rPr>
          <w:rStyle w:val="CommentReference"/>
        </w:rPr>
        <w:annotationRef/>
      </w:r>
      <w:r>
        <w:t>Can you use “article” to replace the word “ data”?</w:t>
      </w:r>
    </w:p>
  </w:comment>
  <w:comment w:id="360" w:author="Yongwei Shan" w:date="2020-07-20T22:25:00Z" w:initials="YS">
    <w:p w14:paraId="6BE93A1B" w14:textId="77777777" w:rsidR="006A07E9" w:rsidRDefault="006A07E9" w:rsidP="00926EF4">
      <w:pPr>
        <w:pStyle w:val="CommentText"/>
      </w:pPr>
      <w:r>
        <w:rPr>
          <w:rStyle w:val="CommentReference"/>
        </w:rPr>
        <w:annotationRef/>
      </w:r>
      <w:r>
        <w:t>Could you please specify what is included in the article format you are talking about here?</w:t>
      </w:r>
    </w:p>
  </w:comment>
  <w:comment w:id="361" w:author="Kim, Jaehong" w:date="2021-02-22T11:09:00Z" w:initials="KJ">
    <w:p w14:paraId="3BCF18F7" w14:textId="695574C4" w:rsidR="006A07E9" w:rsidRDefault="006A07E9">
      <w:pPr>
        <w:pStyle w:val="CommentText"/>
      </w:pPr>
      <w:r>
        <w:rPr>
          <w:rStyle w:val="CommentReference"/>
        </w:rPr>
        <w:annotationRef/>
      </w:r>
    </w:p>
  </w:comment>
  <w:comment w:id="362" w:author="Yongwei Shan" w:date="2020-07-20T22:30:00Z" w:initials="YS">
    <w:p w14:paraId="51D0B6CB" w14:textId="77777777" w:rsidR="006A07E9" w:rsidRDefault="006A07E9" w:rsidP="00FD2E42">
      <w:pPr>
        <w:pStyle w:val="CommentText"/>
      </w:pPr>
      <w:r>
        <w:rPr>
          <w:rStyle w:val="CommentReference"/>
        </w:rPr>
        <w:annotationRef/>
      </w:r>
      <w:r>
        <w:t xml:space="preserve">Since you are talking about what you have already done, you can just use the past tense. </w:t>
      </w:r>
    </w:p>
  </w:comment>
  <w:comment w:id="363" w:author="Yongwei Shan" w:date="2020-07-20T22:32:00Z" w:initials="YS">
    <w:p w14:paraId="4F016C47" w14:textId="77777777" w:rsidR="006A07E9" w:rsidRDefault="006A07E9" w:rsidP="00FD2E42">
      <w:pPr>
        <w:pStyle w:val="CommentText"/>
      </w:pPr>
      <w:r>
        <w:rPr>
          <w:rStyle w:val="CommentReference"/>
        </w:rPr>
        <w:annotationRef/>
      </w:r>
      <w:r>
        <w:t>What do you mean by scraping here?</w:t>
      </w:r>
    </w:p>
  </w:comment>
  <w:comment w:id="364" w:author="Yongwei Shan" w:date="2020-07-21T09:58:00Z" w:initials="YS">
    <w:p w14:paraId="2817ADDC" w14:textId="77777777" w:rsidR="006A07E9" w:rsidRDefault="006A07E9" w:rsidP="00910F7D">
      <w:pPr>
        <w:pStyle w:val="CommentText"/>
      </w:pPr>
      <w:r>
        <w:rPr>
          <w:rStyle w:val="CommentReference"/>
        </w:rPr>
        <w:annotationRef/>
      </w:r>
      <w:r>
        <w:t>This sentence is not grammatically correct.</w:t>
      </w:r>
    </w:p>
    <w:p w14:paraId="2F759F39" w14:textId="77777777" w:rsidR="006A07E9" w:rsidRDefault="006A07E9" w:rsidP="00910F7D">
      <w:pPr>
        <w:pStyle w:val="CommentText"/>
      </w:pPr>
      <w:r>
        <w:t>Predict the probability of what?</w:t>
      </w:r>
    </w:p>
  </w:comment>
  <w:comment w:id="365" w:author="Yongwei Shan" w:date="2020-07-21T10:06:00Z" w:initials="YS">
    <w:p w14:paraId="52915002" w14:textId="77777777" w:rsidR="006A07E9" w:rsidRDefault="006A07E9" w:rsidP="00910F7D">
      <w:pPr>
        <w:pStyle w:val="CommentText"/>
      </w:pPr>
      <w:r>
        <w:rPr>
          <w:rStyle w:val="CommentReference"/>
        </w:rPr>
        <w:annotationRef/>
      </w:r>
      <w:r>
        <w:t>Similarity or dissimilarity of what?</w:t>
      </w:r>
    </w:p>
  </w:comment>
  <w:comment w:id="367" w:author="Yongwei Shan" w:date="2020-07-21T10:18:00Z" w:initials="YS">
    <w:p w14:paraId="78B4DA64" w14:textId="77777777" w:rsidR="006A07E9" w:rsidRDefault="006A07E9" w:rsidP="00944127">
      <w:pPr>
        <w:pStyle w:val="CommentText"/>
      </w:pPr>
      <w:r>
        <w:rPr>
          <w:rStyle w:val="CommentReference"/>
        </w:rPr>
        <w:annotationRef/>
      </w:r>
      <w:r>
        <w:t xml:space="preserve">Grammatically wrong. </w:t>
      </w:r>
    </w:p>
  </w:comment>
  <w:comment w:id="368" w:author="Yongwei Shan" w:date="2020-07-21T10:21:00Z" w:initials="YS">
    <w:p w14:paraId="4D2B2AC9" w14:textId="77777777" w:rsidR="006A07E9" w:rsidRDefault="006A07E9" w:rsidP="00944127">
      <w:pPr>
        <w:pStyle w:val="CommentText"/>
      </w:pPr>
      <w:r>
        <w:rPr>
          <w:rStyle w:val="CommentReference"/>
        </w:rPr>
        <w:annotationRef/>
      </w:r>
      <w:r>
        <w:t>I do not understand this sentence. Does skip-gram predict the possibility of different contexts where the target worlds could fall into?”</w:t>
      </w:r>
    </w:p>
  </w:comment>
  <w:comment w:id="369" w:author="Yongwei Shan" w:date="2020-07-21T10:31:00Z" w:initials="YS">
    <w:p w14:paraId="39DDD9B1" w14:textId="77777777" w:rsidR="006A07E9" w:rsidRDefault="006A07E9" w:rsidP="00DA1006">
      <w:pPr>
        <w:pStyle w:val="CommentText"/>
      </w:pPr>
      <w:r>
        <w:rPr>
          <w:rStyle w:val="CommentReference"/>
        </w:rPr>
        <w:annotationRef/>
      </w:r>
      <w:r>
        <w:t>in all of the selected articles?</w:t>
      </w:r>
    </w:p>
  </w:comment>
  <w:comment w:id="370" w:author="Yongwei Shan" w:date="2020-07-21T10:31:00Z" w:initials="YS">
    <w:p w14:paraId="0EF53358" w14:textId="77777777" w:rsidR="006A07E9" w:rsidRDefault="006A07E9" w:rsidP="00DA1006">
      <w:pPr>
        <w:pStyle w:val="CommentText"/>
      </w:pPr>
      <w:r>
        <w:rPr>
          <w:rStyle w:val="CommentReference"/>
        </w:rPr>
        <w:annotationRef/>
      </w:r>
      <w:r>
        <w:t>Why 400?</w:t>
      </w:r>
    </w:p>
  </w:comment>
  <w:comment w:id="371" w:author="Yongwei Shan" w:date="2020-07-21T11:01:00Z" w:initials="YS">
    <w:p w14:paraId="37C7F1CD" w14:textId="77777777" w:rsidR="006A07E9" w:rsidRDefault="006A07E9" w:rsidP="00DA1006">
      <w:pPr>
        <w:pStyle w:val="CommentText"/>
      </w:pPr>
      <w:r>
        <w:rPr>
          <w:rStyle w:val="CommentReference"/>
        </w:rPr>
        <w:annotationRef/>
      </w:r>
      <w:r>
        <w:t>Interactions of what?</w:t>
      </w:r>
    </w:p>
  </w:comment>
  <w:comment w:id="372" w:author="Yongwei Shan" w:date="2020-07-21T11:06:00Z" w:initials="YS">
    <w:p w14:paraId="0C94143A" w14:textId="77777777" w:rsidR="006A07E9" w:rsidRDefault="006A07E9" w:rsidP="00DA1006">
      <w:pPr>
        <w:pStyle w:val="CommentText"/>
      </w:pPr>
      <w:r>
        <w:rPr>
          <w:rStyle w:val="CommentReference"/>
        </w:rPr>
        <w:annotationRef/>
      </w:r>
      <w:r>
        <w:t xml:space="preserve">Incomplete sentence. </w:t>
      </w:r>
    </w:p>
  </w:comment>
  <w:comment w:id="373" w:author="Yongwei Shan" w:date="2020-07-21T15:46:00Z" w:initials="YS">
    <w:p w14:paraId="6BB09A9C" w14:textId="77777777" w:rsidR="006A07E9" w:rsidRDefault="006A07E9" w:rsidP="005D7A46">
      <w:pPr>
        <w:pStyle w:val="CommentText"/>
      </w:pPr>
      <w:r>
        <w:rPr>
          <w:rStyle w:val="CommentReference"/>
        </w:rPr>
        <w:annotationRef/>
      </w:r>
      <w:r>
        <w:t>What is your computational view on UMAP?</w:t>
      </w:r>
    </w:p>
  </w:comment>
  <w:comment w:id="374" w:author="Yongwei Shan" w:date="2020-07-21T16:10:00Z" w:initials="YS">
    <w:p w14:paraId="71283D98" w14:textId="77777777" w:rsidR="006A07E9" w:rsidRDefault="006A07E9" w:rsidP="005D7A46">
      <w:pPr>
        <w:pStyle w:val="CommentText"/>
      </w:pPr>
      <w:r>
        <w:rPr>
          <w:rStyle w:val="CommentReference"/>
        </w:rPr>
        <w:annotationRef/>
      </w:r>
      <w:r>
        <w:t xml:space="preserve">This sentence is not clear. Similar words associated with a keyword are in one color. Is that correct? </w:t>
      </w:r>
    </w:p>
  </w:comment>
  <w:comment w:id="375" w:author="Yongwei Shan" w:date="2020-07-21T16:20:00Z" w:initials="YS">
    <w:p w14:paraId="6FADB242" w14:textId="77777777" w:rsidR="006A07E9" w:rsidRDefault="006A07E9" w:rsidP="005E530F">
      <w:pPr>
        <w:pStyle w:val="CommentText"/>
      </w:pPr>
      <w:r>
        <w:rPr>
          <w:rStyle w:val="CommentReference"/>
        </w:rPr>
        <w:annotationRef/>
      </w:r>
      <w:r>
        <w:t xml:space="preserve">I believe this part of the information already talked about in the previous section. </w:t>
      </w:r>
    </w:p>
    <w:p w14:paraId="759C8496" w14:textId="77777777" w:rsidR="006A07E9" w:rsidRDefault="006A07E9" w:rsidP="005E530F">
      <w:pPr>
        <w:pStyle w:val="CommentText"/>
      </w:pPr>
      <w:r>
        <w:t xml:space="preserve">Considering removing the redundant information in the previous section. I think the content fits in the result section better. </w:t>
      </w:r>
    </w:p>
  </w:comment>
  <w:comment w:id="458" w:author="Yongwei Shan" w:date="2020-07-21T17:43:00Z" w:initials="YS">
    <w:p w14:paraId="5077D84C" w14:textId="77777777" w:rsidR="006A07E9" w:rsidRDefault="006A07E9" w:rsidP="009F4243">
      <w:pPr>
        <w:pStyle w:val="CommentText"/>
      </w:pPr>
      <w:r>
        <w:rPr>
          <w:rStyle w:val="CommentReference"/>
        </w:rPr>
        <w:annotationRef/>
      </w:r>
      <w:r>
        <w:t>Provide what kind of information</w:t>
      </w:r>
    </w:p>
  </w:comment>
  <w:comment w:id="554" w:author="Yongwei Shan" w:date="2020-07-21T20:56:00Z" w:initials="YS">
    <w:p w14:paraId="05454B86" w14:textId="77777777" w:rsidR="006A07E9" w:rsidRDefault="006A07E9" w:rsidP="00BA5698">
      <w:pPr>
        <w:pStyle w:val="CommentText"/>
      </w:pPr>
      <w:r>
        <w:rPr>
          <w:rStyle w:val="CommentReference"/>
        </w:rPr>
        <w:annotationRef/>
      </w:r>
      <w:r>
        <w:t xml:space="preserve">Can you be more specific about the factors related to building.  Based on your analysis, you can talk about some specific. Your current discussion is not in-depth enough. </w:t>
      </w:r>
    </w:p>
  </w:comment>
  <w:comment w:id="555" w:author="Kim, Jaehong" w:date="2021-02-22T13:39:00Z" w:initials="KJ">
    <w:p w14:paraId="3B37D5B6" w14:textId="68FA402F" w:rsidR="006A07E9" w:rsidRDefault="006A07E9">
      <w:pPr>
        <w:pStyle w:val="CommentText"/>
      </w:pPr>
      <w:r>
        <w:rPr>
          <w:rStyle w:val="CommentReference"/>
        </w:rPr>
        <w:annotationRef/>
      </w:r>
    </w:p>
  </w:comment>
  <w:comment w:id="564" w:author="Yongwei Shan" w:date="2020-07-21T21:02:00Z" w:initials="YS">
    <w:p w14:paraId="6EF5A69B" w14:textId="77777777" w:rsidR="006A07E9" w:rsidRDefault="006A07E9" w:rsidP="00BA5698">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89098C" w15:done="0"/>
  <w15:commentEx w15:paraId="6DB1FE4B" w15:done="0"/>
  <w15:commentEx w15:paraId="607564E0" w15:done="0"/>
  <w15:commentEx w15:paraId="65BBC5A5" w15:done="0"/>
  <w15:commentEx w15:paraId="56B7E426" w15:done="0"/>
  <w15:commentEx w15:paraId="21E867F7" w15:done="0"/>
  <w15:commentEx w15:paraId="6BE93A1B" w15:done="0"/>
  <w15:commentEx w15:paraId="3BCF18F7" w15:paraIdParent="6BE93A1B" w15:done="0"/>
  <w15:commentEx w15:paraId="51D0B6CB" w15:done="0"/>
  <w15:commentEx w15:paraId="4F016C47" w15:done="0"/>
  <w15:commentEx w15:paraId="2F759F39" w15:done="0"/>
  <w15:commentEx w15:paraId="52915002" w15:done="0"/>
  <w15:commentEx w15:paraId="78B4DA64" w15:done="0"/>
  <w15:commentEx w15:paraId="4D2B2AC9" w15:done="0"/>
  <w15:commentEx w15:paraId="39DDD9B1" w15:done="0"/>
  <w15:commentEx w15:paraId="0EF53358" w15:done="0"/>
  <w15:commentEx w15:paraId="37C7F1CD" w15:done="0"/>
  <w15:commentEx w15:paraId="0C94143A" w15:done="0"/>
  <w15:commentEx w15:paraId="6BB09A9C" w15:done="0"/>
  <w15:commentEx w15:paraId="71283D98" w15:done="0"/>
  <w15:commentEx w15:paraId="759C8496" w15:done="0"/>
  <w15:commentEx w15:paraId="5077D84C" w15:done="0"/>
  <w15:commentEx w15:paraId="05454B86" w15:done="0"/>
  <w15:commentEx w15:paraId="3B37D5B6" w15:paraIdParent="05454B86" w15:done="0"/>
  <w15:commentEx w15:paraId="6EF5A6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E0F65" w16cex:dateUtc="2021-02-22T17:09:00Z"/>
  <w16cex:commentExtensible w16cex:durableId="23DE3288" w16cex:dateUtc="2021-02-22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89098C" w16cid:durableId="22BFF72D"/>
  <w16cid:commentId w16cid:paraId="6DB1FE4B" w16cid:durableId="22BFF878"/>
  <w16cid:commentId w16cid:paraId="607564E0" w16cid:durableId="22BFF953"/>
  <w16cid:commentId w16cid:paraId="65BBC5A5" w16cid:durableId="22BFFF7C"/>
  <w16cid:commentId w16cid:paraId="56B7E426" w16cid:durableId="22C003FB"/>
  <w16cid:commentId w16cid:paraId="21E867F7" w16cid:durableId="22C0568E"/>
  <w16cid:commentId w16cid:paraId="6BE93A1B" w16cid:durableId="22C09847"/>
  <w16cid:commentId w16cid:paraId="3BCF18F7" w16cid:durableId="23DE0F65"/>
  <w16cid:commentId w16cid:paraId="51D0B6CB" w16cid:durableId="22C0998B"/>
  <w16cid:commentId w16cid:paraId="4F016C47" w16cid:durableId="22C09A03"/>
  <w16cid:commentId w16cid:paraId="2F759F39" w16cid:durableId="23DE1206"/>
  <w16cid:commentId w16cid:paraId="52915002" w16cid:durableId="22C13CB1"/>
  <w16cid:commentId w16cid:paraId="78B4DA64" w16cid:durableId="22C13F8D"/>
  <w16cid:commentId w16cid:paraId="4D2B2AC9" w16cid:durableId="22C1402F"/>
  <w16cid:commentId w16cid:paraId="39DDD9B1" w16cid:durableId="22C14278"/>
  <w16cid:commentId w16cid:paraId="0EF53358" w16cid:durableId="22C1429A"/>
  <w16cid:commentId w16cid:paraId="37C7F1CD" w16cid:durableId="22C14985"/>
  <w16cid:commentId w16cid:paraId="0C94143A" w16cid:durableId="22C14ACB"/>
  <w16cid:commentId w16cid:paraId="6BB09A9C" w16cid:durableId="22C18C71"/>
  <w16cid:commentId w16cid:paraId="71283D98" w16cid:durableId="22C191F5"/>
  <w16cid:commentId w16cid:paraId="759C8496" w16cid:durableId="22C19446"/>
  <w16cid:commentId w16cid:paraId="5077D84C" w16cid:durableId="22C1A7B3"/>
  <w16cid:commentId w16cid:paraId="05454B86" w16cid:durableId="22C1D4E0"/>
  <w16cid:commentId w16cid:paraId="3B37D5B6" w16cid:durableId="23DE3288"/>
  <w16cid:commentId w16cid:paraId="6EF5A69B" w16cid:durableId="22C1D6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6FA92" w14:textId="77777777" w:rsidR="008F37AB" w:rsidRDefault="008F37AB" w:rsidP="00076C50">
      <w:pPr>
        <w:spacing w:after="0" w:line="240" w:lineRule="auto"/>
      </w:pPr>
      <w:r>
        <w:separator/>
      </w:r>
    </w:p>
  </w:endnote>
  <w:endnote w:type="continuationSeparator" w:id="0">
    <w:p w14:paraId="4626CF0E" w14:textId="77777777" w:rsidR="008F37AB" w:rsidRDefault="008F37AB"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한양신명조">
    <w:altName w:val="맑은 고딕"/>
    <w:panose1 w:val="020B0604020202020204"/>
    <w:charset w:val="81"/>
    <w:family w:val="roman"/>
    <w:notTrueType/>
    <w:pitch w:val="default"/>
    <w:sig w:usb0="00000001" w:usb1="09060000"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20B0604020202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029745"/>
      <w:docPartObj>
        <w:docPartGallery w:val="Page Numbers (Bottom of Page)"/>
        <w:docPartUnique/>
      </w:docPartObj>
    </w:sdtPr>
    <w:sdtEndPr>
      <w:rPr>
        <w:noProof/>
      </w:rPr>
    </w:sdtEndPr>
    <w:sdtContent>
      <w:p w14:paraId="01E26A4B" w14:textId="38FADAF6" w:rsidR="006A07E9" w:rsidRDefault="006A07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6A07E9" w:rsidRDefault="006A0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C1175" w14:textId="77777777" w:rsidR="008F37AB" w:rsidRDefault="008F37AB" w:rsidP="00076C50">
      <w:pPr>
        <w:spacing w:after="0" w:line="240" w:lineRule="auto"/>
      </w:pPr>
      <w:r>
        <w:separator/>
      </w:r>
    </w:p>
  </w:footnote>
  <w:footnote w:type="continuationSeparator" w:id="0">
    <w:p w14:paraId="1068A901" w14:textId="77777777" w:rsidR="008F37AB" w:rsidRDefault="008F37AB"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7492"/>
    <w:multiLevelType w:val="hybridMultilevel"/>
    <w:tmpl w:val="98AA1C2C"/>
    <w:lvl w:ilvl="0" w:tplc="8AAEAF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EF4E6C"/>
    <w:multiLevelType w:val="hybridMultilevel"/>
    <w:tmpl w:val="92C642B2"/>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08A4"/>
    <w:multiLevelType w:val="hybridMultilevel"/>
    <w:tmpl w:val="33E4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6C4E3B"/>
    <w:multiLevelType w:val="hybridMultilevel"/>
    <w:tmpl w:val="05BEA070"/>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105A8E"/>
    <w:multiLevelType w:val="hybridMultilevel"/>
    <w:tmpl w:val="875C7B28"/>
    <w:lvl w:ilvl="0" w:tplc="461067D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3A559D9"/>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135AC"/>
    <w:multiLevelType w:val="hybridMultilevel"/>
    <w:tmpl w:val="97EE10C2"/>
    <w:lvl w:ilvl="0" w:tplc="55D06574">
      <w:start w:val="2"/>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5F1480"/>
    <w:multiLevelType w:val="multilevel"/>
    <w:tmpl w:val="00FAD5F6"/>
    <w:lvl w:ilvl="0">
      <w:start w:val="1"/>
      <w:numFmt w:val="decimal"/>
      <w:lvlText w:val="%1."/>
      <w:lvlJc w:val="left"/>
      <w:pPr>
        <w:ind w:left="720" w:hanging="360"/>
      </w:pPr>
      <w:rPr>
        <w:rFonts w:ascii="Batang" w:eastAsia="Batang" w:hAnsi="Batang" w:cs="Batang"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324E8"/>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94E04"/>
    <w:multiLevelType w:val="hybridMultilevel"/>
    <w:tmpl w:val="E2684550"/>
    <w:lvl w:ilvl="0" w:tplc="1FBE2EE8">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15:restartNumberingAfterBreak="0">
    <w:nsid w:val="6E615424"/>
    <w:multiLevelType w:val="hybridMultilevel"/>
    <w:tmpl w:val="2F147B3C"/>
    <w:lvl w:ilvl="0" w:tplc="6C14C0C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5E106E"/>
    <w:multiLevelType w:val="hybridMultilevel"/>
    <w:tmpl w:val="4DE0FA30"/>
    <w:lvl w:ilvl="0" w:tplc="AC0E46A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5"/>
  </w:num>
  <w:num w:numId="3">
    <w:abstractNumId w:val="29"/>
  </w:num>
  <w:num w:numId="4">
    <w:abstractNumId w:val="12"/>
  </w:num>
  <w:num w:numId="5">
    <w:abstractNumId w:val="35"/>
  </w:num>
  <w:num w:numId="6">
    <w:abstractNumId w:val="42"/>
  </w:num>
  <w:num w:numId="7">
    <w:abstractNumId w:val="8"/>
  </w:num>
  <w:num w:numId="8">
    <w:abstractNumId w:val="7"/>
  </w:num>
  <w:num w:numId="9">
    <w:abstractNumId w:val="1"/>
  </w:num>
  <w:num w:numId="10">
    <w:abstractNumId w:val="11"/>
  </w:num>
  <w:num w:numId="11">
    <w:abstractNumId w:val="5"/>
  </w:num>
  <w:num w:numId="12">
    <w:abstractNumId w:val="6"/>
  </w:num>
  <w:num w:numId="13">
    <w:abstractNumId w:val="16"/>
  </w:num>
  <w:num w:numId="14">
    <w:abstractNumId w:val="19"/>
  </w:num>
  <w:num w:numId="15">
    <w:abstractNumId w:val="14"/>
  </w:num>
  <w:num w:numId="16">
    <w:abstractNumId w:val="10"/>
  </w:num>
  <w:num w:numId="17">
    <w:abstractNumId w:val="40"/>
  </w:num>
  <w:num w:numId="18">
    <w:abstractNumId w:val="20"/>
  </w:num>
  <w:num w:numId="19">
    <w:abstractNumId w:val="2"/>
  </w:num>
  <w:num w:numId="20">
    <w:abstractNumId w:val="38"/>
  </w:num>
  <w:num w:numId="21">
    <w:abstractNumId w:val="23"/>
  </w:num>
  <w:num w:numId="22">
    <w:abstractNumId w:val="33"/>
  </w:num>
  <w:num w:numId="23">
    <w:abstractNumId w:val="26"/>
  </w:num>
  <w:num w:numId="24">
    <w:abstractNumId w:val="34"/>
  </w:num>
  <w:num w:numId="25">
    <w:abstractNumId w:val="27"/>
  </w:num>
  <w:num w:numId="26">
    <w:abstractNumId w:val="36"/>
  </w:num>
  <w:num w:numId="27">
    <w:abstractNumId w:val="15"/>
  </w:num>
  <w:num w:numId="28">
    <w:abstractNumId w:val="39"/>
  </w:num>
  <w:num w:numId="29">
    <w:abstractNumId w:val="9"/>
  </w:num>
  <w:num w:numId="30">
    <w:abstractNumId w:val="32"/>
  </w:num>
  <w:num w:numId="31">
    <w:abstractNumId w:val="41"/>
  </w:num>
  <w:num w:numId="32">
    <w:abstractNumId w:val="17"/>
  </w:num>
  <w:num w:numId="33">
    <w:abstractNumId w:val="30"/>
  </w:num>
  <w:num w:numId="34">
    <w:abstractNumId w:val="0"/>
  </w:num>
  <w:num w:numId="35">
    <w:abstractNumId w:val="3"/>
  </w:num>
  <w:num w:numId="36">
    <w:abstractNumId w:val="31"/>
  </w:num>
  <w:num w:numId="37">
    <w:abstractNumId w:val="24"/>
  </w:num>
  <w:num w:numId="38">
    <w:abstractNumId w:val="13"/>
  </w:num>
  <w:num w:numId="39">
    <w:abstractNumId w:val="44"/>
  </w:num>
  <w:num w:numId="40">
    <w:abstractNumId w:val="37"/>
  </w:num>
  <w:num w:numId="41">
    <w:abstractNumId w:val="4"/>
  </w:num>
  <w:num w:numId="42">
    <w:abstractNumId w:val="21"/>
  </w:num>
  <w:num w:numId="43">
    <w:abstractNumId w:val="22"/>
  </w:num>
  <w:num w:numId="44">
    <w:abstractNumId w:val="28"/>
  </w:num>
  <w:num w:numId="4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m, Jaehong">
    <w15:presenceInfo w15:providerId="AD" w15:userId="S::jaehong.kim@okstate.edu::99700603-b364-468e-bd8e-20f072f5ed94"/>
  </w15:person>
  <w15:person w15:author="Yongwei Shan">
    <w15:presenceInfo w15:providerId="Windows Live" w15:userId="c297d9f79e1e7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S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3&lt;/item&gt;&lt;item&gt;10&lt;/item&gt;&lt;item&gt;16&lt;/item&gt;&lt;item&gt;17&lt;/item&gt;&lt;item&gt;18&lt;/item&gt;&lt;item&gt;21&lt;/item&gt;&lt;item&gt;25&lt;/item&gt;&lt;item&gt;33&lt;/item&gt;&lt;item&gt;35&lt;/item&gt;&lt;item&gt;37&lt;/item&gt;&lt;item&gt;43&lt;/item&gt;&lt;item&gt;44&lt;/item&gt;&lt;item&gt;45&lt;/item&gt;&lt;item&gt;46&lt;/item&gt;&lt;item&gt;47&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8&lt;/item&gt;&lt;item&gt;79&lt;/item&gt;&lt;item&gt;80&lt;/item&gt;&lt;item&gt;81&lt;/item&gt;&lt;item&gt;82&lt;/item&gt;&lt;item&gt;83&lt;/item&gt;&lt;item&gt;84&lt;/item&gt;&lt;item&gt;85&lt;/item&gt;&lt;item&gt;109&lt;/item&gt;&lt;/record-ids&gt;&lt;/item&gt;&lt;/Libraries&gt;"/>
  </w:docVars>
  <w:rsids>
    <w:rsidRoot w:val="00A11E7E"/>
    <w:rsid w:val="00002B42"/>
    <w:rsid w:val="000034E7"/>
    <w:rsid w:val="00003519"/>
    <w:rsid w:val="00004BBF"/>
    <w:rsid w:val="00004CF6"/>
    <w:rsid w:val="0000514A"/>
    <w:rsid w:val="00006271"/>
    <w:rsid w:val="0001142D"/>
    <w:rsid w:val="00012A79"/>
    <w:rsid w:val="00013066"/>
    <w:rsid w:val="00013895"/>
    <w:rsid w:val="00015993"/>
    <w:rsid w:val="00016E35"/>
    <w:rsid w:val="000176CC"/>
    <w:rsid w:val="0002005A"/>
    <w:rsid w:val="000207EC"/>
    <w:rsid w:val="00021FAE"/>
    <w:rsid w:val="00022DE1"/>
    <w:rsid w:val="00023080"/>
    <w:rsid w:val="00024A78"/>
    <w:rsid w:val="000265E5"/>
    <w:rsid w:val="000364C1"/>
    <w:rsid w:val="00040746"/>
    <w:rsid w:val="00040DE7"/>
    <w:rsid w:val="00040FB1"/>
    <w:rsid w:val="0004386D"/>
    <w:rsid w:val="000459BD"/>
    <w:rsid w:val="0004751A"/>
    <w:rsid w:val="00050B1C"/>
    <w:rsid w:val="00053008"/>
    <w:rsid w:val="00057689"/>
    <w:rsid w:val="00062967"/>
    <w:rsid w:val="00064430"/>
    <w:rsid w:val="00064EBC"/>
    <w:rsid w:val="00065BB1"/>
    <w:rsid w:val="00066471"/>
    <w:rsid w:val="000665FE"/>
    <w:rsid w:val="0006699E"/>
    <w:rsid w:val="00070684"/>
    <w:rsid w:val="000722EB"/>
    <w:rsid w:val="00073B16"/>
    <w:rsid w:val="00076C50"/>
    <w:rsid w:val="00076FB8"/>
    <w:rsid w:val="00077590"/>
    <w:rsid w:val="00087D82"/>
    <w:rsid w:val="00091542"/>
    <w:rsid w:val="00093401"/>
    <w:rsid w:val="00096C25"/>
    <w:rsid w:val="000973F4"/>
    <w:rsid w:val="000976BC"/>
    <w:rsid w:val="000A0B66"/>
    <w:rsid w:val="000A14F3"/>
    <w:rsid w:val="000A1AC3"/>
    <w:rsid w:val="000A529E"/>
    <w:rsid w:val="000A6213"/>
    <w:rsid w:val="000B0324"/>
    <w:rsid w:val="000B21D8"/>
    <w:rsid w:val="000B2B2A"/>
    <w:rsid w:val="000B3106"/>
    <w:rsid w:val="000B48BE"/>
    <w:rsid w:val="000B5240"/>
    <w:rsid w:val="000B72EF"/>
    <w:rsid w:val="000B73DB"/>
    <w:rsid w:val="000B76F9"/>
    <w:rsid w:val="000C0385"/>
    <w:rsid w:val="000C3EAF"/>
    <w:rsid w:val="000C5199"/>
    <w:rsid w:val="000C6887"/>
    <w:rsid w:val="000C6B46"/>
    <w:rsid w:val="000C6FF1"/>
    <w:rsid w:val="000D0761"/>
    <w:rsid w:val="000D1F1B"/>
    <w:rsid w:val="000D23DE"/>
    <w:rsid w:val="000D290E"/>
    <w:rsid w:val="000D451C"/>
    <w:rsid w:val="000E3056"/>
    <w:rsid w:val="000E3E0D"/>
    <w:rsid w:val="000E541F"/>
    <w:rsid w:val="000E5F82"/>
    <w:rsid w:val="000E6509"/>
    <w:rsid w:val="000F10D3"/>
    <w:rsid w:val="000F2E88"/>
    <w:rsid w:val="000F4A3C"/>
    <w:rsid w:val="000F4B36"/>
    <w:rsid w:val="000F53C9"/>
    <w:rsid w:val="000F74A6"/>
    <w:rsid w:val="000F7E53"/>
    <w:rsid w:val="0010156A"/>
    <w:rsid w:val="001027D7"/>
    <w:rsid w:val="00102C16"/>
    <w:rsid w:val="001056B5"/>
    <w:rsid w:val="00111EB6"/>
    <w:rsid w:val="0011214B"/>
    <w:rsid w:val="00112790"/>
    <w:rsid w:val="00112F28"/>
    <w:rsid w:val="00112F2D"/>
    <w:rsid w:val="001135FB"/>
    <w:rsid w:val="00113BEB"/>
    <w:rsid w:val="001152FF"/>
    <w:rsid w:val="00121282"/>
    <w:rsid w:val="001227F1"/>
    <w:rsid w:val="00122D20"/>
    <w:rsid w:val="001252D0"/>
    <w:rsid w:val="00126A27"/>
    <w:rsid w:val="0013207E"/>
    <w:rsid w:val="00132A9D"/>
    <w:rsid w:val="00132AA9"/>
    <w:rsid w:val="00133AB4"/>
    <w:rsid w:val="00135447"/>
    <w:rsid w:val="001354CB"/>
    <w:rsid w:val="00136293"/>
    <w:rsid w:val="00137297"/>
    <w:rsid w:val="00137BC3"/>
    <w:rsid w:val="00140B4F"/>
    <w:rsid w:val="0014401D"/>
    <w:rsid w:val="00144D94"/>
    <w:rsid w:val="001504AA"/>
    <w:rsid w:val="0015077C"/>
    <w:rsid w:val="00155185"/>
    <w:rsid w:val="00156292"/>
    <w:rsid w:val="00160465"/>
    <w:rsid w:val="00161807"/>
    <w:rsid w:val="00161F9B"/>
    <w:rsid w:val="00164771"/>
    <w:rsid w:val="00167BC1"/>
    <w:rsid w:val="00171FC2"/>
    <w:rsid w:val="00177C58"/>
    <w:rsid w:val="00181E8F"/>
    <w:rsid w:val="001856A0"/>
    <w:rsid w:val="00187D45"/>
    <w:rsid w:val="00190529"/>
    <w:rsid w:val="00193FE6"/>
    <w:rsid w:val="00195941"/>
    <w:rsid w:val="001A0F3E"/>
    <w:rsid w:val="001A1B2F"/>
    <w:rsid w:val="001A27D3"/>
    <w:rsid w:val="001A3922"/>
    <w:rsid w:val="001A3D7E"/>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4B14"/>
    <w:rsid w:val="001D6779"/>
    <w:rsid w:val="001D6F87"/>
    <w:rsid w:val="001D77BF"/>
    <w:rsid w:val="001D7DAD"/>
    <w:rsid w:val="001E0045"/>
    <w:rsid w:val="001E01FE"/>
    <w:rsid w:val="001E3361"/>
    <w:rsid w:val="001E37F4"/>
    <w:rsid w:val="001E3E12"/>
    <w:rsid w:val="001F0127"/>
    <w:rsid w:val="001F0ED9"/>
    <w:rsid w:val="001F0F45"/>
    <w:rsid w:val="001F16B1"/>
    <w:rsid w:val="001F1B9E"/>
    <w:rsid w:val="001F2210"/>
    <w:rsid w:val="001F269F"/>
    <w:rsid w:val="001F4D10"/>
    <w:rsid w:val="001F6669"/>
    <w:rsid w:val="0020196C"/>
    <w:rsid w:val="002043A1"/>
    <w:rsid w:val="0020518A"/>
    <w:rsid w:val="00205C44"/>
    <w:rsid w:val="00205FCD"/>
    <w:rsid w:val="0020610C"/>
    <w:rsid w:val="00210D0C"/>
    <w:rsid w:val="00210E50"/>
    <w:rsid w:val="00214D6A"/>
    <w:rsid w:val="00214E26"/>
    <w:rsid w:val="0021595A"/>
    <w:rsid w:val="0022409B"/>
    <w:rsid w:val="002273AE"/>
    <w:rsid w:val="00227428"/>
    <w:rsid w:val="00230533"/>
    <w:rsid w:val="00231F49"/>
    <w:rsid w:val="00235B51"/>
    <w:rsid w:val="002455A4"/>
    <w:rsid w:val="00245F25"/>
    <w:rsid w:val="00246CD8"/>
    <w:rsid w:val="00251500"/>
    <w:rsid w:val="00253D37"/>
    <w:rsid w:val="002555D5"/>
    <w:rsid w:val="00255888"/>
    <w:rsid w:val="00257E89"/>
    <w:rsid w:val="00260408"/>
    <w:rsid w:val="00260EFB"/>
    <w:rsid w:val="00261690"/>
    <w:rsid w:val="00261772"/>
    <w:rsid w:val="002621A1"/>
    <w:rsid w:val="002646AE"/>
    <w:rsid w:val="00272D9A"/>
    <w:rsid w:val="0027363A"/>
    <w:rsid w:val="00274506"/>
    <w:rsid w:val="00275320"/>
    <w:rsid w:val="002757F8"/>
    <w:rsid w:val="00276755"/>
    <w:rsid w:val="00276D31"/>
    <w:rsid w:val="002771F6"/>
    <w:rsid w:val="00280296"/>
    <w:rsid w:val="00281F47"/>
    <w:rsid w:val="0028235D"/>
    <w:rsid w:val="0029169E"/>
    <w:rsid w:val="00291B46"/>
    <w:rsid w:val="00291EBE"/>
    <w:rsid w:val="002972D0"/>
    <w:rsid w:val="002A1049"/>
    <w:rsid w:val="002A3643"/>
    <w:rsid w:val="002A3E83"/>
    <w:rsid w:val="002A47AD"/>
    <w:rsid w:val="002A4F16"/>
    <w:rsid w:val="002A6601"/>
    <w:rsid w:val="002B2782"/>
    <w:rsid w:val="002B2C7B"/>
    <w:rsid w:val="002B3817"/>
    <w:rsid w:val="002B6884"/>
    <w:rsid w:val="002B752A"/>
    <w:rsid w:val="002C0D7C"/>
    <w:rsid w:val="002C2B38"/>
    <w:rsid w:val="002C467D"/>
    <w:rsid w:val="002C4E5E"/>
    <w:rsid w:val="002C5B4F"/>
    <w:rsid w:val="002C6B66"/>
    <w:rsid w:val="002D0868"/>
    <w:rsid w:val="002D1D9F"/>
    <w:rsid w:val="002D4565"/>
    <w:rsid w:val="002D46A5"/>
    <w:rsid w:val="002D5805"/>
    <w:rsid w:val="002D5CC3"/>
    <w:rsid w:val="002D6149"/>
    <w:rsid w:val="002D6CB2"/>
    <w:rsid w:val="002E0205"/>
    <w:rsid w:val="002E10DB"/>
    <w:rsid w:val="002E16F7"/>
    <w:rsid w:val="002E3A03"/>
    <w:rsid w:val="002E3C06"/>
    <w:rsid w:val="002E5729"/>
    <w:rsid w:val="002F073C"/>
    <w:rsid w:val="002F187B"/>
    <w:rsid w:val="002F4AA0"/>
    <w:rsid w:val="002F5A5C"/>
    <w:rsid w:val="002F76E0"/>
    <w:rsid w:val="00301A09"/>
    <w:rsid w:val="00301E2E"/>
    <w:rsid w:val="003026B0"/>
    <w:rsid w:val="00303D8F"/>
    <w:rsid w:val="00310E8F"/>
    <w:rsid w:val="0031109A"/>
    <w:rsid w:val="003111C2"/>
    <w:rsid w:val="00311320"/>
    <w:rsid w:val="00311E94"/>
    <w:rsid w:val="00313FA1"/>
    <w:rsid w:val="0031490C"/>
    <w:rsid w:val="0031556F"/>
    <w:rsid w:val="00315798"/>
    <w:rsid w:val="00315EF3"/>
    <w:rsid w:val="0031743F"/>
    <w:rsid w:val="00317C30"/>
    <w:rsid w:val="003207FE"/>
    <w:rsid w:val="00322093"/>
    <w:rsid w:val="0032316A"/>
    <w:rsid w:val="00326EC8"/>
    <w:rsid w:val="00326F8C"/>
    <w:rsid w:val="003323D7"/>
    <w:rsid w:val="00334D18"/>
    <w:rsid w:val="003354D3"/>
    <w:rsid w:val="00335A1F"/>
    <w:rsid w:val="00337BC8"/>
    <w:rsid w:val="00340B80"/>
    <w:rsid w:val="00340EF3"/>
    <w:rsid w:val="00341DF8"/>
    <w:rsid w:val="0034321C"/>
    <w:rsid w:val="003470F2"/>
    <w:rsid w:val="0035288A"/>
    <w:rsid w:val="00353EE1"/>
    <w:rsid w:val="00355276"/>
    <w:rsid w:val="00355849"/>
    <w:rsid w:val="003558B7"/>
    <w:rsid w:val="00355BDD"/>
    <w:rsid w:val="003564F7"/>
    <w:rsid w:val="0035712D"/>
    <w:rsid w:val="003577F5"/>
    <w:rsid w:val="00360058"/>
    <w:rsid w:val="00360A20"/>
    <w:rsid w:val="003626C6"/>
    <w:rsid w:val="00362F19"/>
    <w:rsid w:val="003637B0"/>
    <w:rsid w:val="00363978"/>
    <w:rsid w:val="00366E49"/>
    <w:rsid w:val="00367169"/>
    <w:rsid w:val="00367685"/>
    <w:rsid w:val="00371DE2"/>
    <w:rsid w:val="003739A3"/>
    <w:rsid w:val="00373AF2"/>
    <w:rsid w:val="00374025"/>
    <w:rsid w:val="00375D6D"/>
    <w:rsid w:val="00375DA9"/>
    <w:rsid w:val="00376347"/>
    <w:rsid w:val="003765DE"/>
    <w:rsid w:val="00376885"/>
    <w:rsid w:val="00382247"/>
    <w:rsid w:val="003841FF"/>
    <w:rsid w:val="00385C29"/>
    <w:rsid w:val="00386DF2"/>
    <w:rsid w:val="003875FF"/>
    <w:rsid w:val="00390FD8"/>
    <w:rsid w:val="003913C8"/>
    <w:rsid w:val="0039163A"/>
    <w:rsid w:val="003920A7"/>
    <w:rsid w:val="00392507"/>
    <w:rsid w:val="003928AB"/>
    <w:rsid w:val="003932DC"/>
    <w:rsid w:val="00393FC2"/>
    <w:rsid w:val="00397429"/>
    <w:rsid w:val="00397AEE"/>
    <w:rsid w:val="00397BA2"/>
    <w:rsid w:val="00397F49"/>
    <w:rsid w:val="003A3C92"/>
    <w:rsid w:val="003A42FB"/>
    <w:rsid w:val="003A6A51"/>
    <w:rsid w:val="003B0DE4"/>
    <w:rsid w:val="003B15DA"/>
    <w:rsid w:val="003B3E10"/>
    <w:rsid w:val="003B4750"/>
    <w:rsid w:val="003B5F0D"/>
    <w:rsid w:val="003C3274"/>
    <w:rsid w:val="003C367F"/>
    <w:rsid w:val="003C4281"/>
    <w:rsid w:val="003C537C"/>
    <w:rsid w:val="003C53DA"/>
    <w:rsid w:val="003C60C8"/>
    <w:rsid w:val="003C653B"/>
    <w:rsid w:val="003C710E"/>
    <w:rsid w:val="003D21C2"/>
    <w:rsid w:val="003D2547"/>
    <w:rsid w:val="003D27A4"/>
    <w:rsid w:val="003D2AD8"/>
    <w:rsid w:val="003E50D2"/>
    <w:rsid w:val="003E5620"/>
    <w:rsid w:val="003F03E1"/>
    <w:rsid w:val="003F189B"/>
    <w:rsid w:val="003F3F8A"/>
    <w:rsid w:val="003F5044"/>
    <w:rsid w:val="003F7296"/>
    <w:rsid w:val="00401845"/>
    <w:rsid w:val="00406808"/>
    <w:rsid w:val="004103E0"/>
    <w:rsid w:val="004105CA"/>
    <w:rsid w:val="00411A91"/>
    <w:rsid w:val="004135BA"/>
    <w:rsid w:val="00413A29"/>
    <w:rsid w:val="004140E7"/>
    <w:rsid w:val="00420DFC"/>
    <w:rsid w:val="00421BC8"/>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0626"/>
    <w:rsid w:val="00450CCB"/>
    <w:rsid w:val="00450F02"/>
    <w:rsid w:val="004512E8"/>
    <w:rsid w:val="0045296E"/>
    <w:rsid w:val="0045431A"/>
    <w:rsid w:val="0046194C"/>
    <w:rsid w:val="00465ACE"/>
    <w:rsid w:val="004672A9"/>
    <w:rsid w:val="00467452"/>
    <w:rsid w:val="00474A0B"/>
    <w:rsid w:val="00475AE4"/>
    <w:rsid w:val="004818AC"/>
    <w:rsid w:val="00482048"/>
    <w:rsid w:val="00482FF8"/>
    <w:rsid w:val="004835D0"/>
    <w:rsid w:val="0048372D"/>
    <w:rsid w:val="004876BD"/>
    <w:rsid w:val="00490831"/>
    <w:rsid w:val="0049211E"/>
    <w:rsid w:val="00494F5F"/>
    <w:rsid w:val="004A15A8"/>
    <w:rsid w:val="004A2048"/>
    <w:rsid w:val="004A34F6"/>
    <w:rsid w:val="004B0AF1"/>
    <w:rsid w:val="004B1FFB"/>
    <w:rsid w:val="004B243F"/>
    <w:rsid w:val="004B5B6D"/>
    <w:rsid w:val="004C0B97"/>
    <w:rsid w:val="004C159A"/>
    <w:rsid w:val="004C201D"/>
    <w:rsid w:val="004C302D"/>
    <w:rsid w:val="004C3CA0"/>
    <w:rsid w:val="004C4F36"/>
    <w:rsid w:val="004C795B"/>
    <w:rsid w:val="004C7EBF"/>
    <w:rsid w:val="004D0401"/>
    <w:rsid w:val="004D1684"/>
    <w:rsid w:val="004D17D4"/>
    <w:rsid w:val="004D404B"/>
    <w:rsid w:val="004D6493"/>
    <w:rsid w:val="004D710E"/>
    <w:rsid w:val="004D71B4"/>
    <w:rsid w:val="004D7539"/>
    <w:rsid w:val="004E1CE1"/>
    <w:rsid w:val="004E2A88"/>
    <w:rsid w:val="004E7AAF"/>
    <w:rsid w:val="004E7CEA"/>
    <w:rsid w:val="004F00BC"/>
    <w:rsid w:val="004F08D9"/>
    <w:rsid w:val="004F0AF5"/>
    <w:rsid w:val="004F1007"/>
    <w:rsid w:val="004F12AC"/>
    <w:rsid w:val="004F191C"/>
    <w:rsid w:val="004F32BD"/>
    <w:rsid w:val="004F498C"/>
    <w:rsid w:val="005017CB"/>
    <w:rsid w:val="005024DD"/>
    <w:rsid w:val="00503659"/>
    <w:rsid w:val="00503DDE"/>
    <w:rsid w:val="005057B4"/>
    <w:rsid w:val="005102BC"/>
    <w:rsid w:val="005116A2"/>
    <w:rsid w:val="00513256"/>
    <w:rsid w:val="00513680"/>
    <w:rsid w:val="00513F60"/>
    <w:rsid w:val="00515918"/>
    <w:rsid w:val="00516306"/>
    <w:rsid w:val="005175DB"/>
    <w:rsid w:val="00517C04"/>
    <w:rsid w:val="0052131E"/>
    <w:rsid w:val="00521ACE"/>
    <w:rsid w:val="00522FD9"/>
    <w:rsid w:val="0052330F"/>
    <w:rsid w:val="005245E4"/>
    <w:rsid w:val="00525198"/>
    <w:rsid w:val="00526944"/>
    <w:rsid w:val="00526B3F"/>
    <w:rsid w:val="00530C03"/>
    <w:rsid w:val="00534F79"/>
    <w:rsid w:val="00540D1E"/>
    <w:rsid w:val="005426D2"/>
    <w:rsid w:val="00542B1B"/>
    <w:rsid w:val="00543BF7"/>
    <w:rsid w:val="00546339"/>
    <w:rsid w:val="0054712F"/>
    <w:rsid w:val="00547D40"/>
    <w:rsid w:val="00554001"/>
    <w:rsid w:val="005547F5"/>
    <w:rsid w:val="00555832"/>
    <w:rsid w:val="005623C3"/>
    <w:rsid w:val="00562BF4"/>
    <w:rsid w:val="005644B8"/>
    <w:rsid w:val="00564607"/>
    <w:rsid w:val="0056546F"/>
    <w:rsid w:val="00565728"/>
    <w:rsid w:val="00565803"/>
    <w:rsid w:val="00572B56"/>
    <w:rsid w:val="00576ACA"/>
    <w:rsid w:val="00577CBD"/>
    <w:rsid w:val="005801BD"/>
    <w:rsid w:val="005812CA"/>
    <w:rsid w:val="005813CE"/>
    <w:rsid w:val="00582EBA"/>
    <w:rsid w:val="00585D0C"/>
    <w:rsid w:val="005871B0"/>
    <w:rsid w:val="00595B87"/>
    <w:rsid w:val="00596F2F"/>
    <w:rsid w:val="0059736C"/>
    <w:rsid w:val="005A0528"/>
    <w:rsid w:val="005A1142"/>
    <w:rsid w:val="005A341C"/>
    <w:rsid w:val="005A3664"/>
    <w:rsid w:val="005B0F54"/>
    <w:rsid w:val="005B1178"/>
    <w:rsid w:val="005B13AE"/>
    <w:rsid w:val="005B18E7"/>
    <w:rsid w:val="005B1AD4"/>
    <w:rsid w:val="005B3CDF"/>
    <w:rsid w:val="005B497D"/>
    <w:rsid w:val="005B4BF0"/>
    <w:rsid w:val="005B563E"/>
    <w:rsid w:val="005B61D0"/>
    <w:rsid w:val="005C04B9"/>
    <w:rsid w:val="005C12E4"/>
    <w:rsid w:val="005C4E1C"/>
    <w:rsid w:val="005C5C14"/>
    <w:rsid w:val="005D0C9F"/>
    <w:rsid w:val="005D134D"/>
    <w:rsid w:val="005D1DA3"/>
    <w:rsid w:val="005D2932"/>
    <w:rsid w:val="005D29F6"/>
    <w:rsid w:val="005D409E"/>
    <w:rsid w:val="005D5404"/>
    <w:rsid w:val="005D6C2A"/>
    <w:rsid w:val="005D77D4"/>
    <w:rsid w:val="005D7850"/>
    <w:rsid w:val="005D792C"/>
    <w:rsid w:val="005D7A46"/>
    <w:rsid w:val="005E0784"/>
    <w:rsid w:val="005E21E4"/>
    <w:rsid w:val="005E3AF1"/>
    <w:rsid w:val="005E530F"/>
    <w:rsid w:val="005E6C2A"/>
    <w:rsid w:val="005E7410"/>
    <w:rsid w:val="005E74E7"/>
    <w:rsid w:val="005E79E9"/>
    <w:rsid w:val="005F218C"/>
    <w:rsid w:val="005F547A"/>
    <w:rsid w:val="00600134"/>
    <w:rsid w:val="0060151F"/>
    <w:rsid w:val="00602C98"/>
    <w:rsid w:val="006039EA"/>
    <w:rsid w:val="0060450C"/>
    <w:rsid w:val="00605648"/>
    <w:rsid w:val="00605ABC"/>
    <w:rsid w:val="00605CCC"/>
    <w:rsid w:val="00605FCA"/>
    <w:rsid w:val="00606268"/>
    <w:rsid w:val="0061028E"/>
    <w:rsid w:val="0061142A"/>
    <w:rsid w:val="00612AD9"/>
    <w:rsid w:val="006147E0"/>
    <w:rsid w:val="006158CD"/>
    <w:rsid w:val="00616A7F"/>
    <w:rsid w:val="00617BEA"/>
    <w:rsid w:val="006220B4"/>
    <w:rsid w:val="00622C1E"/>
    <w:rsid w:val="006233C4"/>
    <w:rsid w:val="006274AA"/>
    <w:rsid w:val="0063287D"/>
    <w:rsid w:val="006350C8"/>
    <w:rsid w:val="00640A0F"/>
    <w:rsid w:val="0064132A"/>
    <w:rsid w:val="00641B0D"/>
    <w:rsid w:val="00644B91"/>
    <w:rsid w:val="006457C0"/>
    <w:rsid w:val="00650A8C"/>
    <w:rsid w:val="00651094"/>
    <w:rsid w:val="006512BB"/>
    <w:rsid w:val="006517C7"/>
    <w:rsid w:val="00651FC4"/>
    <w:rsid w:val="006554D5"/>
    <w:rsid w:val="006555DC"/>
    <w:rsid w:val="0065562A"/>
    <w:rsid w:val="006562BF"/>
    <w:rsid w:val="006626DC"/>
    <w:rsid w:val="00664963"/>
    <w:rsid w:val="00665C48"/>
    <w:rsid w:val="0066635B"/>
    <w:rsid w:val="00666FAA"/>
    <w:rsid w:val="00670E31"/>
    <w:rsid w:val="00673BB3"/>
    <w:rsid w:val="006749BA"/>
    <w:rsid w:val="006761CA"/>
    <w:rsid w:val="006762E3"/>
    <w:rsid w:val="00676E70"/>
    <w:rsid w:val="00677B4E"/>
    <w:rsid w:val="00677CCB"/>
    <w:rsid w:val="00682091"/>
    <w:rsid w:val="00682244"/>
    <w:rsid w:val="006824BA"/>
    <w:rsid w:val="00683978"/>
    <w:rsid w:val="00683FDE"/>
    <w:rsid w:val="00686271"/>
    <w:rsid w:val="00694F88"/>
    <w:rsid w:val="00696D26"/>
    <w:rsid w:val="00696DE6"/>
    <w:rsid w:val="006972A4"/>
    <w:rsid w:val="006A07E9"/>
    <w:rsid w:val="006A17A0"/>
    <w:rsid w:val="006A24FE"/>
    <w:rsid w:val="006A29F5"/>
    <w:rsid w:val="006A2CE1"/>
    <w:rsid w:val="006A5825"/>
    <w:rsid w:val="006A5A87"/>
    <w:rsid w:val="006A776D"/>
    <w:rsid w:val="006B0406"/>
    <w:rsid w:val="006B1D4F"/>
    <w:rsid w:val="006B372D"/>
    <w:rsid w:val="006B44E3"/>
    <w:rsid w:val="006B4BC0"/>
    <w:rsid w:val="006C08A0"/>
    <w:rsid w:val="006C28EB"/>
    <w:rsid w:val="006D030F"/>
    <w:rsid w:val="006D0D3E"/>
    <w:rsid w:val="006D251F"/>
    <w:rsid w:val="006D5069"/>
    <w:rsid w:val="006D5186"/>
    <w:rsid w:val="006D6C83"/>
    <w:rsid w:val="006D7EE6"/>
    <w:rsid w:val="006E03A9"/>
    <w:rsid w:val="006E1869"/>
    <w:rsid w:val="006E22DA"/>
    <w:rsid w:val="006E3E48"/>
    <w:rsid w:val="006E460E"/>
    <w:rsid w:val="006E60F3"/>
    <w:rsid w:val="006F1571"/>
    <w:rsid w:val="006F55DF"/>
    <w:rsid w:val="006F6F88"/>
    <w:rsid w:val="0070020F"/>
    <w:rsid w:val="0070073A"/>
    <w:rsid w:val="0070102C"/>
    <w:rsid w:val="00702A1E"/>
    <w:rsid w:val="007032DF"/>
    <w:rsid w:val="0070521C"/>
    <w:rsid w:val="00706ECA"/>
    <w:rsid w:val="007126ED"/>
    <w:rsid w:val="00713253"/>
    <w:rsid w:val="0071431C"/>
    <w:rsid w:val="007155C4"/>
    <w:rsid w:val="007158C7"/>
    <w:rsid w:val="00715B8A"/>
    <w:rsid w:val="00717F9F"/>
    <w:rsid w:val="00724FAF"/>
    <w:rsid w:val="007307D6"/>
    <w:rsid w:val="00732F53"/>
    <w:rsid w:val="007330C7"/>
    <w:rsid w:val="007370A1"/>
    <w:rsid w:val="0074111B"/>
    <w:rsid w:val="007421F7"/>
    <w:rsid w:val="00743551"/>
    <w:rsid w:val="00744C1E"/>
    <w:rsid w:val="00747663"/>
    <w:rsid w:val="00750F12"/>
    <w:rsid w:val="0075238A"/>
    <w:rsid w:val="007527C6"/>
    <w:rsid w:val="00757925"/>
    <w:rsid w:val="007600DE"/>
    <w:rsid w:val="00770942"/>
    <w:rsid w:val="00771001"/>
    <w:rsid w:val="007716F7"/>
    <w:rsid w:val="00772095"/>
    <w:rsid w:val="0077239F"/>
    <w:rsid w:val="007729C7"/>
    <w:rsid w:val="007753B9"/>
    <w:rsid w:val="0077709A"/>
    <w:rsid w:val="00780124"/>
    <w:rsid w:val="00780359"/>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A7710"/>
    <w:rsid w:val="007B157F"/>
    <w:rsid w:val="007B3833"/>
    <w:rsid w:val="007B4B34"/>
    <w:rsid w:val="007B6077"/>
    <w:rsid w:val="007C2D23"/>
    <w:rsid w:val="007C3FB9"/>
    <w:rsid w:val="007C46CA"/>
    <w:rsid w:val="007C4B18"/>
    <w:rsid w:val="007C4C9A"/>
    <w:rsid w:val="007C60C7"/>
    <w:rsid w:val="007C6F45"/>
    <w:rsid w:val="007C7313"/>
    <w:rsid w:val="007D0174"/>
    <w:rsid w:val="007D1823"/>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2153"/>
    <w:rsid w:val="00813169"/>
    <w:rsid w:val="00815368"/>
    <w:rsid w:val="00817B65"/>
    <w:rsid w:val="00817B9C"/>
    <w:rsid w:val="00817E1C"/>
    <w:rsid w:val="00820296"/>
    <w:rsid w:val="00820570"/>
    <w:rsid w:val="00821D26"/>
    <w:rsid w:val="0082424A"/>
    <w:rsid w:val="00824DF1"/>
    <w:rsid w:val="008258BD"/>
    <w:rsid w:val="00827F30"/>
    <w:rsid w:val="00834CAF"/>
    <w:rsid w:val="00843D86"/>
    <w:rsid w:val="00844786"/>
    <w:rsid w:val="00847490"/>
    <w:rsid w:val="0085101B"/>
    <w:rsid w:val="00851996"/>
    <w:rsid w:val="00852220"/>
    <w:rsid w:val="008534AE"/>
    <w:rsid w:val="00854B6B"/>
    <w:rsid w:val="0085738F"/>
    <w:rsid w:val="00857F88"/>
    <w:rsid w:val="0086126C"/>
    <w:rsid w:val="0086344B"/>
    <w:rsid w:val="0086461D"/>
    <w:rsid w:val="00864CD3"/>
    <w:rsid w:val="00865578"/>
    <w:rsid w:val="00871FA5"/>
    <w:rsid w:val="00872941"/>
    <w:rsid w:val="00873395"/>
    <w:rsid w:val="00874360"/>
    <w:rsid w:val="00876890"/>
    <w:rsid w:val="00876ECC"/>
    <w:rsid w:val="00880491"/>
    <w:rsid w:val="00880E13"/>
    <w:rsid w:val="00881690"/>
    <w:rsid w:val="00882ACB"/>
    <w:rsid w:val="0088373F"/>
    <w:rsid w:val="00883C5F"/>
    <w:rsid w:val="00885F33"/>
    <w:rsid w:val="00890705"/>
    <w:rsid w:val="00895DA0"/>
    <w:rsid w:val="008A2010"/>
    <w:rsid w:val="008A3968"/>
    <w:rsid w:val="008A5714"/>
    <w:rsid w:val="008A6173"/>
    <w:rsid w:val="008A7D6B"/>
    <w:rsid w:val="008A7E75"/>
    <w:rsid w:val="008B1578"/>
    <w:rsid w:val="008B1AF6"/>
    <w:rsid w:val="008B2556"/>
    <w:rsid w:val="008B38C1"/>
    <w:rsid w:val="008B48BF"/>
    <w:rsid w:val="008B5FA9"/>
    <w:rsid w:val="008B6432"/>
    <w:rsid w:val="008C3D9D"/>
    <w:rsid w:val="008D3694"/>
    <w:rsid w:val="008D39FB"/>
    <w:rsid w:val="008D4227"/>
    <w:rsid w:val="008D4B3C"/>
    <w:rsid w:val="008D60D7"/>
    <w:rsid w:val="008D6303"/>
    <w:rsid w:val="008D6F20"/>
    <w:rsid w:val="008D74A9"/>
    <w:rsid w:val="008D7DDD"/>
    <w:rsid w:val="008E147A"/>
    <w:rsid w:val="008E1512"/>
    <w:rsid w:val="008E1527"/>
    <w:rsid w:val="008E2D6B"/>
    <w:rsid w:val="008E3967"/>
    <w:rsid w:val="008E43B6"/>
    <w:rsid w:val="008E6B68"/>
    <w:rsid w:val="008F10A3"/>
    <w:rsid w:val="008F2431"/>
    <w:rsid w:val="008F2751"/>
    <w:rsid w:val="008F2BE9"/>
    <w:rsid w:val="008F37AB"/>
    <w:rsid w:val="008F380C"/>
    <w:rsid w:val="008F38F3"/>
    <w:rsid w:val="008F3AAF"/>
    <w:rsid w:val="008F3B9E"/>
    <w:rsid w:val="0090160F"/>
    <w:rsid w:val="0090172A"/>
    <w:rsid w:val="00903A43"/>
    <w:rsid w:val="00904E34"/>
    <w:rsid w:val="0091094E"/>
    <w:rsid w:val="00910F7D"/>
    <w:rsid w:val="00912283"/>
    <w:rsid w:val="0091261A"/>
    <w:rsid w:val="0091295B"/>
    <w:rsid w:val="00914A03"/>
    <w:rsid w:val="0091537C"/>
    <w:rsid w:val="00915998"/>
    <w:rsid w:val="009166AB"/>
    <w:rsid w:val="00920738"/>
    <w:rsid w:val="00920BE7"/>
    <w:rsid w:val="00920FAE"/>
    <w:rsid w:val="00922AA2"/>
    <w:rsid w:val="00922BE3"/>
    <w:rsid w:val="00923107"/>
    <w:rsid w:val="0092442F"/>
    <w:rsid w:val="009249F5"/>
    <w:rsid w:val="00926EF4"/>
    <w:rsid w:val="009278B6"/>
    <w:rsid w:val="00935E6D"/>
    <w:rsid w:val="0093692D"/>
    <w:rsid w:val="00936AF9"/>
    <w:rsid w:val="00937F91"/>
    <w:rsid w:val="00940886"/>
    <w:rsid w:val="00942E77"/>
    <w:rsid w:val="00944127"/>
    <w:rsid w:val="00944748"/>
    <w:rsid w:val="00945912"/>
    <w:rsid w:val="009460CB"/>
    <w:rsid w:val="00946E1E"/>
    <w:rsid w:val="00947455"/>
    <w:rsid w:val="009526E3"/>
    <w:rsid w:val="00952AEF"/>
    <w:rsid w:val="00955491"/>
    <w:rsid w:val="00957A3D"/>
    <w:rsid w:val="0096258A"/>
    <w:rsid w:val="0096332E"/>
    <w:rsid w:val="009635B1"/>
    <w:rsid w:val="009655AB"/>
    <w:rsid w:val="00966065"/>
    <w:rsid w:val="00967DC2"/>
    <w:rsid w:val="00967FB7"/>
    <w:rsid w:val="00970B1B"/>
    <w:rsid w:val="00970CA3"/>
    <w:rsid w:val="009720CE"/>
    <w:rsid w:val="00973552"/>
    <w:rsid w:val="00973775"/>
    <w:rsid w:val="00973D66"/>
    <w:rsid w:val="00974956"/>
    <w:rsid w:val="00974B6A"/>
    <w:rsid w:val="00976F6E"/>
    <w:rsid w:val="0097703E"/>
    <w:rsid w:val="00982128"/>
    <w:rsid w:val="00982359"/>
    <w:rsid w:val="00982CE9"/>
    <w:rsid w:val="00984B80"/>
    <w:rsid w:val="00984BA4"/>
    <w:rsid w:val="00985754"/>
    <w:rsid w:val="00987C85"/>
    <w:rsid w:val="00987DDF"/>
    <w:rsid w:val="009908AB"/>
    <w:rsid w:val="00993ECA"/>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0D54"/>
    <w:rsid w:val="009D2085"/>
    <w:rsid w:val="009D322E"/>
    <w:rsid w:val="009D3953"/>
    <w:rsid w:val="009D642B"/>
    <w:rsid w:val="009D7BC4"/>
    <w:rsid w:val="009E11D7"/>
    <w:rsid w:val="009E2621"/>
    <w:rsid w:val="009E534F"/>
    <w:rsid w:val="009E6BF7"/>
    <w:rsid w:val="009F01E2"/>
    <w:rsid w:val="009F169E"/>
    <w:rsid w:val="009F191C"/>
    <w:rsid w:val="009F3F58"/>
    <w:rsid w:val="009F4243"/>
    <w:rsid w:val="009F4319"/>
    <w:rsid w:val="009F489C"/>
    <w:rsid w:val="009F5641"/>
    <w:rsid w:val="009F7EEA"/>
    <w:rsid w:val="00A01978"/>
    <w:rsid w:val="00A073EB"/>
    <w:rsid w:val="00A0787E"/>
    <w:rsid w:val="00A107E8"/>
    <w:rsid w:val="00A10A1A"/>
    <w:rsid w:val="00A11365"/>
    <w:rsid w:val="00A11DD0"/>
    <w:rsid w:val="00A11E7E"/>
    <w:rsid w:val="00A122F6"/>
    <w:rsid w:val="00A2075E"/>
    <w:rsid w:val="00A24832"/>
    <w:rsid w:val="00A2489B"/>
    <w:rsid w:val="00A25901"/>
    <w:rsid w:val="00A26116"/>
    <w:rsid w:val="00A3143C"/>
    <w:rsid w:val="00A33725"/>
    <w:rsid w:val="00A34D31"/>
    <w:rsid w:val="00A353C2"/>
    <w:rsid w:val="00A36136"/>
    <w:rsid w:val="00A36BA1"/>
    <w:rsid w:val="00A378C8"/>
    <w:rsid w:val="00A4033B"/>
    <w:rsid w:val="00A405F2"/>
    <w:rsid w:val="00A411B6"/>
    <w:rsid w:val="00A435DA"/>
    <w:rsid w:val="00A43C2F"/>
    <w:rsid w:val="00A47E15"/>
    <w:rsid w:val="00A509E0"/>
    <w:rsid w:val="00A51266"/>
    <w:rsid w:val="00A51394"/>
    <w:rsid w:val="00A52C8C"/>
    <w:rsid w:val="00A53108"/>
    <w:rsid w:val="00A543A2"/>
    <w:rsid w:val="00A547BF"/>
    <w:rsid w:val="00A547D8"/>
    <w:rsid w:val="00A5489B"/>
    <w:rsid w:val="00A610BF"/>
    <w:rsid w:val="00A63572"/>
    <w:rsid w:val="00A65475"/>
    <w:rsid w:val="00A659C4"/>
    <w:rsid w:val="00A65E5E"/>
    <w:rsid w:val="00A66CE0"/>
    <w:rsid w:val="00A701BB"/>
    <w:rsid w:val="00A72703"/>
    <w:rsid w:val="00A7454E"/>
    <w:rsid w:val="00A745F0"/>
    <w:rsid w:val="00A74B9F"/>
    <w:rsid w:val="00A755F9"/>
    <w:rsid w:val="00A84409"/>
    <w:rsid w:val="00A860F1"/>
    <w:rsid w:val="00A87733"/>
    <w:rsid w:val="00A90BA8"/>
    <w:rsid w:val="00A9138E"/>
    <w:rsid w:val="00A917C5"/>
    <w:rsid w:val="00A9193F"/>
    <w:rsid w:val="00A92688"/>
    <w:rsid w:val="00A96482"/>
    <w:rsid w:val="00A96A70"/>
    <w:rsid w:val="00AA06F4"/>
    <w:rsid w:val="00AA2B1E"/>
    <w:rsid w:val="00AA4C48"/>
    <w:rsid w:val="00AB0235"/>
    <w:rsid w:val="00AB0B51"/>
    <w:rsid w:val="00AB3CFA"/>
    <w:rsid w:val="00AB5A95"/>
    <w:rsid w:val="00AB777E"/>
    <w:rsid w:val="00AB7782"/>
    <w:rsid w:val="00AC1CEC"/>
    <w:rsid w:val="00AC2510"/>
    <w:rsid w:val="00AC2D0E"/>
    <w:rsid w:val="00AC46C6"/>
    <w:rsid w:val="00AC5B11"/>
    <w:rsid w:val="00AD12B9"/>
    <w:rsid w:val="00AD1B7C"/>
    <w:rsid w:val="00AD5500"/>
    <w:rsid w:val="00AD5FDC"/>
    <w:rsid w:val="00AD62DD"/>
    <w:rsid w:val="00AE0323"/>
    <w:rsid w:val="00AE0348"/>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0452"/>
    <w:rsid w:val="00B15DE8"/>
    <w:rsid w:val="00B172FB"/>
    <w:rsid w:val="00B17797"/>
    <w:rsid w:val="00B201FF"/>
    <w:rsid w:val="00B21ABC"/>
    <w:rsid w:val="00B2257C"/>
    <w:rsid w:val="00B24309"/>
    <w:rsid w:val="00B250B2"/>
    <w:rsid w:val="00B256DB"/>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56C1B"/>
    <w:rsid w:val="00B63933"/>
    <w:rsid w:val="00B642D5"/>
    <w:rsid w:val="00B6573E"/>
    <w:rsid w:val="00B66E1D"/>
    <w:rsid w:val="00B72DB0"/>
    <w:rsid w:val="00B80783"/>
    <w:rsid w:val="00B81C51"/>
    <w:rsid w:val="00B824F1"/>
    <w:rsid w:val="00B840B3"/>
    <w:rsid w:val="00B84D43"/>
    <w:rsid w:val="00B85514"/>
    <w:rsid w:val="00B85A83"/>
    <w:rsid w:val="00B86491"/>
    <w:rsid w:val="00B86DB8"/>
    <w:rsid w:val="00B87223"/>
    <w:rsid w:val="00B90473"/>
    <w:rsid w:val="00B9426A"/>
    <w:rsid w:val="00BA1201"/>
    <w:rsid w:val="00BA2764"/>
    <w:rsid w:val="00BA4613"/>
    <w:rsid w:val="00BA5698"/>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FC3"/>
    <w:rsid w:val="00BE4963"/>
    <w:rsid w:val="00BE60D5"/>
    <w:rsid w:val="00BE73A2"/>
    <w:rsid w:val="00BE7E10"/>
    <w:rsid w:val="00BF0627"/>
    <w:rsid w:val="00BF0762"/>
    <w:rsid w:val="00BF2442"/>
    <w:rsid w:val="00BF36BB"/>
    <w:rsid w:val="00BF44DE"/>
    <w:rsid w:val="00BF5BC8"/>
    <w:rsid w:val="00BF69EC"/>
    <w:rsid w:val="00BF7153"/>
    <w:rsid w:val="00C02837"/>
    <w:rsid w:val="00C05066"/>
    <w:rsid w:val="00C06C17"/>
    <w:rsid w:val="00C06E18"/>
    <w:rsid w:val="00C118BF"/>
    <w:rsid w:val="00C118C7"/>
    <w:rsid w:val="00C1257C"/>
    <w:rsid w:val="00C12E94"/>
    <w:rsid w:val="00C15049"/>
    <w:rsid w:val="00C163B7"/>
    <w:rsid w:val="00C175B5"/>
    <w:rsid w:val="00C20BC8"/>
    <w:rsid w:val="00C227A7"/>
    <w:rsid w:val="00C234EE"/>
    <w:rsid w:val="00C236C7"/>
    <w:rsid w:val="00C245F9"/>
    <w:rsid w:val="00C30290"/>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56E9D"/>
    <w:rsid w:val="00C60AB3"/>
    <w:rsid w:val="00C642F8"/>
    <w:rsid w:val="00C65BB6"/>
    <w:rsid w:val="00C65FC6"/>
    <w:rsid w:val="00C66471"/>
    <w:rsid w:val="00C66515"/>
    <w:rsid w:val="00C67612"/>
    <w:rsid w:val="00C73256"/>
    <w:rsid w:val="00C7395D"/>
    <w:rsid w:val="00C75BF9"/>
    <w:rsid w:val="00C763DE"/>
    <w:rsid w:val="00C76F56"/>
    <w:rsid w:val="00C80C1C"/>
    <w:rsid w:val="00C8130C"/>
    <w:rsid w:val="00C83EFC"/>
    <w:rsid w:val="00C859EE"/>
    <w:rsid w:val="00C908E9"/>
    <w:rsid w:val="00C9162E"/>
    <w:rsid w:val="00C94282"/>
    <w:rsid w:val="00C95DBF"/>
    <w:rsid w:val="00C96083"/>
    <w:rsid w:val="00C972CF"/>
    <w:rsid w:val="00CA0886"/>
    <w:rsid w:val="00CA1354"/>
    <w:rsid w:val="00CA2AF2"/>
    <w:rsid w:val="00CA2B4B"/>
    <w:rsid w:val="00CA53B4"/>
    <w:rsid w:val="00CA6C80"/>
    <w:rsid w:val="00CA70CD"/>
    <w:rsid w:val="00CB0D52"/>
    <w:rsid w:val="00CB1816"/>
    <w:rsid w:val="00CB1A6C"/>
    <w:rsid w:val="00CB4B21"/>
    <w:rsid w:val="00CB6FDE"/>
    <w:rsid w:val="00CB7B7D"/>
    <w:rsid w:val="00CC0267"/>
    <w:rsid w:val="00CC182D"/>
    <w:rsid w:val="00CC27F6"/>
    <w:rsid w:val="00CC3E69"/>
    <w:rsid w:val="00CC4F39"/>
    <w:rsid w:val="00CC5DF5"/>
    <w:rsid w:val="00CC7197"/>
    <w:rsid w:val="00CD0173"/>
    <w:rsid w:val="00CD1F1C"/>
    <w:rsid w:val="00CD2020"/>
    <w:rsid w:val="00CD2F34"/>
    <w:rsid w:val="00CD31CB"/>
    <w:rsid w:val="00CD5E3F"/>
    <w:rsid w:val="00CD60E0"/>
    <w:rsid w:val="00CD6466"/>
    <w:rsid w:val="00CD65E4"/>
    <w:rsid w:val="00CD6B7B"/>
    <w:rsid w:val="00CD7305"/>
    <w:rsid w:val="00CE0F7C"/>
    <w:rsid w:val="00CE1DD3"/>
    <w:rsid w:val="00CE33EB"/>
    <w:rsid w:val="00CE3D34"/>
    <w:rsid w:val="00CE55F4"/>
    <w:rsid w:val="00CF1AAE"/>
    <w:rsid w:val="00CF3702"/>
    <w:rsid w:val="00CF42DD"/>
    <w:rsid w:val="00CF5B34"/>
    <w:rsid w:val="00D0410F"/>
    <w:rsid w:val="00D04315"/>
    <w:rsid w:val="00D05191"/>
    <w:rsid w:val="00D06222"/>
    <w:rsid w:val="00D10AE6"/>
    <w:rsid w:val="00D121F9"/>
    <w:rsid w:val="00D14A18"/>
    <w:rsid w:val="00D156CD"/>
    <w:rsid w:val="00D157DB"/>
    <w:rsid w:val="00D15A41"/>
    <w:rsid w:val="00D17D77"/>
    <w:rsid w:val="00D20469"/>
    <w:rsid w:val="00D20D67"/>
    <w:rsid w:val="00D226F2"/>
    <w:rsid w:val="00D2398F"/>
    <w:rsid w:val="00D257D8"/>
    <w:rsid w:val="00D307BC"/>
    <w:rsid w:val="00D33F35"/>
    <w:rsid w:val="00D34575"/>
    <w:rsid w:val="00D350CC"/>
    <w:rsid w:val="00D36B70"/>
    <w:rsid w:val="00D379EF"/>
    <w:rsid w:val="00D4123E"/>
    <w:rsid w:val="00D414B1"/>
    <w:rsid w:val="00D41BBC"/>
    <w:rsid w:val="00D41CF1"/>
    <w:rsid w:val="00D454F9"/>
    <w:rsid w:val="00D45816"/>
    <w:rsid w:val="00D45F5E"/>
    <w:rsid w:val="00D516A3"/>
    <w:rsid w:val="00D51B3C"/>
    <w:rsid w:val="00D51FEA"/>
    <w:rsid w:val="00D53022"/>
    <w:rsid w:val="00D5492D"/>
    <w:rsid w:val="00D5623A"/>
    <w:rsid w:val="00D56858"/>
    <w:rsid w:val="00D57BD6"/>
    <w:rsid w:val="00D619F6"/>
    <w:rsid w:val="00D62858"/>
    <w:rsid w:val="00D629EC"/>
    <w:rsid w:val="00D65AC1"/>
    <w:rsid w:val="00D6617D"/>
    <w:rsid w:val="00D670A7"/>
    <w:rsid w:val="00D6750F"/>
    <w:rsid w:val="00D75324"/>
    <w:rsid w:val="00D754DE"/>
    <w:rsid w:val="00D75BC6"/>
    <w:rsid w:val="00D80077"/>
    <w:rsid w:val="00D801C8"/>
    <w:rsid w:val="00D82FD5"/>
    <w:rsid w:val="00D8446F"/>
    <w:rsid w:val="00D845A8"/>
    <w:rsid w:val="00D8499C"/>
    <w:rsid w:val="00D87203"/>
    <w:rsid w:val="00D904BD"/>
    <w:rsid w:val="00D9177D"/>
    <w:rsid w:val="00D91DCD"/>
    <w:rsid w:val="00D9564E"/>
    <w:rsid w:val="00D95676"/>
    <w:rsid w:val="00D95981"/>
    <w:rsid w:val="00D966B7"/>
    <w:rsid w:val="00D97D81"/>
    <w:rsid w:val="00DA0D1D"/>
    <w:rsid w:val="00DA1006"/>
    <w:rsid w:val="00DA33BA"/>
    <w:rsid w:val="00DA3916"/>
    <w:rsid w:val="00DA4057"/>
    <w:rsid w:val="00DB13A6"/>
    <w:rsid w:val="00DB2A58"/>
    <w:rsid w:val="00DB3417"/>
    <w:rsid w:val="00DB4156"/>
    <w:rsid w:val="00DC1C9F"/>
    <w:rsid w:val="00DC2442"/>
    <w:rsid w:val="00DC3021"/>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4682"/>
    <w:rsid w:val="00DF55C4"/>
    <w:rsid w:val="00E013B6"/>
    <w:rsid w:val="00E01FDE"/>
    <w:rsid w:val="00E03136"/>
    <w:rsid w:val="00E03B01"/>
    <w:rsid w:val="00E051DC"/>
    <w:rsid w:val="00E0550F"/>
    <w:rsid w:val="00E056A5"/>
    <w:rsid w:val="00E057FC"/>
    <w:rsid w:val="00E05AEB"/>
    <w:rsid w:val="00E07CCB"/>
    <w:rsid w:val="00E07E6D"/>
    <w:rsid w:val="00E13B42"/>
    <w:rsid w:val="00E14696"/>
    <w:rsid w:val="00E15CED"/>
    <w:rsid w:val="00E15E05"/>
    <w:rsid w:val="00E16845"/>
    <w:rsid w:val="00E16C70"/>
    <w:rsid w:val="00E2033A"/>
    <w:rsid w:val="00E206ED"/>
    <w:rsid w:val="00E21DB7"/>
    <w:rsid w:val="00E221C5"/>
    <w:rsid w:val="00E239E2"/>
    <w:rsid w:val="00E241D9"/>
    <w:rsid w:val="00E254AE"/>
    <w:rsid w:val="00E254F2"/>
    <w:rsid w:val="00E25ABD"/>
    <w:rsid w:val="00E26D29"/>
    <w:rsid w:val="00E30A12"/>
    <w:rsid w:val="00E33091"/>
    <w:rsid w:val="00E3384A"/>
    <w:rsid w:val="00E34A7C"/>
    <w:rsid w:val="00E34F85"/>
    <w:rsid w:val="00E36DF5"/>
    <w:rsid w:val="00E37CE0"/>
    <w:rsid w:val="00E40A87"/>
    <w:rsid w:val="00E4274F"/>
    <w:rsid w:val="00E438F5"/>
    <w:rsid w:val="00E454AC"/>
    <w:rsid w:val="00E46A03"/>
    <w:rsid w:val="00E477DB"/>
    <w:rsid w:val="00E47FD2"/>
    <w:rsid w:val="00E50875"/>
    <w:rsid w:val="00E50B14"/>
    <w:rsid w:val="00E51360"/>
    <w:rsid w:val="00E53237"/>
    <w:rsid w:val="00E5332D"/>
    <w:rsid w:val="00E53C55"/>
    <w:rsid w:val="00E541EE"/>
    <w:rsid w:val="00E55541"/>
    <w:rsid w:val="00E55E19"/>
    <w:rsid w:val="00E602E5"/>
    <w:rsid w:val="00E62316"/>
    <w:rsid w:val="00E64138"/>
    <w:rsid w:val="00E65770"/>
    <w:rsid w:val="00E65825"/>
    <w:rsid w:val="00E66EF5"/>
    <w:rsid w:val="00E72A1D"/>
    <w:rsid w:val="00E744EE"/>
    <w:rsid w:val="00E755CA"/>
    <w:rsid w:val="00E75EED"/>
    <w:rsid w:val="00E7641A"/>
    <w:rsid w:val="00E76B38"/>
    <w:rsid w:val="00E77485"/>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604"/>
    <w:rsid w:val="00EB79B8"/>
    <w:rsid w:val="00EB7CD8"/>
    <w:rsid w:val="00EC0C49"/>
    <w:rsid w:val="00EC11DD"/>
    <w:rsid w:val="00EC3B68"/>
    <w:rsid w:val="00EC69C1"/>
    <w:rsid w:val="00EC6C71"/>
    <w:rsid w:val="00ED0F76"/>
    <w:rsid w:val="00ED1E0B"/>
    <w:rsid w:val="00ED2621"/>
    <w:rsid w:val="00ED2CC4"/>
    <w:rsid w:val="00ED3AD7"/>
    <w:rsid w:val="00EE053B"/>
    <w:rsid w:val="00EF1F6F"/>
    <w:rsid w:val="00EF246A"/>
    <w:rsid w:val="00EF3E1A"/>
    <w:rsid w:val="00EF45F5"/>
    <w:rsid w:val="00EF58FE"/>
    <w:rsid w:val="00F05664"/>
    <w:rsid w:val="00F10F22"/>
    <w:rsid w:val="00F113D3"/>
    <w:rsid w:val="00F13B53"/>
    <w:rsid w:val="00F16FF9"/>
    <w:rsid w:val="00F170D8"/>
    <w:rsid w:val="00F21694"/>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0FEB"/>
    <w:rsid w:val="00F43665"/>
    <w:rsid w:val="00F47382"/>
    <w:rsid w:val="00F50EE7"/>
    <w:rsid w:val="00F533A2"/>
    <w:rsid w:val="00F53AD9"/>
    <w:rsid w:val="00F556EE"/>
    <w:rsid w:val="00F62090"/>
    <w:rsid w:val="00F621A3"/>
    <w:rsid w:val="00F63FCE"/>
    <w:rsid w:val="00F649B3"/>
    <w:rsid w:val="00F6546F"/>
    <w:rsid w:val="00F659D2"/>
    <w:rsid w:val="00F66A2E"/>
    <w:rsid w:val="00F713D2"/>
    <w:rsid w:val="00F72619"/>
    <w:rsid w:val="00F72B04"/>
    <w:rsid w:val="00F73399"/>
    <w:rsid w:val="00F76A42"/>
    <w:rsid w:val="00F83522"/>
    <w:rsid w:val="00F83D0D"/>
    <w:rsid w:val="00F8484D"/>
    <w:rsid w:val="00F84E18"/>
    <w:rsid w:val="00F8575E"/>
    <w:rsid w:val="00F85BC2"/>
    <w:rsid w:val="00F9017A"/>
    <w:rsid w:val="00F90470"/>
    <w:rsid w:val="00F944FD"/>
    <w:rsid w:val="00F977F6"/>
    <w:rsid w:val="00F97CC4"/>
    <w:rsid w:val="00FA1088"/>
    <w:rsid w:val="00FA1CC4"/>
    <w:rsid w:val="00FA5D4E"/>
    <w:rsid w:val="00FA7AF7"/>
    <w:rsid w:val="00FB2ED5"/>
    <w:rsid w:val="00FB2EE3"/>
    <w:rsid w:val="00FB6735"/>
    <w:rsid w:val="00FB6D58"/>
    <w:rsid w:val="00FB75D9"/>
    <w:rsid w:val="00FC24E9"/>
    <w:rsid w:val="00FC361D"/>
    <w:rsid w:val="00FC372A"/>
    <w:rsid w:val="00FC4BEE"/>
    <w:rsid w:val="00FC5B79"/>
    <w:rsid w:val="00FD2E42"/>
    <w:rsid w:val="00FD2F86"/>
    <w:rsid w:val="00FD3E6F"/>
    <w:rsid w:val="00FD63D6"/>
    <w:rsid w:val="00FD6AF1"/>
    <w:rsid w:val="00FD6E33"/>
    <w:rsid w:val="00FD7026"/>
    <w:rsid w:val="00FE0883"/>
    <w:rsid w:val="00FE1032"/>
    <w:rsid w:val="00FE1DB9"/>
    <w:rsid w:val="00FE3CB0"/>
    <w:rsid w:val="00FE52B8"/>
    <w:rsid w:val="00FE75DF"/>
    <w:rsid w:val="00FE7B58"/>
    <w:rsid w:val="00FE7EAD"/>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26EF4"/>
    <w:pPr>
      <w:keepNext/>
      <w:keepLines/>
      <w:spacing w:before="40" w:after="0" w:line="276" w:lineRule="auto"/>
      <w:outlineLvl w:val="2"/>
    </w:pPr>
    <w:rPr>
      <w:rFonts w:ascii="Times New Roman" w:eastAsiaTheme="majorEastAsia" w:hAnsi="Times New Roman" w:cstheme="majorBidi"/>
      <w:b/>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Malgun Gothic"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Malgun Gothic" w:eastAsia="Malgun Gothic" w:hAnsi="Malgun Gothic"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3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Gulim" w:hAnsi="Gulim" w:cs="Gulim"/>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Gulim" w:hAnsi="Gulim" w:cs="Gulim"/>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Malgun Gothic"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styleId="Date">
    <w:name w:val="Date"/>
    <w:basedOn w:val="Normal"/>
    <w:next w:val="Normal"/>
    <w:link w:val="DateChar"/>
    <w:uiPriority w:val="99"/>
    <w:semiHidden/>
    <w:unhideWhenUsed/>
    <w:rsid w:val="00AB0235"/>
  </w:style>
  <w:style w:type="character" w:customStyle="1" w:styleId="DateChar">
    <w:name w:val="Date Char"/>
    <w:basedOn w:val="DefaultParagraphFont"/>
    <w:link w:val="Date"/>
    <w:uiPriority w:val="99"/>
    <w:semiHidden/>
    <w:rsid w:val="00AB0235"/>
  </w:style>
  <w:style w:type="paragraph" w:customStyle="1" w:styleId="EndNoteBibliographyTitle">
    <w:name w:val="EndNote Bibliography Title"/>
    <w:basedOn w:val="Normal"/>
    <w:link w:val="EndNoteBibliographyTitleChar"/>
    <w:rsid w:val="004D40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404B"/>
    <w:rPr>
      <w:rFonts w:ascii="Calibri" w:hAnsi="Calibri" w:cs="Calibri"/>
      <w:noProof/>
    </w:rPr>
  </w:style>
  <w:style w:type="paragraph" w:customStyle="1" w:styleId="EndNoteBibliography">
    <w:name w:val="EndNote Bibliography"/>
    <w:basedOn w:val="Normal"/>
    <w:link w:val="EndNoteBibliographyChar"/>
    <w:rsid w:val="004D40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404B"/>
    <w:rPr>
      <w:rFonts w:ascii="Calibri" w:hAnsi="Calibri" w:cs="Calibri"/>
      <w:noProof/>
    </w:rPr>
  </w:style>
  <w:style w:type="character" w:styleId="PlaceholderText">
    <w:name w:val="Placeholder Text"/>
    <w:basedOn w:val="DefaultParagraphFont"/>
    <w:uiPriority w:val="99"/>
    <w:semiHidden/>
    <w:rsid w:val="003637B0"/>
    <w:rPr>
      <w:color w:val="808080"/>
    </w:rPr>
  </w:style>
  <w:style w:type="character" w:styleId="FollowedHyperlink">
    <w:name w:val="FollowedHyperlink"/>
    <w:basedOn w:val="DefaultParagraphFont"/>
    <w:uiPriority w:val="99"/>
    <w:semiHidden/>
    <w:unhideWhenUsed/>
    <w:rsid w:val="00D8446F"/>
    <w:rPr>
      <w:color w:val="954F72" w:themeColor="followedHyperlink"/>
      <w:u w:val="single"/>
    </w:rPr>
  </w:style>
  <w:style w:type="character" w:customStyle="1" w:styleId="Heading3Char">
    <w:name w:val="Heading 3 Char"/>
    <w:basedOn w:val="DefaultParagraphFont"/>
    <w:link w:val="Heading3"/>
    <w:uiPriority w:val="9"/>
    <w:rsid w:val="00926EF4"/>
    <w:rPr>
      <w:rFonts w:ascii="Times New Roman" w:eastAsiaTheme="majorEastAsia" w:hAnsi="Times New Roman" w:cstheme="majorBidi"/>
      <w:b/>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31460236">
      <w:bodyDiv w:val="1"/>
      <w:marLeft w:val="0"/>
      <w:marRight w:val="0"/>
      <w:marTop w:val="0"/>
      <w:marBottom w:val="0"/>
      <w:divBdr>
        <w:top w:val="none" w:sz="0" w:space="0" w:color="auto"/>
        <w:left w:val="none" w:sz="0" w:space="0" w:color="auto"/>
        <w:bottom w:val="none" w:sz="0" w:space="0" w:color="auto"/>
        <w:right w:val="none" w:sz="0" w:space="0" w:color="auto"/>
      </w:divBdr>
    </w:div>
    <w:div w:id="40714721">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5807024">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198320160">
      <w:bodyDiv w:val="1"/>
      <w:marLeft w:val="0"/>
      <w:marRight w:val="0"/>
      <w:marTop w:val="0"/>
      <w:marBottom w:val="0"/>
      <w:divBdr>
        <w:top w:val="none" w:sz="0" w:space="0" w:color="auto"/>
        <w:left w:val="none" w:sz="0" w:space="0" w:color="auto"/>
        <w:bottom w:val="none" w:sz="0" w:space="0" w:color="auto"/>
        <w:right w:val="none" w:sz="0" w:space="0" w:color="auto"/>
      </w:divBdr>
    </w:div>
    <w:div w:id="224755402">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69967946">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327251170">
      <w:bodyDiv w:val="1"/>
      <w:marLeft w:val="0"/>
      <w:marRight w:val="0"/>
      <w:marTop w:val="0"/>
      <w:marBottom w:val="0"/>
      <w:divBdr>
        <w:top w:val="none" w:sz="0" w:space="0" w:color="auto"/>
        <w:left w:val="none" w:sz="0" w:space="0" w:color="auto"/>
        <w:bottom w:val="none" w:sz="0" w:space="0" w:color="auto"/>
        <w:right w:val="none" w:sz="0" w:space="0" w:color="auto"/>
      </w:divBdr>
    </w:div>
    <w:div w:id="330648674">
      <w:bodyDiv w:val="1"/>
      <w:marLeft w:val="0"/>
      <w:marRight w:val="0"/>
      <w:marTop w:val="0"/>
      <w:marBottom w:val="0"/>
      <w:divBdr>
        <w:top w:val="none" w:sz="0" w:space="0" w:color="auto"/>
        <w:left w:val="none" w:sz="0" w:space="0" w:color="auto"/>
        <w:bottom w:val="none" w:sz="0" w:space="0" w:color="auto"/>
        <w:right w:val="none" w:sz="0" w:space="0" w:color="auto"/>
      </w:divBdr>
    </w:div>
    <w:div w:id="362169727">
      <w:bodyDiv w:val="1"/>
      <w:marLeft w:val="0"/>
      <w:marRight w:val="0"/>
      <w:marTop w:val="0"/>
      <w:marBottom w:val="0"/>
      <w:divBdr>
        <w:top w:val="none" w:sz="0" w:space="0" w:color="auto"/>
        <w:left w:val="none" w:sz="0" w:space="0" w:color="auto"/>
        <w:bottom w:val="none" w:sz="0" w:space="0" w:color="auto"/>
        <w:right w:val="none" w:sz="0" w:space="0" w:color="auto"/>
      </w:divBdr>
    </w:div>
    <w:div w:id="382027336">
      <w:bodyDiv w:val="1"/>
      <w:marLeft w:val="0"/>
      <w:marRight w:val="0"/>
      <w:marTop w:val="0"/>
      <w:marBottom w:val="0"/>
      <w:divBdr>
        <w:top w:val="none" w:sz="0" w:space="0" w:color="auto"/>
        <w:left w:val="none" w:sz="0" w:space="0" w:color="auto"/>
        <w:bottom w:val="none" w:sz="0" w:space="0" w:color="auto"/>
        <w:right w:val="none" w:sz="0" w:space="0" w:color="auto"/>
      </w:divBdr>
    </w:div>
    <w:div w:id="410663237">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19059668">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0018644">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589654611">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47590108">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11032534">
      <w:bodyDiv w:val="1"/>
      <w:marLeft w:val="0"/>
      <w:marRight w:val="0"/>
      <w:marTop w:val="0"/>
      <w:marBottom w:val="0"/>
      <w:divBdr>
        <w:top w:val="none" w:sz="0" w:space="0" w:color="auto"/>
        <w:left w:val="none" w:sz="0" w:space="0" w:color="auto"/>
        <w:bottom w:val="none" w:sz="0" w:space="0" w:color="auto"/>
        <w:right w:val="none" w:sz="0" w:space="0" w:color="auto"/>
      </w:divBdr>
    </w:div>
    <w:div w:id="718437784">
      <w:bodyDiv w:val="1"/>
      <w:marLeft w:val="0"/>
      <w:marRight w:val="0"/>
      <w:marTop w:val="0"/>
      <w:marBottom w:val="0"/>
      <w:divBdr>
        <w:top w:val="none" w:sz="0" w:space="0" w:color="auto"/>
        <w:left w:val="none" w:sz="0" w:space="0" w:color="auto"/>
        <w:bottom w:val="none" w:sz="0" w:space="0" w:color="auto"/>
        <w:right w:val="none" w:sz="0" w:space="0" w:color="auto"/>
      </w:divBdr>
    </w:div>
    <w:div w:id="781268640">
      <w:bodyDiv w:val="1"/>
      <w:marLeft w:val="0"/>
      <w:marRight w:val="0"/>
      <w:marTop w:val="0"/>
      <w:marBottom w:val="0"/>
      <w:divBdr>
        <w:top w:val="none" w:sz="0" w:space="0" w:color="auto"/>
        <w:left w:val="none" w:sz="0" w:space="0" w:color="auto"/>
        <w:bottom w:val="none" w:sz="0" w:space="0" w:color="auto"/>
        <w:right w:val="none" w:sz="0" w:space="0" w:color="auto"/>
      </w:divBdr>
    </w:div>
    <w:div w:id="782574457">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22371429">
      <w:bodyDiv w:val="1"/>
      <w:marLeft w:val="0"/>
      <w:marRight w:val="0"/>
      <w:marTop w:val="0"/>
      <w:marBottom w:val="0"/>
      <w:divBdr>
        <w:top w:val="none" w:sz="0" w:space="0" w:color="auto"/>
        <w:left w:val="none" w:sz="0" w:space="0" w:color="auto"/>
        <w:bottom w:val="none" w:sz="0" w:space="0" w:color="auto"/>
        <w:right w:val="none" w:sz="0" w:space="0" w:color="auto"/>
      </w:divBdr>
    </w:div>
    <w:div w:id="931090458">
      <w:bodyDiv w:val="1"/>
      <w:marLeft w:val="0"/>
      <w:marRight w:val="0"/>
      <w:marTop w:val="0"/>
      <w:marBottom w:val="0"/>
      <w:divBdr>
        <w:top w:val="none" w:sz="0" w:space="0" w:color="auto"/>
        <w:left w:val="none" w:sz="0" w:space="0" w:color="auto"/>
        <w:bottom w:val="none" w:sz="0" w:space="0" w:color="auto"/>
        <w:right w:val="none" w:sz="0" w:space="0" w:color="auto"/>
      </w:divBdr>
    </w:div>
    <w:div w:id="935671312">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2656786">
      <w:bodyDiv w:val="1"/>
      <w:marLeft w:val="0"/>
      <w:marRight w:val="0"/>
      <w:marTop w:val="0"/>
      <w:marBottom w:val="0"/>
      <w:divBdr>
        <w:top w:val="none" w:sz="0" w:space="0" w:color="auto"/>
        <w:left w:val="none" w:sz="0" w:space="0" w:color="auto"/>
        <w:bottom w:val="none" w:sz="0" w:space="0" w:color="auto"/>
        <w:right w:val="none" w:sz="0" w:space="0" w:color="auto"/>
      </w:divBdr>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4996070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13873324">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7167698">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36253814">
      <w:bodyDiv w:val="1"/>
      <w:marLeft w:val="0"/>
      <w:marRight w:val="0"/>
      <w:marTop w:val="0"/>
      <w:marBottom w:val="0"/>
      <w:divBdr>
        <w:top w:val="none" w:sz="0" w:space="0" w:color="auto"/>
        <w:left w:val="none" w:sz="0" w:space="0" w:color="auto"/>
        <w:bottom w:val="none" w:sz="0" w:space="0" w:color="auto"/>
        <w:right w:val="none" w:sz="0" w:space="0" w:color="auto"/>
      </w:divBdr>
    </w:div>
    <w:div w:id="1641229117">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49114282">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897663127">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1947731654">
      <w:bodyDiv w:val="1"/>
      <w:marLeft w:val="0"/>
      <w:marRight w:val="0"/>
      <w:marTop w:val="0"/>
      <w:marBottom w:val="0"/>
      <w:divBdr>
        <w:top w:val="none" w:sz="0" w:space="0" w:color="auto"/>
        <w:left w:val="none" w:sz="0" w:space="0" w:color="auto"/>
        <w:bottom w:val="none" w:sz="0" w:space="0" w:color="auto"/>
        <w:right w:val="none" w:sz="0" w:space="0" w:color="auto"/>
      </w:divBdr>
    </w:div>
    <w:div w:id="2001419326">
      <w:bodyDiv w:val="1"/>
      <w:marLeft w:val="0"/>
      <w:marRight w:val="0"/>
      <w:marTop w:val="0"/>
      <w:marBottom w:val="0"/>
      <w:divBdr>
        <w:top w:val="none" w:sz="0" w:space="0" w:color="auto"/>
        <w:left w:val="none" w:sz="0" w:space="0" w:color="auto"/>
        <w:bottom w:val="none" w:sz="0" w:space="0" w:color="auto"/>
        <w:right w:val="none" w:sz="0" w:space="0" w:color="auto"/>
      </w:divBdr>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21658932">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42245652">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jpeg"/><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jpeg"/><Relationship Id="rId28" Type="http://schemas.openxmlformats.org/officeDocument/2006/relationships/image" Target="media/image14.jpeg"/><Relationship Id="rId10" Type="http://schemas.microsoft.com/office/2016/09/relationships/commentsIds" Target="commentsIds.xml"/><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7" Type="http://schemas.openxmlformats.org/officeDocument/2006/relationships/image" Target="media/image13.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561CA-8542-43E6-92C6-26292EDB4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17685</Words>
  <Characters>100810</Characters>
  <Application>Microsoft Office Word</Application>
  <DocSecurity>0</DocSecurity>
  <Lines>840</Lines>
  <Paragraphs>236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youm sangpil</cp:lastModifiedBy>
  <cp:revision>2</cp:revision>
  <cp:lastPrinted>2019-10-10T17:31:00Z</cp:lastPrinted>
  <dcterms:created xsi:type="dcterms:W3CDTF">2021-02-27T02:01:00Z</dcterms:created>
  <dcterms:modified xsi:type="dcterms:W3CDTF">2021-02-27T02:01:00Z</dcterms:modified>
</cp:coreProperties>
</file>